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C89" w:rsidRPr="000A50E7" w:rsidRDefault="00CB3C89" w:rsidP="00CB3C89">
      <w:pPr>
        <w:suppressLineNumbers/>
        <w:spacing w:after="0" w:line="360" w:lineRule="auto"/>
        <w:jc w:val="center"/>
        <w:rPr>
          <w:rFonts w:cs="Times New Roman"/>
          <w:color w:val="auto"/>
        </w:rPr>
      </w:pPr>
      <w:r w:rsidRPr="000A50E7">
        <w:rPr>
          <w:color w:val="auto"/>
        </w:rPr>
        <w:t xml:space="preserve">This is a resubmission of manuscript </w:t>
      </w:r>
      <w:r w:rsidRPr="000A50E7">
        <w:rPr>
          <w:rFonts w:cs="Times New Roman"/>
          <w:color w:val="auto"/>
        </w:rPr>
        <w:t xml:space="preserve">IAI00869-13. </w:t>
      </w:r>
    </w:p>
    <w:p w:rsidR="00CB3C89" w:rsidRPr="000A50E7" w:rsidRDefault="00CB3C89" w:rsidP="00CB3C89">
      <w:pPr>
        <w:suppressLineNumbers/>
        <w:spacing w:after="0" w:line="360" w:lineRule="auto"/>
        <w:jc w:val="center"/>
        <w:rPr>
          <w:rFonts w:cs="Times New Roman"/>
          <w:color w:val="auto"/>
        </w:rPr>
      </w:pPr>
      <w:r w:rsidRPr="000A50E7">
        <w:rPr>
          <w:rFonts w:cs="Times New Roman"/>
          <w:color w:val="auto"/>
        </w:rPr>
        <w:t>The manuscript number for this new submission is IAI00324-13.</w:t>
      </w:r>
    </w:p>
    <w:p w:rsidR="006343F8" w:rsidRPr="000A50E7" w:rsidRDefault="006343F8" w:rsidP="00081A89">
      <w:pPr>
        <w:suppressLineNumbers/>
        <w:spacing w:after="0" w:line="360" w:lineRule="auto"/>
        <w:jc w:val="center"/>
        <w:rPr>
          <w:i/>
          <w:color w:val="auto"/>
        </w:rPr>
      </w:pPr>
    </w:p>
    <w:p w:rsidR="00F11568" w:rsidRPr="000A50E7" w:rsidRDefault="009D3C4A" w:rsidP="00081A89">
      <w:pPr>
        <w:suppressLineNumbers/>
        <w:spacing w:after="0" w:line="360" w:lineRule="auto"/>
        <w:jc w:val="center"/>
        <w:rPr>
          <w:color w:val="auto"/>
        </w:rPr>
      </w:pPr>
      <w:r w:rsidRPr="000A50E7">
        <w:rPr>
          <w:i/>
          <w:color w:val="auto"/>
        </w:rPr>
        <w:t>In vivo</w:t>
      </w:r>
      <w:r w:rsidRPr="000A50E7">
        <w:rPr>
          <w:color w:val="auto"/>
        </w:rPr>
        <w:t xml:space="preserve"> </w:t>
      </w:r>
      <w:r w:rsidR="00F11568" w:rsidRPr="000A50E7">
        <w:rPr>
          <w:color w:val="auto"/>
        </w:rPr>
        <w:t xml:space="preserve">physiological and transcriptional profiling reveals host </w:t>
      </w:r>
    </w:p>
    <w:p w:rsidR="000B5DB4" w:rsidRPr="000A50E7" w:rsidRDefault="00F11568" w:rsidP="00081A89">
      <w:pPr>
        <w:suppressLineNumbers/>
        <w:spacing w:after="0" w:line="360" w:lineRule="auto"/>
        <w:jc w:val="center"/>
        <w:rPr>
          <w:color w:val="auto"/>
        </w:rPr>
      </w:pPr>
      <w:proofErr w:type="gramStart"/>
      <w:r w:rsidRPr="000A50E7">
        <w:rPr>
          <w:color w:val="auto"/>
        </w:rPr>
        <w:t>responses</w:t>
      </w:r>
      <w:proofErr w:type="gramEnd"/>
      <w:r w:rsidRPr="000A50E7">
        <w:rPr>
          <w:color w:val="auto"/>
        </w:rPr>
        <w:t xml:space="preserve"> to </w:t>
      </w:r>
      <w:r w:rsidR="000B5DB4" w:rsidRPr="000A50E7">
        <w:rPr>
          <w:i/>
          <w:color w:val="auto"/>
        </w:rPr>
        <w:t>Clostridium difficile</w:t>
      </w:r>
      <w:r w:rsidR="000B5DB4" w:rsidRPr="000A50E7">
        <w:rPr>
          <w:color w:val="auto"/>
        </w:rPr>
        <w:t xml:space="preserve"> toxin</w:t>
      </w:r>
      <w:r w:rsidR="004F19ED" w:rsidRPr="000A50E7">
        <w:rPr>
          <w:color w:val="auto"/>
        </w:rPr>
        <w:t xml:space="preserve"> A and</w:t>
      </w:r>
      <w:r w:rsidR="009C6329" w:rsidRPr="000A50E7">
        <w:rPr>
          <w:color w:val="auto"/>
        </w:rPr>
        <w:t xml:space="preserve"> toxin</w:t>
      </w:r>
      <w:r w:rsidR="004F19ED" w:rsidRPr="000A50E7">
        <w:rPr>
          <w:color w:val="auto"/>
        </w:rPr>
        <w:t xml:space="preserve"> B</w:t>
      </w:r>
    </w:p>
    <w:p w:rsidR="006B086B" w:rsidRPr="000A50E7" w:rsidRDefault="006B086B" w:rsidP="00081A89">
      <w:pPr>
        <w:suppressLineNumbers/>
        <w:spacing w:after="0" w:line="360" w:lineRule="auto"/>
        <w:jc w:val="center"/>
        <w:rPr>
          <w:color w:val="auto"/>
        </w:rPr>
      </w:pPr>
    </w:p>
    <w:p w:rsidR="006B086B" w:rsidRPr="000A50E7" w:rsidRDefault="00EF412D" w:rsidP="00081A89">
      <w:pPr>
        <w:suppressLineNumbers/>
        <w:spacing w:after="0" w:line="360" w:lineRule="auto"/>
        <w:jc w:val="center"/>
        <w:rPr>
          <w:color w:val="auto"/>
        </w:rPr>
      </w:pPr>
      <w:r w:rsidRPr="000A50E7">
        <w:rPr>
          <w:color w:val="auto"/>
        </w:rPr>
        <w:t xml:space="preserve">Kevin </w:t>
      </w:r>
      <w:r w:rsidR="00582085" w:rsidRPr="000A50E7">
        <w:rPr>
          <w:color w:val="auto"/>
        </w:rPr>
        <w:t>M</w:t>
      </w:r>
      <w:r w:rsidR="00A91652" w:rsidRPr="000A50E7">
        <w:rPr>
          <w:color w:val="auto"/>
        </w:rPr>
        <w:t>.</w:t>
      </w:r>
      <w:r w:rsidR="00582085" w:rsidRPr="000A50E7">
        <w:rPr>
          <w:color w:val="auto"/>
        </w:rPr>
        <w:t xml:space="preserve"> </w:t>
      </w:r>
      <w:r w:rsidRPr="000A50E7">
        <w:rPr>
          <w:color w:val="auto"/>
        </w:rPr>
        <w:t>D’Auria</w:t>
      </w:r>
      <w:r w:rsidRPr="000A50E7">
        <w:rPr>
          <w:color w:val="auto"/>
          <w:vertAlign w:val="superscript"/>
        </w:rPr>
        <w:t>1</w:t>
      </w:r>
      <w:proofErr w:type="gramStart"/>
      <w:r w:rsidR="00951B97" w:rsidRPr="000A50E7">
        <w:rPr>
          <w:color w:val="auto"/>
          <w:vertAlign w:val="superscript"/>
        </w:rPr>
        <w:t>,</w:t>
      </w:r>
      <w:r w:rsidR="00951B97" w:rsidRPr="000A50E7">
        <w:rPr>
          <w:rFonts w:cs="Times New Roman"/>
          <w:color w:val="auto"/>
          <w:vertAlign w:val="superscript"/>
        </w:rPr>
        <w:t>†</w:t>
      </w:r>
      <w:proofErr w:type="gramEnd"/>
      <w:r w:rsidRPr="000A50E7">
        <w:rPr>
          <w:color w:val="auto"/>
        </w:rPr>
        <w:t xml:space="preserve">, Glynis </w:t>
      </w:r>
      <w:r w:rsidR="00582085" w:rsidRPr="000A50E7">
        <w:rPr>
          <w:color w:val="auto"/>
        </w:rPr>
        <w:t xml:space="preserve">L. </w:t>
      </w:r>
      <w:r w:rsidRPr="000A50E7">
        <w:rPr>
          <w:color w:val="auto"/>
        </w:rPr>
        <w:t>Kolling</w:t>
      </w:r>
      <w:r w:rsidRPr="000A50E7">
        <w:rPr>
          <w:color w:val="auto"/>
          <w:vertAlign w:val="superscript"/>
        </w:rPr>
        <w:t>2</w:t>
      </w:r>
      <w:r w:rsidR="00951B97" w:rsidRPr="000A50E7">
        <w:rPr>
          <w:color w:val="auto"/>
          <w:vertAlign w:val="superscript"/>
        </w:rPr>
        <w:t>,</w:t>
      </w:r>
      <w:r w:rsidR="00951B97" w:rsidRPr="000A50E7">
        <w:rPr>
          <w:rFonts w:cs="Times New Roman"/>
          <w:color w:val="auto"/>
          <w:vertAlign w:val="superscript"/>
        </w:rPr>
        <w:t>†</w:t>
      </w:r>
      <w:r w:rsidRPr="000A50E7">
        <w:rPr>
          <w:color w:val="auto"/>
        </w:rPr>
        <w:t xml:space="preserve">, Gina </w:t>
      </w:r>
      <w:r w:rsidR="00582085" w:rsidRPr="000A50E7">
        <w:rPr>
          <w:color w:val="auto"/>
        </w:rPr>
        <w:t xml:space="preserve">M. </w:t>
      </w:r>
      <w:r w:rsidRPr="000A50E7">
        <w:rPr>
          <w:color w:val="auto"/>
        </w:rPr>
        <w:t>Donato</w:t>
      </w:r>
      <w:r w:rsidRPr="000A50E7">
        <w:rPr>
          <w:color w:val="auto"/>
          <w:vertAlign w:val="superscript"/>
        </w:rPr>
        <w:t>2</w:t>
      </w:r>
      <w:r w:rsidR="000E1A88" w:rsidRPr="000A50E7">
        <w:rPr>
          <w:color w:val="auto"/>
        </w:rPr>
        <w:t xml:space="preserve">, </w:t>
      </w:r>
      <w:proofErr w:type="spellStart"/>
      <w:r w:rsidRPr="000A50E7">
        <w:rPr>
          <w:color w:val="auto"/>
        </w:rPr>
        <w:t>Cirle</w:t>
      </w:r>
      <w:proofErr w:type="spellEnd"/>
      <w:r w:rsidRPr="000A50E7">
        <w:rPr>
          <w:color w:val="auto"/>
        </w:rPr>
        <w:t xml:space="preserve"> </w:t>
      </w:r>
      <w:r w:rsidR="00582085" w:rsidRPr="000A50E7">
        <w:rPr>
          <w:color w:val="auto"/>
        </w:rPr>
        <w:t xml:space="preserve">A. </w:t>
      </w:r>
      <w:r w:rsidRPr="000A50E7">
        <w:rPr>
          <w:color w:val="auto"/>
        </w:rPr>
        <w:t>Warren</w:t>
      </w:r>
      <w:r w:rsidRPr="000A50E7">
        <w:rPr>
          <w:color w:val="auto"/>
          <w:vertAlign w:val="superscript"/>
        </w:rPr>
        <w:t>2</w:t>
      </w:r>
      <w:r w:rsidRPr="000A50E7">
        <w:rPr>
          <w:color w:val="auto"/>
        </w:rPr>
        <w:t xml:space="preserve">, </w:t>
      </w:r>
      <w:r w:rsidR="000E1A88" w:rsidRPr="000A50E7">
        <w:rPr>
          <w:color w:val="auto"/>
        </w:rPr>
        <w:t>Mary C. Gray</w:t>
      </w:r>
      <w:r w:rsidR="000E1A88" w:rsidRPr="000A50E7">
        <w:rPr>
          <w:color w:val="auto"/>
          <w:vertAlign w:val="superscript"/>
        </w:rPr>
        <w:t>2</w:t>
      </w:r>
      <w:r w:rsidR="000E1A88" w:rsidRPr="000A50E7">
        <w:rPr>
          <w:color w:val="auto"/>
        </w:rPr>
        <w:t xml:space="preserve">, </w:t>
      </w:r>
      <w:r w:rsidRPr="000A50E7">
        <w:rPr>
          <w:color w:val="auto"/>
        </w:rPr>
        <w:t xml:space="preserve">Erik </w:t>
      </w:r>
      <w:r w:rsidR="00582085" w:rsidRPr="000A50E7">
        <w:rPr>
          <w:color w:val="auto"/>
        </w:rPr>
        <w:t xml:space="preserve">L. </w:t>
      </w:r>
      <w:r w:rsidRPr="000A50E7">
        <w:rPr>
          <w:color w:val="auto"/>
        </w:rPr>
        <w:t>Hewlett</w:t>
      </w:r>
      <w:r w:rsidRPr="000A50E7">
        <w:rPr>
          <w:color w:val="auto"/>
          <w:vertAlign w:val="superscript"/>
        </w:rPr>
        <w:t>2,*</w:t>
      </w:r>
      <w:r w:rsidRPr="000A50E7">
        <w:rPr>
          <w:color w:val="auto"/>
        </w:rPr>
        <w:t xml:space="preserve">, Jason </w:t>
      </w:r>
      <w:r w:rsidR="00582085" w:rsidRPr="000A50E7">
        <w:rPr>
          <w:color w:val="auto"/>
        </w:rPr>
        <w:t xml:space="preserve">A. </w:t>
      </w:r>
      <w:r w:rsidRPr="000A50E7">
        <w:rPr>
          <w:color w:val="auto"/>
        </w:rPr>
        <w:t>Papin</w:t>
      </w:r>
      <w:r w:rsidRPr="000A50E7">
        <w:rPr>
          <w:color w:val="auto"/>
          <w:vertAlign w:val="superscript"/>
        </w:rPr>
        <w:t>1,*</w:t>
      </w:r>
    </w:p>
    <w:p w:rsidR="006B086B" w:rsidRPr="000A50E7" w:rsidRDefault="006B086B" w:rsidP="00081A89">
      <w:pPr>
        <w:suppressLineNumbers/>
        <w:spacing w:after="0" w:line="360" w:lineRule="auto"/>
        <w:rPr>
          <w:color w:val="auto"/>
        </w:rPr>
      </w:pPr>
    </w:p>
    <w:p w:rsidR="006B086B" w:rsidRPr="000A50E7" w:rsidRDefault="00EF412D" w:rsidP="00081A89">
      <w:pPr>
        <w:suppressLineNumbers/>
        <w:spacing w:after="0" w:line="360" w:lineRule="auto"/>
        <w:rPr>
          <w:color w:val="auto"/>
        </w:rPr>
      </w:pPr>
      <w:r w:rsidRPr="000A50E7">
        <w:rPr>
          <w:color w:val="auto"/>
          <w:sz w:val="18"/>
          <w:szCs w:val="18"/>
          <w:vertAlign w:val="superscript"/>
        </w:rPr>
        <w:t>1</w:t>
      </w:r>
      <w:r w:rsidRPr="000A50E7">
        <w:rPr>
          <w:color w:val="auto"/>
          <w:sz w:val="18"/>
          <w:szCs w:val="18"/>
        </w:rPr>
        <w:t>Department of Biomedical Engineering</w:t>
      </w:r>
    </w:p>
    <w:p w:rsidR="006B086B" w:rsidRPr="000A50E7" w:rsidRDefault="00EF412D" w:rsidP="00081A89">
      <w:pPr>
        <w:suppressLineNumbers/>
        <w:spacing w:after="0" w:line="360" w:lineRule="auto"/>
        <w:rPr>
          <w:color w:val="auto"/>
          <w:sz w:val="18"/>
          <w:szCs w:val="18"/>
        </w:rPr>
      </w:pPr>
      <w:r w:rsidRPr="000A50E7">
        <w:rPr>
          <w:color w:val="auto"/>
          <w:sz w:val="18"/>
          <w:szCs w:val="18"/>
          <w:vertAlign w:val="superscript"/>
        </w:rPr>
        <w:t>2</w:t>
      </w:r>
      <w:r w:rsidRPr="000A50E7">
        <w:rPr>
          <w:color w:val="auto"/>
          <w:sz w:val="18"/>
          <w:szCs w:val="18"/>
        </w:rPr>
        <w:t>Department of Medicine, Division of Infectious Diseases and International Health</w:t>
      </w:r>
    </w:p>
    <w:p w:rsidR="006B086B" w:rsidRPr="000A50E7" w:rsidRDefault="00363F47" w:rsidP="00081A89">
      <w:pPr>
        <w:suppressLineNumbers/>
        <w:spacing w:after="0" w:line="360" w:lineRule="auto"/>
        <w:rPr>
          <w:color w:val="auto"/>
          <w:sz w:val="18"/>
          <w:szCs w:val="18"/>
        </w:rPr>
      </w:pPr>
      <w:r w:rsidRPr="000A50E7">
        <w:rPr>
          <w:color w:val="auto"/>
          <w:sz w:val="18"/>
          <w:szCs w:val="18"/>
        </w:rPr>
        <w:t>University of Virginia, Charlottesville, VA</w:t>
      </w:r>
    </w:p>
    <w:p w:rsidR="00951B97" w:rsidRPr="000A50E7" w:rsidRDefault="00951B97" w:rsidP="00081A89">
      <w:pPr>
        <w:suppressLineNumbers/>
        <w:spacing w:after="0" w:line="360" w:lineRule="auto"/>
        <w:rPr>
          <w:color w:val="auto"/>
        </w:rPr>
      </w:pPr>
      <w:r w:rsidRPr="000A50E7">
        <w:rPr>
          <w:rFonts w:cs="Times New Roman"/>
          <w:color w:val="auto"/>
          <w:vertAlign w:val="superscript"/>
        </w:rPr>
        <w:t>†</w:t>
      </w:r>
      <w:r w:rsidRPr="000A50E7">
        <w:rPr>
          <w:color w:val="auto"/>
          <w:sz w:val="18"/>
          <w:szCs w:val="18"/>
        </w:rPr>
        <w:t>Equal contribution</w:t>
      </w:r>
    </w:p>
    <w:p w:rsidR="006B086B" w:rsidRPr="000A50E7" w:rsidRDefault="00EF412D" w:rsidP="00081A89">
      <w:pPr>
        <w:suppressLineNumbers/>
        <w:spacing w:after="0" w:line="360" w:lineRule="auto"/>
        <w:rPr>
          <w:color w:val="auto"/>
          <w:sz w:val="18"/>
          <w:szCs w:val="18"/>
        </w:rPr>
      </w:pPr>
      <w:r w:rsidRPr="000A50E7">
        <w:rPr>
          <w:color w:val="auto"/>
          <w:sz w:val="18"/>
          <w:szCs w:val="18"/>
          <w:vertAlign w:val="superscript"/>
        </w:rPr>
        <w:t>*</w:t>
      </w:r>
      <w:r w:rsidRPr="000A50E7">
        <w:rPr>
          <w:color w:val="auto"/>
          <w:sz w:val="18"/>
          <w:szCs w:val="18"/>
        </w:rPr>
        <w:t>Corresponding Authors,</w:t>
      </w:r>
      <w:r w:rsidR="00B93A79" w:rsidRPr="000A50E7">
        <w:rPr>
          <w:rFonts w:cs="Times New Roman"/>
          <w:color w:val="auto"/>
          <w:sz w:val="18"/>
          <w:szCs w:val="18"/>
        </w:rPr>
        <w:t xml:space="preserve"> </w:t>
      </w:r>
      <w:r w:rsidRPr="000A50E7">
        <w:rPr>
          <w:color w:val="auto"/>
          <w:sz w:val="18"/>
          <w:szCs w:val="18"/>
        </w:rPr>
        <w:t>Equal contribution</w:t>
      </w:r>
    </w:p>
    <w:p w:rsidR="0050376D" w:rsidRPr="000A50E7" w:rsidRDefault="0050376D" w:rsidP="00081A89">
      <w:pPr>
        <w:suppressLineNumbers/>
        <w:spacing w:after="0" w:line="360" w:lineRule="auto"/>
        <w:rPr>
          <w:color w:val="auto"/>
          <w:sz w:val="20"/>
          <w:szCs w:val="20"/>
        </w:rPr>
      </w:pPr>
    </w:p>
    <w:p w:rsidR="00B4101B" w:rsidRPr="000A50E7" w:rsidRDefault="00B4101B" w:rsidP="00081A89">
      <w:pPr>
        <w:suppressLineNumbers/>
        <w:spacing w:after="0" w:line="360" w:lineRule="auto"/>
        <w:rPr>
          <w:color w:val="auto"/>
          <w:sz w:val="20"/>
          <w:szCs w:val="20"/>
        </w:rPr>
        <w:sectPr w:rsidR="00B4101B" w:rsidRPr="000A50E7">
          <w:headerReference w:type="even" r:id="rId9"/>
          <w:headerReference w:type="default" r:id="rId10"/>
          <w:footerReference w:type="even" r:id="rId11"/>
          <w:footerReference w:type="default" r:id="rId12"/>
          <w:headerReference w:type="first" r:id="rId13"/>
          <w:footerReference w:type="first" r:id="rId14"/>
          <w:type w:val="continuous"/>
          <w:pgSz w:w="12240" w:h="15840"/>
          <w:pgMar w:top="1134" w:right="1134" w:bottom="1134" w:left="1134" w:header="0" w:footer="0" w:gutter="0"/>
          <w:lnNumType w:countBy="1" w:restart="continuous"/>
          <w:cols w:space="720"/>
          <w:formProt w:val="0"/>
          <w:docGrid w:linePitch="326"/>
        </w:sectPr>
      </w:pPr>
    </w:p>
    <w:p w:rsidR="00964614" w:rsidRPr="000A50E7" w:rsidRDefault="00964614" w:rsidP="00081A89">
      <w:pPr>
        <w:suppressLineNumbers/>
        <w:spacing w:after="0" w:line="360" w:lineRule="auto"/>
        <w:rPr>
          <w:color w:val="auto"/>
          <w:sz w:val="18"/>
          <w:szCs w:val="18"/>
        </w:rPr>
      </w:pPr>
      <w:r w:rsidRPr="000A50E7">
        <w:rPr>
          <w:color w:val="auto"/>
          <w:sz w:val="18"/>
          <w:szCs w:val="18"/>
        </w:rPr>
        <w:lastRenderedPageBreak/>
        <w:t>Erik Hewlett</w:t>
      </w:r>
    </w:p>
    <w:p w:rsidR="00B673F1" w:rsidRPr="000A50E7" w:rsidRDefault="00B4101B" w:rsidP="00081A89">
      <w:pPr>
        <w:suppressLineNumbers/>
        <w:spacing w:after="0" w:line="360" w:lineRule="auto"/>
        <w:rPr>
          <w:color w:val="auto"/>
          <w:sz w:val="18"/>
          <w:szCs w:val="18"/>
        </w:rPr>
      </w:pPr>
      <w:r w:rsidRPr="000A50E7">
        <w:rPr>
          <w:color w:val="auto"/>
          <w:sz w:val="18"/>
          <w:szCs w:val="18"/>
        </w:rPr>
        <w:t>Div</w:t>
      </w:r>
      <w:r w:rsidR="00B673F1" w:rsidRPr="000A50E7">
        <w:rPr>
          <w:color w:val="auto"/>
          <w:sz w:val="18"/>
          <w:szCs w:val="18"/>
        </w:rPr>
        <w:t>ision</w:t>
      </w:r>
      <w:r w:rsidRPr="000A50E7">
        <w:rPr>
          <w:color w:val="auto"/>
          <w:sz w:val="18"/>
          <w:szCs w:val="18"/>
        </w:rPr>
        <w:t xml:space="preserve"> of Infectious Disease</w:t>
      </w:r>
      <w:r w:rsidR="00B673F1" w:rsidRPr="000A50E7">
        <w:rPr>
          <w:color w:val="auto"/>
          <w:sz w:val="18"/>
          <w:szCs w:val="18"/>
        </w:rPr>
        <w:t>s and International Health</w:t>
      </w:r>
    </w:p>
    <w:p w:rsidR="00B673F1" w:rsidRPr="000A50E7" w:rsidRDefault="00B673F1" w:rsidP="00B673F1">
      <w:pPr>
        <w:suppressLineNumbers/>
        <w:spacing w:after="0" w:line="360" w:lineRule="auto"/>
        <w:rPr>
          <w:color w:val="auto"/>
          <w:sz w:val="18"/>
          <w:szCs w:val="18"/>
        </w:rPr>
      </w:pPr>
      <w:r w:rsidRPr="000A50E7">
        <w:rPr>
          <w:color w:val="auto"/>
          <w:sz w:val="18"/>
          <w:szCs w:val="18"/>
        </w:rPr>
        <w:t>University of Virginia</w:t>
      </w:r>
    </w:p>
    <w:p w:rsidR="00B4101B" w:rsidRPr="000A50E7" w:rsidRDefault="00B673F1" w:rsidP="00081A89">
      <w:pPr>
        <w:suppressLineNumbers/>
        <w:spacing w:after="0" w:line="360" w:lineRule="auto"/>
        <w:rPr>
          <w:color w:val="auto"/>
          <w:sz w:val="18"/>
          <w:szCs w:val="18"/>
        </w:rPr>
      </w:pPr>
      <w:r w:rsidRPr="000A50E7">
        <w:rPr>
          <w:color w:val="auto"/>
          <w:sz w:val="18"/>
          <w:szCs w:val="18"/>
        </w:rPr>
        <w:t>Box 800419, MR-6</w:t>
      </w:r>
    </w:p>
    <w:p w:rsidR="00B4101B" w:rsidRPr="000A50E7" w:rsidRDefault="00B4101B" w:rsidP="00081A89">
      <w:pPr>
        <w:suppressLineNumbers/>
        <w:spacing w:after="0" w:line="360" w:lineRule="auto"/>
        <w:rPr>
          <w:color w:val="auto"/>
          <w:sz w:val="18"/>
          <w:szCs w:val="18"/>
        </w:rPr>
      </w:pPr>
      <w:r w:rsidRPr="000A50E7">
        <w:rPr>
          <w:color w:val="auto"/>
          <w:sz w:val="18"/>
          <w:szCs w:val="18"/>
        </w:rPr>
        <w:t>Charlottesville, VA 22908</w:t>
      </w:r>
    </w:p>
    <w:p w:rsidR="00964614" w:rsidRPr="000A50E7" w:rsidRDefault="00964614" w:rsidP="00081A89">
      <w:pPr>
        <w:suppressLineNumbers/>
        <w:spacing w:after="0" w:line="360" w:lineRule="auto"/>
        <w:rPr>
          <w:color w:val="auto"/>
          <w:sz w:val="18"/>
          <w:szCs w:val="18"/>
        </w:rPr>
      </w:pPr>
    </w:p>
    <w:p w:rsidR="00964614" w:rsidRPr="000A50E7" w:rsidRDefault="00964614" w:rsidP="00081A89">
      <w:pPr>
        <w:suppressLineNumbers/>
        <w:spacing w:after="0" w:line="360" w:lineRule="auto"/>
        <w:rPr>
          <w:color w:val="auto"/>
          <w:sz w:val="18"/>
          <w:szCs w:val="18"/>
        </w:rPr>
      </w:pPr>
      <w:r w:rsidRPr="000A50E7">
        <w:rPr>
          <w:color w:val="auto"/>
          <w:sz w:val="18"/>
          <w:szCs w:val="18"/>
        </w:rPr>
        <w:lastRenderedPageBreak/>
        <w:t xml:space="preserve">Jason </w:t>
      </w:r>
      <w:proofErr w:type="spellStart"/>
      <w:r w:rsidRPr="000A50E7">
        <w:rPr>
          <w:color w:val="auto"/>
          <w:sz w:val="18"/>
          <w:szCs w:val="18"/>
        </w:rPr>
        <w:t>Papin</w:t>
      </w:r>
      <w:proofErr w:type="spellEnd"/>
    </w:p>
    <w:p w:rsidR="00964614" w:rsidRPr="000A50E7" w:rsidRDefault="00964614" w:rsidP="00081A89">
      <w:pPr>
        <w:suppressLineNumbers/>
        <w:spacing w:after="0" w:line="360" w:lineRule="auto"/>
        <w:rPr>
          <w:color w:val="auto"/>
          <w:sz w:val="18"/>
          <w:szCs w:val="18"/>
        </w:rPr>
      </w:pPr>
      <w:r w:rsidRPr="000A50E7">
        <w:rPr>
          <w:color w:val="auto"/>
          <w:sz w:val="18"/>
          <w:szCs w:val="18"/>
        </w:rPr>
        <w:t>Department of Biomedical Engineering</w:t>
      </w:r>
    </w:p>
    <w:p w:rsidR="00964614" w:rsidRPr="000A50E7" w:rsidRDefault="00964614" w:rsidP="00081A89">
      <w:pPr>
        <w:suppressLineNumbers/>
        <w:spacing w:after="0" w:line="360" w:lineRule="auto"/>
        <w:rPr>
          <w:color w:val="auto"/>
          <w:sz w:val="18"/>
          <w:szCs w:val="18"/>
        </w:rPr>
      </w:pPr>
      <w:r w:rsidRPr="000A50E7">
        <w:rPr>
          <w:color w:val="auto"/>
          <w:sz w:val="18"/>
          <w:szCs w:val="18"/>
        </w:rPr>
        <w:t>University of Virginia</w:t>
      </w:r>
    </w:p>
    <w:p w:rsidR="00964614" w:rsidRPr="000A50E7" w:rsidRDefault="00964614" w:rsidP="00081A89">
      <w:pPr>
        <w:suppressLineNumbers/>
        <w:spacing w:after="0" w:line="360" w:lineRule="auto"/>
        <w:rPr>
          <w:color w:val="auto"/>
          <w:sz w:val="18"/>
          <w:szCs w:val="18"/>
        </w:rPr>
      </w:pPr>
      <w:r w:rsidRPr="000A50E7">
        <w:rPr>
          <w:color w:val="auto"/>
          <w:sz w:val="18"/>
          <w:szCs w:val="18"/>
        </w:rPr>
        <w:t>Box 800759, Health System</w:t>
      </w:r>
    </w:p>
    <w:p w:rsidR="00964614" w:rsidRPr="000A50E7" w:rsidRDefault="00964614" w:rsidP="00081A89">
      <w:pPr>
        <w:suppressLineNumbers/>
        <w:spacing w:after="0" w:line="360" w:lineRule="auto"/>
        <w:rPr>
          <w:color w:val="auto"/>
          <w:sz w:val="18"/>
          <w:szCs w:val="18"/>
        </w:rPr>
      </w:pPr>
      <w:r w:rsidRPr="000A50E7">
        <w:rPr>
          <w:color w:val="auto"/>
          <w:sz w:val="18"/>
          <w:szCs w:val="18"/>
        </w:rPr>
        <w:t>Charlottesville, VA 22908</w:t>
      </w:r>
    </w:p>
    <w:p w:rsidR="00B4101B" w:rsidRPr="000A50E7" w:rsidRDefault="00B4101B" w:rsidP="00081A89">
      <w:pPr>
        <w:suppressLineNumbers/>
        <w:spacing w:after="0" w:line="360" w:lineRule="auto"/>
        <w:rPr>
          <w:color w:val="auto"/>
          <w:sz w:val="20"/>
          <w:szCs w:val="20"/>
        </w:rPr>
        <w:sectPr w:rsidR="00B4101B" w:rsidRPr="000A50E7">
          <w:type w:val="continuous"/>
          <w:pgSz w:w="12240" w:h="15840"/>
          <w:pgMar w:top="1134" w:right="1134" w:bottom="1134" w:left="1134" w:header="0" w:footer="0" w:gutter="0"/>
          <w:lnNumType w:countBy="1" w:restart="continuous"/>
          <w:cols w:num="2" w:space="720"/>
          <w:formProt w:val="0"/>
          <w:docGrid w:linePitch="326"/>
        </w:sectPr>
      </w:pPr>
    </w:p>
    <w:p w:rsidR="006B086B" w:rsidRPr="000A50E7" w:rsidRDefault="006B086B" w:rsidP="00081A89">
      <w:pPr>
        <w:suppressLineNumbers/>
        <w:spacing w:after="0" w:line="360" w:lineRule="auto"/>
        <w:rPr>
          <w:color w:val="auto"/>
          <w:sz w:val="20"/>
          <w:szCs w:val="20"/>
        </w:rPr>
      </w:pPr>
    </w:p>
    <w:p w:rsidR="00165EB4" w:rsidRPr="000A50E7" w:rsidRDefault="00165EB4" w:rsidP="00081A89">
      <w:pPr>
        <w:suppressLineNumbers/>
        <w:spacing w:after="0" w:line="360" w:lineRule="auto"/>
        <w:rPr>
          <w:color w:val="auto"/>
          <w:sz w:val="18"/>
          <w:szCs w:val="18"/>
        </w:rPr>
      </w:pPr>
    </w:p>
    <w:p w:rsidR="001B4CF8" w:rsidRPr="000A50E7" w:rsidRDefault="001B4CF8" w:rsidP="00081A89">
      <w:pPr>
        <w:suppressLineNumbers/>
        <w:spacing w:after="0" w:line="360" w:lineRule="auto"/>
        <w:rPr>
          <w:color w:val="auto"/>
          <w:sz w:val="18"/>
          <w:szCs w:val="18"/>
        </w:rPr>
      </w:pPr>
    </w:p>
    <w:p w:rsidR="00CB0D47" w:rsidRPr="000A50E7" w:rsidRDefault="00CB0D47" w:rsidP="00081A89">
      <w:pPr>
        <w:suppressLineNumbers/>
        <w:spacing w:after="0" w:line="360" w:lineRule="auto"/>
        <w:rPr>
          <w:i/>
          <w:color w:val="auto"/>
          <w:sz w:val="20"/>
          <w:szCs w:val="20"/>
        </w:rPr>
      </w:pPr>
      <w:r w:rsidRPr="000A50E7">
        <w:rPr>
          <w:i/>
          <w:color w:val="auto"/>
          <w:sz w:val="20"/>
          <w:szCs w:val="20"/>
        </w:rPr>
        <w:t>Availability:</w:t>
      </w:r>
    </w:p>
    <w:p w:rsidR="00CB0D47" w:rsidRPr="000A50E7" w:rsidRDefault="00CB0D47" w:rsidP="00081A89">
      <w:pPr>
        <w:suppressLineNumbers/>
        <w:spacing w:after="0" w:line="360" w:lineRule="auto"/>
        <w:rPr>
          <w:color w:val="auto"/>
          <w:sz w:val="18"/>
          <w:szCs w:val="18"/>
        </w:rPr>
      </w:pPr>
      <w:r w:rsidRPr="000A50E7">
        <w:rPr>
          <w:color w:val="auto"/>
          <w:sz w:val="18"/>
          <w:szCs w:val="18"/>
        </w:rPr>
        <w:t>Microarray data is available from NCBI GEO, data series GSE44091 (</w:t>
      </w:r>
      <w:hyperlink r:id="rId15" w:history="1">
        <w:r w:rsidRPr="000A50E7">
          <w:rPr>
            <w:rStyle w:val="Hyperlink"/>
            <w:color w:val="auto"/>
            <w:sz w:val="18"/>
            <w:szCs w:val="18"/>
          </w:rPr>
          <w:t>private reviewer link</w:t>
        </w:r>
      </w:hyperlink>
      <w:r w:rsidRPr="000A50E7">
        <w:rPr>
          <w:color w:val="auto"/>
          <w:sz w:val="18"/>
          <w:szCs w:val="18"/>
        </w:rPr>
        <w:t>).</w:t>
      </w:r>
    </w:p>
    <w:p w:rsidR="00CB0D47" w:rsidRPr="000A50E7" w:rsidRDefault="008D72C6" w:rsidP="00081A89">
      <w:pPr>
        <w:suppressLineNumbers/>
        <w:spacing w:after="0" w:line="360" w:lineRule="auto"/>
        <w:rPr>
          <w:color w:val="auto"/>
          <w:sz w:val="18"/>
          <w:szCs w:val="18"/>
        </w:rPr>
      </w:pPr>
      <w:r w:rsidRPr="000A50E7">
        <w:rPr>
          <w:color w:val="auto"/>
          <w:sz w:val="18"/>
          <w:szCs w:val="18"/>
        </w:rPr>
        <w:t>Additional r</w:t>
      </w:r>
      <w:r w:rsidR="00B93A79" w:rsidRPr="000A50E7">
        <w:rPr>
          <w:color w:val="auto"/>
          <w:sz w:val="18"/>
          <w:szCs w:val="18"/>
        </w:rPr>
        <w:t>aw data and computational analyse</w:t>
      </w:r>
      <w:r w:rsidR="00CB0D47" w:rsidRPr="000A50E7">
        <w:rPr>
          <w:color w:val="auto"/>
          <w:sz w:val="18"/>
          <w:szCs w:val="18"/>
        </w:rPr>
        <w:t>s</w:t>
      </w:r>
      <w:r w:rsidR="006B086B" w:rsidRPr="000A50E7">
        <w:rPr>
          <w:color w:val="auto"/>
          <w:sz w:val="18"/>
          <w:szCs w:val="18"/>
        </w:rPr>
        <w:t xml:space="preserve"> are</w:t>
      </w:r>
      <w:r w:rsidR="00CB0D47" w:rsidRPr="000A50E7">
        <w:rPr>
          <w:color w:val="auto"/>
          <w:sz w:val="18"/>
          <w:szCs w:val="18"/>
        </w:rPr>
        <w:t xml:space="preserve"> available </w:t>
      </w:r>
      <w:r w:rsidR="00273361" w:rsidRPr="000A50E7">
        <w:rPr>
          <w:color w:val="auto"/>
          <w:sz w:val="18"/>
          <w:szCs w:val="18"/>
        </w:rPr>
        <w:t xml:space="preserve">for </w:t>
      </w:r>
      <w:hyperlink r:id="rId16" w:history="1">
        <w:r w:rsidR="00273361" w:rsidRPr="000A50E7">
          <w:rPr>
            <w:rStyle w:val="Hyperlink"/>
            <w:color w:val="auto"/>
            <w:sz w:val="18"/>
            <w:szCs w:val="18"/>
          </w:rPr>
          <w:t>download</w:t>
        </w:r>
      </w:hyperlink>
    </w:p>
    <w:p w:rsidR="00165EB4" w:rsidRPr="000A50E7" w:rsidRDefault="00165EB4" w:rsidP="00081A89">
      <w:pPr>
        <w:suppressLineNumbers/>
        <w:spacing w:after="0" w:line="360" w:lineRule="auto"/>
        <w:rPr>
          <w:color w:val="auto"/>
          <w:sz w:val="18"/>
          <w:szCs w:val="18"/>
        </w:rPr>
      </w:pPr>
    </w:p>
    <w:p w:rsidR="00165EB4" w:rsidRPr="000A50E7" w:rsidRDefault="00165EB4" w:rsidP="00081A89">
      <w:pPr>
        <w:suppressLineNumbers/>
        <w:spacing w:after="0" w:line="360" w:lineRule="auto"/>
        <w:rPr>
          <w:color w:val="auto"/>
          <w:sz w:val="18"/>
          <w:szCs w:val="18"/>
        </w:rPr>
      </w:pPr>
      <w:r w:rsidRPr="000A50E7">
        <w:rPr>
          <w:i/>
          <w:color w:val="auto"/>
          <w:sz w:val="20"/>
          <w:szCs w:val="20"/>
        </w:rPr>
        <w:t>Conflicts of interest</w:t>
      </w:r>
      <w:r w:rsidRPr="000A50E7">
        <w:rPr>
          <w:color w:val="auto"/>
          <w:sz w:val="20"/>
          <w:szCs w:val="20"/>
        </w:rPr>
        <w:t>:</w:t>
      </w:r>
      <w:r w:rsidRPr="000A50E7">
        <w:rPr>
          <w:color w:val="auto"/>
          <w:sz w:val="18"/>
          <w:szCs w:val="18"/>
        </w:rPr>
        <w:t xml:space="preserve"> </w:t>
      </w:r>
    </w:p>
    <w:p w:rsidR="00165EB4" w:rsidRPr="000A50E7" w:rsidRDefault="00165EB4" w:rsidP="00081A89">
      <w:pPr>
        <w:suppressLineNumbers/>
        <w:spacing w:after="0" w:line="360" w:lineRule="auto"/>
        <w:rPr>
          <w:color w:val="auto"/>
          <w:sz w:val="18"/>
          <w:szCs w:val="18"/>
        </w:rPr>
      </w:pPr>
      <w:r w:rsidRPr="000A50E7">
        <w:rPr>
          <w:color w:val="auto"/>
          <w:sz w:val="18"/>
          <w:szCs w:val="18"/>
        </w:rPr>
        <w:t>The authors disclose no conflicts of interest.</w:t>
      </w:r>
    </w:p>
    <w:p w:rsidR="00165EB4" w:rsidRPr="000A50E7" w:rsidRDefault="00165EB4" w:rsidP="00081A89">
      <w:pPr>
        <w:suppressLineNumbers/>
        <w:spacing w:after="0" w:line="360" w:lineRule="auto"/>
        <w:rPr>
          <w:color w:val="auto"/>
          <w:sz w:val="18"/>
          <w:szCs w:val="18"/>
        </w:rPr>
      </w:pPr>
    </w:p>
    <w:p w:rsidR="00165EB4" w:rsidRPr="000A50E7" w:rsidRDefault="00165EB4" w:rsidP="00081A89">
      <w:pPr>
        <w:suppressLineNumbers/>
        <w:spacing w:after="0" w:line="360" w:lineRule="auto"/>
        <w:rPr>
          <w:color w:val="auto"/>
          <w:sz w:val="18"/>
          <w:szCs w:val="18"/>
        </w:rPr>
      </w:pPr>
      <w:r w:rsidRPr="000A50E7">
        <w:rPr>
          <w:i/>
          <w:color w:val="auto"/>
          <w:sz w:val="20"/>
          <w:szCs w:val="20"/>
        </w:rPr>
        <w:t>Funding:</w:t>
      </w:r>
    </w:p>
    <w:p w:rsidR="00165EB4" w:rsidRPr="000A50E7" w:rsidRDefault="0050376D" w:rsidP="00081A89">
      <w:pPr>
        <w:suppressLineNumbers/>
        <w:spacing w:after="0" w:line="360" w:lineRule="auto"/>
        <w:jc w:val="both"/>
        <w:rPr>
          <w:color w:val="auto"/>
          <w:sz w:val="18"/>
          <w:szCs w:val="18"/>
        </w:rPr>
      </w:pPr>
      <w:r w:rsidRPr="000A50E7">
        <w:rPr>
          <w:color w:val="auto"/>
          <w:sz w:val="18"/>
          <w:szCs w:val="18"/>
        </w:rPr>
        <w:t>This work was supported by the National Institute of Allergy and Infectious Diseases Regional Center of Excellence program through the Mid-Atlantic Regional Center of Excellence in Biodefense and Emerging Infections (5U54 AI057168). KMD is a trainee on the Infectious Diseases Training Grant to the University of Virginia Division of Infectious Diseases and International Health (5T32 AI007046).</w:t>
      </w:r>
    </w:p>
    <w:p w:rsidR="00CB0D47" w:rsidRPr="000A50E7" w:rsidRDefault="00CB0D47" w:rsidP="00081A89">
      <w:pPr>
        <w:suppressLineNumbers/>
        <w:spacing w:after="0" w:line="360" w:lineRule="auto"/>
        <w:rPr>
          <w:color w:val="auto"/>
          <w:sz w:val="20"/>
          <w:szCs w:val="20"/>
        </w:rPr>
      </w:pPr>
      <w:r w:rsidRPr="000A50E7">
        <w:rPr>
          <w:color w:val="auto"/>
          <w:sz w:val="20"/>
          <w:szCs w:val="20"/>
        </w:rPr>
        <w:br w:type="page"/>
      </w:r>
    </w:p>
    <w:p w:rsidR="006B086B" w:rsidRPr="000A50E7" w:rsidRDefault="0064336A" w:rsidP="001B4CF8">
      <w:pPr>
        <w:spacing w:after="0" w:line="480" w:lineRule="auto"/>
        <w:rPr>
          <w:color w:val="auto"/>
          <w:sz w:val="20"/>
          <w:szCs w:val="20"/>
        </w:rPr>
      </w:pPr>
      <w:r w:rsidRPr="000A50E7">
        <w:rPr>
          <w:b/>
          <w:color w:val="auto"/>
          <w:sz w:val="20"/>
          <w:szCs w:val="20"/>
        </w:rPr>
        <w:lastRenderedPageBreak/>
        <w:t>ABSTRACT</w:t>
      </w:r>
    </w:p>
    <w:p w:rsidR="001B4CF8" w:rsidRPr="000A50E7" w:rsidRDefault="00BA7C0E" w:rsidP="001B4CF8">
      <w:pPr>
        <w:spacing w:after="0" w:line="480" w:lineRule="auto"/>
        <w:jc w:val="both"/>
        <w:rPr>
          <w:color w:val="auto"/>
          <w:sz w:val="20"/>
          <w:szCs w:val="20"/>
        </w:rPr>
      </w:pPr>
      <w:r w:rsidRPr="000A50E7">
        <w:rPr>
          <w:color w:val="auto"/>
          <w:sz w:val="20"/>
          <w:szCs w:val="20"/>
        </w:rPr>
        <w:t xml:space="preserve">Toxin A (TcdA) and </w:t>
      </w:r>
      <w:r w:rsidR="007D7748" w:rsidRPr="000A50E7">
        <w:rPr>
          <w:color w:val="auto"/>
          <w:sz w:val="20"/>
          <w:szCs w:val="20"/>
        </w:rPr>
        <w:t>t</w:t>
      </w:r>
      <w:r w:rsidRPr="000A50E7">
        <w:rPr>
          <w:color w:val="auto"/>
          <w:sz w:val="20"/>
          <w:szCs w:val="20"/>
        </w:rPr>
        <w:t xml:space="preserve">oxin B (TcdB) of </w:t>
      </w:r>
      <w:r w:rsidRPr="000A50E7">
        <w:rPr>
          <w:i/>
          <w:color w:val="auto"/>
          <w:sz w:val="20"/>
          <w:szCs w:val="20"/>
        </w:rPr>
        <w:t>Clostridium difficile</w:t>
      </w:r>
      <w:r w:rsidRPr="000A50E7">
        <w:rPr>
          <w:color w:val="auto"/>
          <w:sz w:val="20"/>
          <w:szCs w:val="20"/>
        </w:rPr>
        <w:t xml:space="preserve"> cause gross pathologic changes (e.g.</w:t>
      </w:r>
      <w:r w:rsidR="009D6142" w:rsidRPr="000A50E7">
        <w:rPr>
          <w:color w:val="auto"/>
          <w:sz w:val="20"/>
          <w:szCs w:val="20"/>
        </w:rPr>
        <w:t>,</w:t>
      </w:r>
      <w:r w:rsidRPr="000A50E7">
        <w:rPr>
          <w:color w:val="auto"/>
          <w:sz w:val="20"/>
          <w:szCs w:val="20"/>
        </w:rPr>
        <w:t xml:space="preserve"> inflammation, secretion, and diarrhea) in the infected host, yet the molecular and cellular pathways leading to observed host responses are poorly understood. To address this gap, </w:t>
      </w:r>
      <w:r w:rsidR="005C51E3" w:rsidRPr="000A50E7">
        <w:rPr>
          <w:color w:val="auto"/>
          <w:sz w:val="20"/>
          <w:szCs w:val="20"/>
        </w:rPr>
        <w:t>we evaluated the effects of single dose</w:t>
      </w:r>
      <w:r w:rsidR="006D0DBC" w:rsidRPr="000A50E7">
        <w:rPr>
          <w:color w:val="auto"/>
          <w:sz w:val="20"/>
          <w:szCs w:val="20"/>
        </w:rPr>
        <w:t>s</w:t>
      </w:r>
      <w:r w:rsidR="005C51E3" w:rsidRPr="000A50E7">
        <w:rPr>
          <w:color w:val="auto"/>
          <w:sz w:val="20"/>
          <w:szCs w:val="20"/>
        </w:rPr>
        <w:t xml:space="preserve"> of TcdA and/or TcdB injected into </w:t>
      </w:r>
      <w:r w:rsidR="008A60F7" w:rsidRPr="000A50E7">
        <w:rPr>
          <w:color w:val="auto"/>
          <w:sz w:val="20"/>
          <w:szCs w:val="20"/>
        </w:rPr>
        <w:t xml:space="preserve">the ceca of </w:t>
      </w:r>
      <w:r w:rsidR="005C51E3" w:rsidRPr="000A50E7">
        <w:rPr>
          <w:color w:val="auto"/>
          <w:sz w:val="20"/>
          <w:szCs w:val="20"/>
        </w:rPr>
        <w:t>mice</w:t>
      </w:r>
      <w:r w:rsidR="007536AE" w:rsidRPr="000A50E7">
        <w:rPr>
          <w:color w:val="auto"/>
          <w:sz w:val="20"/>
          <w:szCs w:val="20"/>
        </w:rPr>
        <w:t xml:space="preserve"> and </w:t>
      </w:r>
      <w:r w:rsidR="00E813B3" w:rsidRPr="000A50E7">
        <w:rPr>
          <w:color w:val="auto"/>
          <w:sz w:val="20"/>
          <w:szCs w:val="20"/>
        </w:rPr>
        <w:t>several</w:t>
      </w:r>
      <w:r w:rsidR="007536AE" w:rsidRPr="000A50E7">
        <w:rPr>
          <w:color w:val="auto"/>
          <w:sz w:val="20"/>
          <w:szCs w:val="20"/>
        </w:rPr>
        <w:t xml:space="preserve"> endpoints were analyzed, including tis</w:t>
      </w:r>
      <w:r w:rsidRPr="000A50E7">
        <w:rPr>
          <w:color w:val="auto"/>
          <w:sz w:val="20"/>
          <w:szCs w:val="20"/>
        </w:rPr>
        <w:t>sue pathology, neutrophil infiltration, epithelial</w:t>
      </w:r>
      <w:r w:rsidR="00C23B0B" w:rsidRPr="000A50E7">
        <w:rPr>
          <w:color w:val="auto"/>
          <w:sz w:val="20"/>
          <w:szCs w:val="20"/>
        </w:rPr>
        <w:t>-</w:t>
      </w:r>
      <w:r w:rsidRPr="000A50E7">
        <w:rPr>
          <w:color w:val="auto"/>
          <w:sz w:val="20"/>
          <w:szCs w:val="20"/>
        </w:rPr>
        <w:t xml:space="preserve">layer </w:t>
      </w:r>
      <w:r w:rsidR="00ED1AD5" w:rsidRPr="000A50E7">
        <w:rPr>
          <w:color w:val="auto"/>
          <w:sz w:val="20"/>
          <w:szCs w:val="20"/>
        </w:rPr>
        <w:t>gene expression</w:t>
      </w:r>
      <w:r w:rsidRPr="000A50E7">
        <w:rPr>
          <w:color w:val="auto"/>
          <w:sz w:val="20"/>
          <w:szCs w:val="20"/>
        </w:rPr>
        <w:t>, chemokine levels, and blood</w:t>
      </w:r>
      <w:r w:rsidR="00C23B0B" w:rsidRPr="000A50E7">
        <w:rPr>
          <w:color w:val="auto"/>
          <w:sz w:val="20"/>
          <w:szCs w:val="20"/>
        </w:rPr>
        <w:t>-</w:t>
      </w:r>
      <w:r w:rsidR="00B52E14" w:rsidRPr="000A50E7">
        <w:rPr>
          <w:color w:val="auto"/>
          <w:sz w:val="20"/>
          <w:szCs w:val="20"/>
        </w:rPr>
        <w:t xml:space="preserve">cell </w:t>
      </w:r>
      <w:r w:rsidRPr="000A50E7">
        <w:rPr>
          <w:color w:val="auto"/>
          <w:sz w:val="20"/>
          <w:szCs w:val="20"/>
        </w:rPr>
        <w:t>counts</w:t>
      </w:r>
      <w:r w:rsidR="005C51E3" w:rsidRPr="000A50E7">
        <w:rPr>
          <w:color w:val="auto"/>
          <w:sz w:val="20"/>
          <w:szCs w:val="20"/>
        </w:rPr>
        <w:t>—</w:t>
      </w:r>
      <w:r w:rsidR="00BA0815" w:rsidRPr="000A50E7">
        <w:rPr>
          <w:color w:val="auto"/>
          <w:sz w:val="20"/>
          <w:szCs w:val="20"/>
        </w:rPr>
        <w:t xml:space="preserve">2, 6, and 16h after injection. </w:t>
      </w:r>
      <w:r w:rsidR="001638BE" w:rsidRPr="000A50E7">
        <w:rPr>
          <w:color w:val="auto"/>
          <w:sz w:val="20"/>
          <w:szCs w:val="20"/>
        </w:rPr>
        <w:t xml:space="preserve">In addition to confirming </w:t>
      </w:r>
      <w:proofErr w:type="spellStart"/>
      <w:r w:rsidR="001638BE" w:rsidRPr="000A50E7">
        <w:rPr>
          <w:color w:val="auto"/>
          <w:sz w:val="20"/>
          <w:szCs w:val="20"/>
        </w:rPr>
        <w:t>TcdA’s</w:t>
      </w:r>
      <w:proofErr w:type="spellEnd"/>
      <w:r w:rsidR="001638BE" w:rsidRPr="000A50E7">
        <w:rPr>
          <w:color w:val="auto"/>
          <w:sz w:val="20"/>
          <w:szCs w:val="20"/>
        </w:rPr>
        <w:t xml:space="preserve"> gross pathologic effects</w:t>
      </w:r>
      <w:r w:rsidR="00A663E1" w:rsidRPr="000A50E7">
        <w:rPr>
          <w:color w:val="auto"/>
          <w:sz w:val="20"/>
          <w:szCs w:val="20"/>
        </w:rPr>
        <w:t xml:space="preserve">, </w:t>
      </w:r>
      <w:r w:rsidR="001638BE" w:rsidRPr="000A50E7">
        <w:rPr>
          <w:color w:val="auto"/>
          <w:sz w:val="20"/>
          <w:szCs w:val="20"/>
        </w:rPr>
        <w:t xml:space="preserve">we found that </w:t>
      </w:r>
      <w:r w:rsidRPr="000A50E7">
        <w:rPr>
          <w:color w:val="auto"/>
          <w:sz w:val="20"/>
          <w:szCs w:val="20"/>
        </w:rPr>
        <w:t>both TcdA and TcdB result</w:t>
      </w:r>
      <w:r w:rsidR="00306DF0" w:rsidRPr="000A50E7">
        <w:rPr>
          <w:color w:val="auto"/>
          <w:sz w:val="20"/>
          <w:szCs w:val="20"/>
        </w:rPr>
        <w:t>ed</w:t>
      </w:r>
      <w:r w:rsidR="004D0F39" w:rsidRPr="000A50E7">
        <w:rPr>
          <w:color w:val="auto"/>
          <w:sz w:val="20"/>
          <w:szCs w:val="20"/>
        </w:rPr>
        <w:t xml:space="preserve"> </w:t>
      </w:r>
      <w:r w:rsidRPr="000A50E7">
        <w:rPr>
          <w:color w:val="auto"/>
          <w:sz w:val="20"/>
          <w:szCs w:val="20"/>
        </w:rPr>
        <w:t xml:space="preserve">in neutrophil infiltration. </w:t>
      </w:r>
      <w:r w:rsidR="00BA0815" w:rsidRPr="000A50E7">
        <w:rPr>
          <w:color w:val="auto"/>
          <w:sz w:val="20"/>
          <w:szCs w:val="20"/>
        </w:rPr>
        <w:t>Bioinformatics an</w:t>
      </w:r>
      <w:r w:rsidR="006B086B" w:rsidRPr="000A50E7">
        <w:rPr>
          <w:color w:val="auto"/>
          <w:sz w:val="20"/>
          <w:szCs w:val="20"/>
        </w:rPr>
        <w:t>alyse</w:t>
      </w:r>
      <w:r w:rsidRPr="000A50E7">
        <w:rPr>
          <w:color w:val="auto"/>
          <w:sz w:val="20"/>
          <w:szCs w:val="20"/>
        </w:rPr>
        <w:t>s</w:t>
      </w:r>
      <w:r w:rsidR="005C51E3" w:rsidRPr="000A50E7">
        <w:rPr>
          <w:color w:val="auto"/>
          <w:sz w:val="20"/>
          <w:szCs w:val="20"/>
        </w:rPr>
        <w:t xml:space="preserve"> </w:t>
      </w:r>
      <w:r w:rsidRPr="000A50E7">
        <w:rPr>
          <w:color w:val="auto"/>
          <w:sz w:val="20"/>
          <w:szCs w:val="20"/>
        </w:rPr>
        <w:t xml:space="preserve">identified </w:t>
      </w:r>
      <w:r w:rsidR="008A60F7" w:rsidRPr="000A50E7">
        <w:rPr>
          <w:color w:val="auto"/>
          <w:sz w:val="20"/>
          <w:szCs w:val="20"/>
        </w:rPr>
        <w:t>altered expression of</w:t>
      </w:r>
      <w:r w:rsidRPr="000A50E7">
        <w:rPr>
          <w:color w:val="auto"/>
          <w:sz w:val="20"/>
          <w:szCs w:val="20"/>
        </w:rPr>
        <w:t xml:space="preserve"> genes</w:t>
      </w:r>
      <w:r w:rsidR="00BA0815" w:rsidRPr="000A50E7">
        <w:rPr>
          <w:color w:val="auto"/>
          <w:sz w:val="20"/>
          <w:szCs w:val="20"/>
        </w:rPr>
        <w:t xml:space="preserve"> </w:t>
      </w:r>
      <w:r w:rsidR="007F31F2" w:rsidRPr="000A50E7">
        <w:rPr>
          <w:color w:val="auto"/>
          <w:sz w:val="20"/>
          <w:szCs w:val="20"/>
        </w:rPr>
        <w:t xml:space="preserve">associated with the metabolism of </w:t>
      </w:r>
      <w:r w:rsidRPr="000A50E7">
        <w:rPr>
          <w:color w:val="auto"/>
          <w:sz w:val="20"/>
          <w:szCs w:val="20"/>
        </w:rPr>
        <w:t>lipid</w:t>
      </w:r>
      <w:r w:rsidR="007F31F2" w:rsidRPr="000A50E7">
        <w:rPr>
          <w:color w:val="auto"/>
          <w:sz w:val="20"/>
          <w:szCs w:val="20"/>
        </w:rPr>
        <w:t>s</w:t>
      </w:r>
      <w:r w:rsidRPr="000A50E7">
        <w:rPr>
          <w:color w:val="auto"/>
          <w:sz w:val="20"/>
          <w:szCs w:val="20"/>
        </w:rPr>
        <w:t>, fatty acid</w:t>
      </w:r>
      <w:r w:rsidR="007F31F2" w:rsidRPr="000A50E7">
        <w:rPr>
          <w:color w:val="auto"/>
          <w:sz w:val="20"/>
          <w:szCs w:val="20"/>
        </w:rPr>
        <w:t>s</w:t>
      </w:r>
      <w:r w:rsidRPr="000A50E7">
        <w:rPr>
          <w:color w:val="auto"/>
          <w:sz w:val="20"/>
          <w:szCs w:val="20"/>
        </w:rPr>
        <w:t xml:space="preserve">, and </w:t>
      </w:r>
      <w:r w:rsidR="007F31F2" w:rsidRPr="000A50E7">
        <w:rPr>
          <w:color w:val="auto"/>
          <w:sz w:val="20"/>
          <w:szCs w:val="20"/>
        </w:rPr>
        <w:t xml:space="preserve">detoxification; </w:t>
      </w:r>
      <w:r w:rsidR="00B52E14" w:rsidRPr="000A50E7">
        <w:rPr>
          <w:color w:val="auto"/>
          <w:sz w:val="20"/>
          <w:szCs w:val="20"/>
        </w:rPr>
        <w:t>small GTPase activity</w:t>
      </w:r>
      <w:r w:rsidR="00732614" w:rsidRPr="000A50E7">
        <w:rPr>
          <w:color w:val="auto"/>
          <w:sz w:val="20"/>
          <w:szCs w:val="20"/>
        </w:rPr>
        <w:t xml:space="preserve">; and </w:t>
      </w:r>
      <w:r w:rsidRPr="000A50E7">
        <w:rPr>
          <w:color w:val="auto"/>
          <w:sz w:val="20"/>
          <w:szCs w:val="20"/>
        </w:rPr>
        <w:t>immune function and inflammation. Further analysis</w:t>
      </w:r>
      <w:r w:rsidR="00ED1AD5" w:rsidRPr="000A50E7">
        <w:rPr>
          <w:color w:val="auto"/>
          <w:sz w:val="20"/>
          <w:szCs w:val="20"/>
        </w:rPr>
        <w:t xml:space="preserve"> </w:t>
      </w:r>
      <w:r w:rsidRPr="000A50E7">
        <w:rPr>
          <w:color w:val="auto"/>
          <w:sz w:val="20"/>
          <w:szCs w:val="20"/>
        </w:rPr>
        <w:t xml:space="preserve">revealed </w:t>
      </w:r>
      <w:r w:rsidR="00E813B3" w:rsidRPr="000A50E7">
        <w:rPr>
          <w:color w:val="auto"/>
          <w:sz w:val="20"/>
          <w:szCs w:val="20"/>
        </w:rPr>
        <w:t>transient</w:t>
      </w:r>
      <w:r w:rsidR="001638BE" w:rsidRPr="000A50E7">
        <w:rPr>
          <w:color w:val="auto"/>
          <w:sz w:val="20"/>
          <w:szCs w:val="20"/>
        </w:rPr>
        <w:t xml:space="preserve"> </w:t>
      </w:r>
      <w:r w:rsidR="007536AE" w:rsidRPr="000A50E7">
        <w:rPr>
          <w:color w:val="auto"/>
          <w:sz w:val="20"/>
          <w:szCs w:val="20"/>
        </w:rPr>
        <w:t>expression</w:t>
      </w:r>
      <w:r w:rsidR="001638BE" w:rsidRPr="000A50E7">
        <w:rPr>
          <w:color w:val="auto"/>
          <w:sz w:val="20"/>
          <w:szCs w:val="20"/>
        </w:rPr>
        <w:t xml:space="preserve"> of several </w:t>
      </w:r>
      <w:r w:rsidRPr="000A50E7">
        <w:rPr>
          <w:color w:val="auto"/>
          <w:sz w:val="20"/>
          <w:szCs w:val="20"/>
        </w:rPr>
        <w:t>chemokine</w:t>
      </w:r>
      <w:r w:rsidR="001638BE" w:rsidRPr="000A50E7">
        <w:rPr>
          <w:color w:val="auto"/>
          <w:sz w:val="20"/>
          <w:szCs w:val="20"/>
        </w:rPr>
        <w:t xml:space="preserve">s </w:t>
      </w:r>
      <w:r w:rsidRPr="000A50E7">
        <w:rPr>
          <w:color w:val="auto"/>
          <w:sz w:val="20"/>
          <w:szCs w:val="20"/>
        </w:rPr>
        <w:t>(</w:t>
      </w:r>
      <w:r w:rsidR="00A663E1" w:rsidRPr="000A50E7">
        <w:rPr>
          <w:color w:val="auto"/>
          <w:sz w:val="20"/>
          <w:szCs w:val="20"/>
        </w:rPr>
        <w:t>e</w:t>
      </w:r>
      <w:r w:rsidRPr="000A50E7">
        <w:rPr>
          <w:color w:val="auto"/>
          <w:sz w:val="20"/>
          <w:szCs w:val="20"/>
        </w:rPr>
        <w:t>.</w:t>
      </w:r>
      <w:r w:rsidR="00A663E1" w:rsidRPr="000A50E7">
        <w:rPr>
          <w:color w:val="auto"/>
          <w:sz w:val="20"/>
          <w:szCs w:val="20"/>
        </w:rPr>
        <w:t>g</w:t>
      </w:r>
      <w:r w:rsidRPr="000A50E7">
        <w:rPr>
          <w:color w:val="auto"/>
          <w:sz w:val="20"/>
          <w:szCs w:val="20"/>
        </w:rPr>
        <w:t xml:space="preserve">., </w:t>
      </w:r>
      <w:r w:rsidRPr="000A50E7">
        <w:rPr>
          <w:i/>
          <w:color w:val="auto"/>
          <w:sz w:val="20"/>
          <w:szCs w:val="20"/>
        </w:rPr>
        <w:t>Cxcl1</w:t>
      </w:r>
      <w:r w:rsidRPr="000A50E7">
        <w:rPr>
          <w:color w:val="auto"/>
          <w:sz w:val="20"/>
          <w:szCs w:val="20"/>
        </w:rPr>
        <w:t xml:space="preserve"> and </w:t>
      </w:r>
      <w:r w:rsidRPr="000A50E7">
        <w:rPr>
          <w:i/>
          <w:color w:val="auto"/>
          <w:sz w:val="20"/>
          <w:szCs w:val="20"/>
        </w:rPr>
        <w:t>Cxcl2</w:t>
      </w:r>
      <w:r w:rsidRPr="000A50E7">
        <w:rPr>
          <w:color w:val="auto"/>
          <w:sz w:val="20"/>
          <w:szCs w:val="20"/>
        </w:rPr>
        <w:t xml:space="preserve">). Antibody neutralization of </w:t>
      </w:r>
      <w:r w:rsidR="0081743C" w:rsidRPr="000A50E7">
        <w:rPr>
          <w:color w:val="auto"/>
          <w:sz w:val="20"/>
          <w:szCs w:val="20"/>
        </w:rPr>
        <w:t xml:space="preserve">CXCL1 </w:t>
      </w:r>
      <w:r w:rsidRPr="000A50E7">
        <w:rPr>
          <w:color w:val="auto"/>
          <w:sz w:val="20"/>
          <w:szCs w:val="20"/>
        </w:rPr>
        <w:t xml:space="preserve">and </w:t>
      </w:r>
      <w:r w:rsidR="0081743C" w:rsidRPr="000A50E7">
        <w:rPr>
          <w:color w:val="auto"/>
          <w:sz w:val="20"/>
          <w:szCs w:val="20"/>
        </w:rPr>
        <w:t xml:space="preserve">CXCL2 </w:t>
      </w:r>
      <w:r w:rsidR="00515A6B" w:rsidRPr="000A50E7">
        <w:rPr>
          <w:color w:val="auto"/>
          <w:sz w:val="20"/>
          <w:szCs w:val="20"/>
        </w:rPr>
        <w:t xml:space="preserve">did </w:t>
      </w:r>
      <w:r w:rsidR="007F31F2" w:rsidRPr="000A50E7">
        <w:rPr>
          <w:color w:val="auto"/>
          <w:sz w:val="20"/>
          <w:szCs w:val="20"/>
        </w:rPr>
        <w:t xml:space="preserve">not affect </w:t>
      </w:r>
      <w:r w:rsidR="00A136D5" w:rsidRPr="000A50E7">
        <w:rPr>
          <w:color w:val="auto"/>
          <w:sz w:val="20"/>
          <w:szCs w:val="20"/>
        </w:rPr>
        <w:t xml:space="preserve">TcdA-induced </w:t>
      </w:r>
      <w:r w:rsidR="007F31F2" w:rsidRPr="000A50E7">
        <w:rPr>
          <w:color w:val="auto"/>
          <w:sz w:val="20"/>
          <w:szCs w:val="20"/>
        </w:rPr>
        <w:t>local pathology or neutro</w:t>
      </w:r>
      <w:r w:rsidR="00ED1AD5" w:rsidRPr="000A50E7">
        <w:rPr>
          <w:color w:val="auto"/>
          <w:sz w:val="20"/>
          <w:szCs w:val="20"/>
        </w:rPr>
        <w:t>phil infiltration</w:t>
      </w:r>
      <w:r w:rsidR="002A01E2" w:rsidRPr="000A50E7">
        <w:rPr>
          <w:color w:val="auto"/>
          <w:sz w:val="20"/>
          <w:szCs w:val="20"/>
        </w:rPr>
        <w:t>,</w:t>
      </w:r>
      <w:r w:rsidR="009F38E7" w:rsidRPr="000A50E7">
        <w:rPr>
          <w:color w:val="auto"/>
          <w:sz w:val="20"/>
          <w:szCs w:val="20"/>
        </w:rPr>
        <w:t xml:space="preserve"> </w:t>
      </w:r>
      <w:r w:rsidR="002A01E2" w:rsidRPr="000A50E7">
        <w:rPr>
          <w:color w:val="auto"/>
          <w:sz w:val="20"/>
          <w:szCs w:val="20"/>
        </w:rPr>
        <w:t>but</w:t>
      </w:r>
      <w:r w:rsidR="00BA0815" w:rsidRPr="000A50E7">
        <w:rPr>
          <w:color w:val="auto"/>
          <w:sz w:val="20"/>
          <w:szCs w:val="20"/>
        </w:rPr>
        <w:t xml:space="preserve"> </w:t>
      </w:r>
      <w:r w:rsidR="002A01E2" w:rsidRPr="000A50E7">
        <w:rPr>
          <w:color w:val="auto"/>
          <w:sz w:val="20"/>
          <w:szCs w:val="20"/>
        </w:rPr>
        <w:t xml:space="preserve">it </w:t>
      </w:r>
      <w:r w:rsidR="00E813B3" w:rsidRPr="000A50E7">
        <w:rPr>
          <w:color w:val="auto"/>
          <w:sz w:val="20"/>
          <w:szCs w:val="20"/>
        </w:rPr>
        <w:t xml:space="preserve">did decrease </w:t>
      </w:r>
      <w:r w:rsidR="00DF1309" w:rsidRPr="000A50E7">
        <w:rPr>
          <w:color w:val="auto"/>
          <w:sz w:val="20"/>
          <w:szCs w:val="20"/>
        </w:rPr>
        <w:t xml:space="preserve">the </w:t>
      </w:r>
      <w:r w:rsidR="00F053DE" w:rsidRPr="000A50E7">
        <w:rPr>
          <w:color w:val="auto"/>
          <w:sz w:val="20"/>
          <w:szCs w:val="20"/>
        </w:rPr>
        <w:t xml:space="preserve">peripheral blood </w:t>
      </w:r>
      <w:r w:rsidR="00E813B3" w:rsidRPr="000A50E7">
        <w:rPr>
          <w:color w:val="auto"/>
          <w:sz w:val="20"/>
          <w:szCs w:val="20"/>
        </w:rPr>
        <w:t>neutrophil</w:t>
      </w:r>
      <w:r w:rsidR="00F053DE" w:rsidRPr="000A50E7">
        <w:rPr>
          <w:color w:val="auto"/>
          <w:sz w:val="20"/>
          <w:szCs w:val="20"/>
        </w:rPr>
        <w:t xml:space="preserve"> count</w:t>
      </w:r>
      <w:r w:rsidR="00306DF0" w:rsidRPr="000A50E7">
        <w:rPr>
          <w:color w:val="auto"/>
          <w:sz w:val="20"/>
          <w:szCs w:val="20"/>
        </w:rPr>
        <w:t xml:space="preserve">. </w:t>
      </w:r>
      <w:r w:rsidR="0077584E" w:rsidRPr="000A50E7">
        <w:rPr>
          <w:color w:val="auto"/>
          <w:sz w:val="20"/>
          <w:szCs w:val="20"/>
        </w:rPr>
        <w:t>Additionally</w:t>
      </w:r>
      <w:r w:rsidR="00F053DE" w:rsidRPr="000A50E7">
        <w:rPr>
          <w:color w:val="auto"/>
          <w:sz w:val="20"/>
          <w:szCs w:val="20"/>
        </w:rPr>
        <w:t xml:space="preserve">, </w:t>
      </w:r>
      <w:r w:rsidR="009D6142" w:rsidRPr="000A50E7">
        <w:rPr>
          <w:color w:val="auto"/>
          <w:sz w:val="20"/>
          <w:szCs w:val="20"/>
        </w:rPr>
        <w:t>low</w:t>
      </w:r>
      <w:r w:rsidR="00F053DE" w:rsidRPr="000A50E7">
        <w:rPr>
          <w:color w:val="auto"/>
          <w:sz w:val="20"/>
          <w:szCs w:val="20"/>
        </w:rPr>
        <w:t xml:space="preserve"> serum levels of CXCL1 and CXCL2 corresponded with greater survival</w:t>
      </w:r>
      <w:r w:rsidR="00E02068" w:rsidRPr="000A50E7">
        <w:rPr>
          <w:color w:val="auto"/>
          <w:sz w:val="20"/>
          <w:szCs w:val="20"/>
        </w:rPr>
        <w:t xml:space="preserve">. </w:t>
      </w:r>
      <w:r w:rsidR="004F19ED" w:rsidRPr="000A50E7">
        <w:rPr>
          <w:color w:val="auto"/>
          <w:sz w:val="20"/>
          <w:szCs w:val="20"/>
        </w:rPr>
        <w:t xml:space="preserve">Though </w:t>
      </w:r>
      <w:r w:rsidR="004D0F39" w:rsidRPr="000A50E7">
        <w:rPr>
          <w:color w:val="auto"/>
          <w:sz w:val="20"/>
          <w:szCs w:val="20"/>
        </w:rPr>
        <w:t>TcdA induce</w:t>
      </w:r>
      <w:r w:rsidR="00515A6B" w:rsidRPr="000A50E7">
        <w:rPr>
          <w:color w:val="auto"/>
          <w:sz w:val="20"/>
          <w:szCs w:val="20"/>
        </w:rPr>
        <w:t>d</w:t>
      </w:r>
      <w:r w:rsidR="004D0F39" w:rsidRPr="000A50E7">
        <w:rPr>
          <w:color w:val="auto"/>
          <w:sz w:val="20"/>
          <w:szCs w:val="20"/>
        </w:rPr>
        <w:t xml:space="preserve"> more pronounced </w:t>
      </w:r>
      <w:r w:rsidR="008A60F7" w:rsidRPr="000A50E7">
        <w:rPr>
          <w:color w:val="auto"/>
          <w:sz w:val="20"/>
          <w:szCs w:val="20"/>
        </w:rPr>
        <w:t xml:space="preserve">transcriptional </w:t>
      </w:r>
      <w:r w:rsidR="004D0F39" w:rsidRPr="000A50E7">
        <w:rPr>
          <w:color w:val="auto"/>
          <w:sz w:val="20"/>
          <w:szCs w:val="20"/>
        </w:rPr>
        <w:t>changes</w:t>
      </w:r>
      <w:r w:rsidR="00B52E14" w:rsidRPr="000A50E7">
        <w:rPr>
          <w:color w:val="auto"/>
          <w:sz w:val="20"/>
          <w:szCs w:val="20"/>
        </w:rPr>
        <w:t xml:space="preserve"> than TcdB</w:t>
      </w:r>
      <w:r w:rsidR="004F19ED" w:rsidRPr="000A50E7">
        <w:rPr>
          <w:color w:val="auto"/>
          <w:sz w:val="20"/>
          <w:szCs w:val="20"/>
        </w:rPr>
        <w:t xml:space="preserve"> </w:t>
      </w:r>
      <w:r w:rsidR="00B52E14" w:rsidRPr="000A50E7">
        <w:rPr>
          <w:color w:val="auto"/>
          <w:sz w:val="20"/>
          <w:szCs w:val="20"/>
        </w:rPr>
        <w:t xml:space="preserve">and </w:t>
      </w:r>
      <w:r w:rsidR="004F19ED" w:rsidRPr="000A50E7">
        <w:rPr>
          <w:color w:val="auto"/>
          <w:sz w:val="20"/>
          <w:szCs w:val="20"/>
        </w:rPr>
        <w:t xml:space="preserve">the </w:t>
      </w:r>
      <w:r w:rsidR="00B52E14" w:rsidRPr="000A50E7">
        <w:rPr>
          <w:color w:val="auto"/>
          <w:sz w:val="20"/>
          <w:szCs w:val="20"/>
        </w:rPr>
        <w:t>upregulated chemokine expression was unique to TcdA</w:t>
      </w:r>
      <w:r w:rsidR="004F19ED" w:rsidRPr="000A50E7">
        <w:rPr>
          <w:color w:val="auto"/>
          <w:sz w:val="20"/>
          <w:szCs w:val="20"/>
        </w:rPr>
        <w:t xml:space="preserve">, </w:t>
      </w:r>
      <w:r w:rsidR="00BA0815" w:rsidRPr="000A50E7">
        <w:rPr>
          <w:color w:val="auto"/>
          <w:sz w:val="20"/>
          <w:szCs w:val="20"/>
        </w:rPr>
        <w:t xml:space="preserve">the </w:t>
      </w:r>
      <w:r w:rsidR="00ED1AD5" w:rsidRPr="000A50E7">
        <w:rPr>
          <w:color w:val="auto"/>
          <w:sz w:val="20"/>
          <w:szCs w:val="20"/>
        </w:rPr>
        <w:t>overall</w:t>
      </w:r>
      <w:r w:rsidR="00BA0815" w:rsidRPr="000A50E7">
        <w:rPr>
          <w:color w:val="auto"/>
          <w:sz w:val="20"/>
          <w:szCs w:val="20"/>
        </w:rPr>
        <w:t xml:space="preserve"> transcriptional responses </w:t>
      </w:r>
      <w:r w:rsidR="00E623DB" w:rsidRPr="000A50E7">
        <w:rPr>
          <w:color w:val="auto"/>
          <w:sz w:val="20"/>
          <w:szCs w:val="20"/>
        </w:rPr>
        <w:t xml:space="preserve">to TcdA and TcdB </w:t>
      </w:r>
      <w:r w:rsidR="00BA0815" w:rsidRPr="000A50E7">
        <w:rPr>
          <w:color w:val="auto"/>
          <w:sz w:val="20"/>
          <w:szCs w:val="20"/>
        </w:rPr>
        <w:t xml:space="preserve">were </w:t>
      </w:r>
      <w:r w:rsidR="00E623DB" w:rsidRPr="000A50E7">
        <w:rPr>
          <w:color w:val="auto"/>
          <w:sz w:val="20"/>
          <w:szCs w:val="20"/>
        </w:rPr>
        <w:t>strongly correlated</w:t>
      </w:r>
      <w:r w:rsidR="004D0F39" w:rsidRPr="000A50E7">
        <w:rPr>
          <w:color w:val="auto"/>
          <w:sz w:val="20"/>
          <w:szCs w:val="20"/>
        </w:rPr>
        <w:t>,</w:t>
      </w:r>
      <w:r w:rsidR="00AF464C" w:rsidRPr="000A50E7">
        <w:rPr>
          <w:color w:val="auto"/>
          <w:sz w:val="20"/>
          <w:szCs w:val="20"/>
        </w:rPr>
        <w:t xml:space="preserve"> </w:t>
      </w:r>
      <w:r w:rsidR="00D66347" w:rsidRPr="000A50E7">
        <w:rPr>
          <w:color w:val="auto"/>
          <w:sz w:val="20"/>
          <w:szCs w:val="20"/>
        </w:rPr>
        <w:t xml:space="preserve">supporting </w:t>
      </w:r>
      <w:r w:rsidR="00AF464C" w:rsidRPr="000A50E7">
        <w:rPr>
          <w:color w:val="auto"/>
          <w:sz w:val="20"/>
          <w:szCs w:val="20"/>
        </w:rPr>
        <w:t xml:space="preserve">differences primarily in timing and potency rather than </w:t>
      </w:r>
      <w:r w:rsidR="002C084F" w:rsidRPr="000A50E7">
        <w:rPr>
          <w:color w:val="auto"/>
          <w:sz w:val="20"/>
          <w:szCs w:val="20"/>
        </w:rPr>
        <w:t xml:space="preserve">differences in the type of </w:t>
      </w:r>
      <w:r w:rsidR="009D6142" w:rsidRPr="000A50E7">
        <w:rPr>
          <w:color w:val="auto"/>
          <w:sz w:val="20"/>
          <w:szCs w:val="20"/>
        </w:rPr>
        <w:t xml:space="preserve">intracellular </w:t>
      </w:r>
      <w:r w:rsidR="002C084F" w:rsidRPr="000A50E7">
        <w:rPr>
          <w:color w:val="auto"/>
          <w:sz w:val="20"/>
          <w:szCs w:val="20"/>
        </w:rPr>
        <w:t>host response</w:t>
      </w:r>
      <w:r w:rsidR="00AF464C" w:rsidRPr="000A50E7">
        <w:rPr>
          <w:color w:val="auto"/>
          <w:sz w:val="20"/>
          <w:szCs w:val="20"/>
        </w:rPr>
        <w:t xml:space="preserve">. </w:t>
      </w:r>
      <w:r w:rsidRPr="000A50E7">
        <w:rPr>
          <w:color w:val="auto"/>
          <w:sz w:val="20"/>
          <w:szCs w:val="20"/>
        </w:rPr>
        <w:t xml:space="preserve">In addition, the </w:t>
      </w:r>
      <w:r w:rsidR="00515A6B" w:rsidRPr="000A50E7">
        <w:rPr>
          <w:color w:val="auto"/>
          <w:sz w:val="20"/>
          <w:szCs w:val="20"/>
        </w:rPr>
        <w:t xml:space="preserve">transcriptional </w:t>
      </w:r>
      <w:r w:rsidRPr="000A50E7">
        <w:rPr>
          <w:color w:val="auto"/>
          <w:sz w:val="20"/>
          <w:szCs w:val="20"/>
        </w:rPr>
        <w:t xml:space="preserve">data </w:t>
      </w:r>
      <w:r w:rsidR="00515A6B" w:rsidRPr="000A50E7">
        <w:rPr>
          <w:color w:val="auto"/>
          <w:sz w:val="20"/>
          <w:szCs w:val="20"/>
        </w:rPr>
        <w:t>reveal</w:t>
      </w:r>
      <w:r w:rsidR="00D66347" w:rsidRPr="000A50E7">
        <w:rPr>
          <w:color w:val="auto"/>
          <w:sz w:val="20"/>
          <w:szCs w:val="20"/>
        </w:rPr>
        <w:t>ed</w:t>
      </w:r>
      <w:r w:rsidR="00515A6B" w:rsidRPr="000A50E7">
        <w:rPr>
          <w:color w:val="auto"/>
          <w:sz w:val="20"/>
          <w:szCs w:val="20"/>
        </w:rPr>
        <w:t xml:space="preserve"> novel </w:t>
      </w:r>
      <w:r w:rsidR="00D66347" w:rsidRPr="000A50E7">
        <w:rPr>
          <w:color w:val="auto"/>
          <w:sz w:val="20"/>
          <w:szCs w:val="20"/>
        </w:rPr>
        <w:t xml:space="preserve">toxin effects </w:t>
      </w:r>
      <w:r w:rsidRPr="000A50E7">
        <w:rPr>
          <w:color w:val="auto"/>
          <w:sz w:val="20"/>
          <w:szCs w:val="20"/>
        </w:rPr>
        <w:t xml:space="preserve">(e.g., </w:t>
      </w:r>
      <w:r w:rsidR="00E623DB" w:rsidRPr="000A50E7">
        <w:rPr>
          <w:color w:val="auto"/>
          <w:sz w:val="20"/>
          <w:szCs w:val="20"/>
        </w:rPr>
        <w:t xml:space="preserve">altered </w:t>
      </w:r>
      <w:r w:rsidR="00ED1AD5" w:rsidRPr="000A50E7">
        <w:rPr>
          <w:color w:val="auto"/>
          <w:sz w:val="20"/>
          <w:szCs w:val="20"/>
        </w:rPr>
        <w:t>expression</w:t>
      </w:r>
      <w:r w:rsidR="009D3D1F" w:rsidRPr="000A50E7">
        <w:rPr>
          <w:color w:val="auto"/>
          <w:sz w:val="20"/>
          <w:szCs w:val="20"/>
        </w:rPr>
        <w:t xml:space="preserve"> of</w:t>
      </w:r>
      <w:r w:rsidR="00AF464C" w:rsidRPr="000A50E7">
        <w:rPr>
          <w:color w:val="auto"/>
          <w:sz w:val="20"/>
          <w:szCs w:val="20"/>
        </w:rPr>
        <w:t xml:space="preserve"> </w:t>
      </w:r>
      <w:r w:rsidR="00E813B3" w:rsidRPr="000A50E7">
        <w:rPr>
          <w:color w:val="auto"/>
          <w:sz w:val="20"/>
          <w:szCs w:val="20"/>
        </w:rPr>
        <w:t>GTPase</w:t>
      </w:r>
      <w:r w:rsidR="009D3D1F" w:rsidRPr="000A50E7">
        <w:rPr>
          <w:color w:val="auto"/>
          <w:sz w:val="20"/>
          <w:szCs w:val="20"/>
        </w:rPr>
        <w:t>-</w:t>
      </w:r>
      <w:r w:rsidR="00E813B3" w:rsidRPr="000A50E7">
        <w:rPr>
          <w:color w:val="auto"/>
          <w:sz w:val="20"/>
          <w:szCs w:val="20"/>
        </w:rPr>
        <w:t>associated and metabolic genes</w:t>
      </w:r>
      <w:r w:rsidRPr="000A50E7">
        <w:rPr>
          <w:color w:val="auto"/>
          <w:sz w:val="20"/>
          <w:szCs w:val="20"/>
        </w:rPr>
        <w:t xml:space="preserve">) </w:t>
      </w:r>
      <w:r w:rsidR="00D66347" w:rsidRPr="000A50E7">
        <w:rPr>
          <w:color w:val="auto"/>
          <w:sz w:val="20"/>
          <w:szCs w:val="20"/>
        </w:rPr>
        <w:t xml:space="preserve">underlying observed physiological responses </w:t>
      </w:r>
      <w:r w:rsidRPr="000A50E7">
        <w:rPr>
          <w:color w:val="auto"/>
          <w:sz w:val="20"/>
          <w:szCs w:val="20"/>
        </w:rPr>
        <w:t xml:space="preserve">to </w:t>
      </w:r>
      <w:r w:rsidRPr="000A50E7">
        <w:rPr>
          <w:i/>
          <w:color w:val="auto"/>
          <w:sz w:val="20"/>
          <w:szCs w:val="20"/>
        </w:rPr>
        <w:t>C. difficile</w:t>
      </w:r>
      <w:r w:rsidRPr="000A50E7">
        <w:rPr>
          <w:color w:val="auto"/>
          <w:sz w:val="20"/>
          <w:szCs w:val="20"/>
        </w:rPr>
        <w:t xml:space="preserve"> toxins.</w:t>
      </w:r>
    </w:p>
    <w:p w:rsidR="006B086B" w:rsidRPr="000A50E7" w:rsidRDefault="006B086B" w:rsidP="003767F4">
      <w:pPr>
        <w:suppressLineNumbers/>
        <w:spacing w:after="0" w:line="480" w:lineRule="auto"/>
        <w:jc w:val="both"/>
        <w:rPr>
          <w:color w:val="auto"/>
          <w:sz w:val="20"/>
          <w:szCs w:val="20"/>
        </w:rPr>
      </w:pPr>
    </w:p>
    <w:p w:rsidR="006B086B" w:rsidRPr="000A50E7" w:rsidRDefault="0064336A" w:rsidP="001B4CF8">
      <w:pPr>
        <w:spacing w:after="0" w:line="480" w:lineRule="auto"/>
        <w:rPr>
          <w:color w:val="auto"/>
          <w:sz w:val="20"/>
          <w:szCs w:val="20"/>
        </w:rPr>
      </w:pPr>
      <w:r w:rsidRPr="000A50E7">
        <w:rPr>
          <w:b/>
          <w:color w:val="auto"/>
          <w:sz w:val="20"/>
          <w:szCs w:val="20"/>
        </w:rPr>
        <w:t>INTRODUCTION</w:t>
      </w:r>
    </w:p>
    <w:p w:rsidR="007A7CAC" w:rsidRPr="000A50E7" w:rsidRDefault="009A299C" w:rsidP="001B4CF8">
      <w:pPr>
        <w:spacing w:after="0" w:line="480" w:lineRule="auto"/>
        <w:jc w:val="both"/>
        <w:rPr>
          <w:color w:val="auto"/>
          <w:sz w:val="20"/>
          <w:szCs w:val="20"/>
        </w:rPr>
      </w:pPr>
      <w:r w:rsidRPr="000A50E7">
        <w:rPr>
          <w:color w:val="auto"/>
          <w:sz w:val="20"/>
          <w:szCs w:val="20"/>
        </w:rPr>
        <w:t xml:space="preserve">The toxins </w:t>
      </w:r>
      <w:r w:rsidR="007A7CAC" w:rsidRPr="000A50E7">
        <w:rPr>
          <w:color w:val="auto"/>
          <w:sz w:val="20"/>
          <w:szCs w:val="20"/>
        </w:rPr>
        <w:t xml:space="preserve">TcdA and TcdB are two key virulence factors of </w:t>
      </w:r>
      <w:r w:rsidR="007A7CAC" w:rsidRPr="000A50E7">
        <w:rPr>
          <w:i/>
          <w:color w:val="auto"/>
          <w:sz w:val="20"/>
          <w:szCs w:val="20"/>
        </w:rPr>
        <w:t>C. difficile</w:t>
      </w:r>
      <w:r w:rsidR="007A7CAC" w:rsidRPr="000A50E7">
        <w:rPr>
          <w:color w:val="auto"/>
          <w:sz w:val="20"/>
          <w:szCs w:val="20"/>
        </w:rPr>
        <w:t xml:space="preserve">, an intestinal, opportunistic pathogen responsible for more than 300,000 infections in the US per year </w:t>
      </w:r>
      <w:r w:rsidR="00FB4BDB" w:rsidRPr="000A50E7">
        <w:rPr>
          <w:color w:val="auto"/>
          <w:sz w:val="20"/>
          <w:szCs w:val="20"/>
        </w:rPr>
        <w:t xml:space="preserve">(2009 data) </w:t>
      </w:r>
      <w:r w:rsidR="007A7CAC" w:rsidRPr="000A50E7">
        <w:rPr>
          <w:color w:val="auto"/>
          <w:sz w:val="20"/>
          <w:szCs w:val="20"/>
        </w:rPr>
        <w:t xml:space="preserve">with </w:t>
      </w:r>
      <w:r w:rsidR="00003967" w:rsidRPr="000A50E7">
        <w:rPr>
          <w:color w:val="auto"/>
          <w:sz w:val="20"/>
          <w:szCs w:val="20"/>
        </w:rPr>
        <w:t xml:space="preserve">several estimates of </w:t>
      </w:r>
      <w:r w:rsidR="00C4493C" w:rsidRPr="000A50E7">
        <w:rPr>
          <w:color w:val="auto"/>
          <w:sz w:val="20"/>
          <w:szCs w:val="20"/>
        </w:rPr>
        <w:t xml:space="preserve">annual </w:t>
      </w:r>
      <w:r w:rsidR="007A7CAC" w:rsidRPr="000A50E7">
        <w:rPr>
          <w:color w:val="auto"/>
          <w:sz w:val="20"/>
          <w:szCs w:val="20"/>
        </w:rPr>
        <w:t xml:space="preserve">cost </w:t>
      </w:r>
      <w:r w:rsidR="00C35407" w:rsidRPr="000A50E7">
        <w:rPr>
          <w:color w:val="auto"/>
          <w:sz w:val="20"/>
          <w:szCs w:val="20"/>
        </w:rPr>
        <w:t>between $433 million</w:t>
      </w:r>
      <w:r w:rsidR="00003967" w:rsidRPr="000A50E7">
        <w:rPr>
          <w:color w:val="auto"/>
          <w:sz w:val="20"/>
          <w:szCs w:val="20"/>
        </w:rPr>
        <w:t xml:space="preserve"> </w:t>
      </w:r>
      <w:r w:rsidR="00C35407" w:rsidRPr="000A50E7">
        <w:rPr>
          <w:color w:val="auto"/>
          <w:sz w:val="20"/>
          <w:szCs w:val="20"/>
        </w:rPr>
        <w:t xml:space="preserve">and </w:t>
      </w:r>
      <w:r w:rsidR="007A7CAC" w:rsidRPr="000A50E7">
        <w:rPr>
          <w:color w:val="auto"/>
          <w:sz w:val="20"/>
          <w:szCs w:val="20"/>
        </w:rPr>
        <w:t>$8.2 billion</w:t>
      </w:r>
      <w:r w:rsidR="00FB4BDB" w:rsidRPr="000A50E7">
        <w:rPr>
          <w:color w:val="auto"/>
          <w:sz w:val="20"/>
          <w:szCs w:val="20"/>
        </w:rPr>
        <w:t xml:space="preserve"> </w:t>
      </w:r>
      <w:r w:rsidR="00681467" w:rsidRPr="000A50E7">
        <w:rPr>
          <w:color w:val="auto"/>
          <w:sz w:val="20"/>
          <w:szCs w:val="20"/>
        </w:rPr>
        <w:fldChar w:fldCharType="begin" w:fldLock="1"/>
      </w:r>
      <w:r w:rsidR="00A45E1E" w:rsidRPr="000A50E7">
        <w:rPr>
          <w:color w:val="auto"/>
          <w:sz w:val="20"/>
          <w:szCs w:val="20"/>
        </w:rPr>
        <w:instrText>ADDIN CSL_CITATION { "citationItems" : [ { "id" : "ITEM-1", "itemData" : { "PMID" : "22574332", "abstract" : "This Statistical Brief presents data from the Healthcare Cost and Utilization Project (HCUP) on CDI during U.S. hospital stays in 2009, updating information from 1993-2005. Characteristics of hospital stays with CDI are shown, along with rates of conditions associated with CDI hospital stays and population-based rates of CDI hospital stays. All differences between estimates noted in the text are statistically significant at the 0.05 level or lower. Unless specified, CDI hospital stays include those hospitalizations with a principal or secondary diagnosis of CDI. CDI hospital stays reported here include any diagnosis coded as CDI regardless of when the condition originated.", "author" : [ { "dropping-particle" : "", "family" : "Lucado", "given" : "J", "non-dropping-particle" : "", "parse-names" : false, "suffix" : "" }, { "dropping-particle" : "", "family" : "Gould", "given" : "C", "non-dropping-particle" : "", "parse-names" : false, "suffix" : "" }, { "dropping-particle" : "", "family" : "Elixhauser", "given" : "A", "non-dropping-particle" : "", "parse-names" : false, "suffix" : "" } ], "edition" : "2012/05/11", "id" : "ITEM-1", "issued" : { "date-parts" : [ [ "2012" ] ] }, "note" : "Lucado, Jennifer\nGould, Carolyn\nElixhauser, Anne\nBook Chapter\nRockville (MD)", "title" : "Clostridium Difficile Infections (CDI) in Hospital Stays, 2009: Statistical Brief #124", "type" : "article-journal" }, "uris" : [ "http://www.mendeley.com/documents/?uuid=dae3eb1b-2b26-4354-b9e2-38dad12be641" ] }, { "id" : "ITEM-2", "itemData" : { "DOI" : "S0195-6701(09)00470-8 [pii] 10.1016/j.jhin.2009.10.016", "ISBN" : "1532-2939 (Electronic) 0195-6701 (Linking)", "PMID" : "20153547", "abstract" : "Clostridium difficile infection (CDI) is the leading cause of infectious diarrhoea in hospitalised patients. CDI increases patient healthcare costs due to extended hospitalisation, re-hospitalisation, laboratory tests and medications. However, the economic costs of CDI on healthcare systems remain uncertain. The purpose of this study was to perform a systematic review to summarise available studies aimed at defining the economic healthcare costs of CDI. We conducted a literature search for peer-reviewed studies that investigated costs associated with CDI (1980 to present). Thirteen studies met inclusion and exclusion criteria. CDI costs in 2008 US dollars were calculated using the consumer price index. The total and incremental costs for primary and recurrent CDI were estimated. Of the 13, 10 were from the USA and one each from Canada, UK, and Ireland. In US-based studies incremental cost estimates ranged from $2,871 to $4,846 per case for primary CDI and from $13,655 to $18,067 per case for recurrent CDI. US-based studies in special populations (subjects with irritable bowel disease, surgical inpatients, and patients treated in the intensive care unit) showed an incremental cost range from $6,242 to $90,664. Non-US-based studies showed an estimated incremental cost of $5,243 to $8,570 per case for primary CDI and $13,655 per case for recurrent CDI. Economic healthcare costs of CDI were high for primary and recurrent cases. The high cost associated with CDI justifies the use of additional resources for CDI prevention and control.", "author" : [ { "dropping-particle" : "", "family" : "Ghantoji", "given" : "S S", "non-dropping-particle" : "", "parse-names" : false, "suffix" : "" }, { "dropping-particle" : "", "family" : "Sail", "given" : "K", "non-dropping-particle" : "", "parse-names" : false, "suffix" : "" }, { "dropping-particle" : "", "family" : "Lairson", "given" : "D R", "non-dropping-particle" : "", "parse-names" : false, "suffix" : "" }, { "dropping-particle" : "", "family" : "DuPont", "given" : "H L", "non-dropping-particle" : "", "parse-names" : false, "suffix" : "" }, { "dropping-particle" : "", "family" : "Garey", "given" : "K W", "non-dropping-particle" : "", "parse-names" : false, "suffix" : "" } ], "container-title" : "J Hosp Infect", "edition" : "2010/02/16", "id" : "ITEM-2", "issue" : "4", "issued" : { "date-parts" : [ [ "2010" ] ] }, "note" : "Ghantoji, S S\nSail, K\nLairson, D R\nDuPont, H L\nGarey, K W\nReview\nEngland\nThe Journal of hospital infection\nJ Hosp Infect. 2010 Apr;74(4):309-18. Epub 2010 Feb 12.", "page" : "309-318", "title" : "Economic healthcare costs of Clostridium difficile infection: a systematic review", "type" : "article-journal", "volume" : "74" }, "uris" : [ "http://www.mendeley.com/documents/?uuid=301a2a00-07ff-4575-aa47-be3d6bbb557d" ] }, { "id" : "ITEM-3", "itemData" : { "DOI" : "10.1111/j.1469-0691.2011.03571.x", "ISBN" : "1469-0691 (Electronic) 1198-743X (Linking)", "PMID" : "21668576", "abstract" : "Although Clostridium difficile (C. difficile) is the leading cause of infectious diarrhoea in hospitalized patients, the economic burden of this major nosocomial pathogen for hospitals, third-party payers and society remains unclear. We developed an economic computer simulation model to determine the costs attributable to healthcare-acquired C. difficile infection (CDI) from the hospital, third-party payer and societal perspectives. Sensitivity analyses explored the effects of varying the cost of hospitalization, C. difficile-attributable length of stay, and the probability of initial and secondary recurrences. The median cost of a case ranged from $9179 to $11 456 from the hospital perspective, $8932 to $11 679 from the third-party payor perspective, and $13 310 to $16 464 from the societal perspective. Most of the costs incurred were accrued during a patient's primary CDI episode. Hospitals with an incidence of 4.1 CDI cases per 100 000 discharges would incur costs &gt;/=$3.2 million (hospital perspective); an incidence of 10.5 would lead to costs &gt;/=$30.6 million. Our model suggests that the annual US economic burden of CDI would be &gt;/=$496 million (hospital perspective), &gt;/=$547 million (third-party payer perspective) and &gt;/=$796 million (societal perspective). Our results show that C. difficile infection is indeed costly, not only to third-party payers and the hospital, but to society as well. These results are consistent with current literature citing C. difficile as a costly disease.", "author" : [ { "dropping-particle" : "", "family" : "McGlone", "given" : "S M", "non-dropping-particle" : "", "parse-names" : false, "suffix" : "" }, { "dropping-particle" : "", "family" : "Bailey", "given" : "R R", "non-dropping-particle" : "", "parse-names" : false, "suffix" : "" }, { "dropping-particle" : "", "family" : "Zimmer", "given" : "S M", "non-dropping-particle" : "", "parse-names" : false, "suffix" : "" }, { "dropping-particle" : "", "family" : "Popovich", "given" : "M J", "non-dropping-particle" : "", "parse-names" : false, "suffix" : "" }, { "dropping-particle" : "", "family" : "Tian", "given" : "Y", "non-dropping-particle" : "", "parse-names" : false, "suffix" : "" }, { "dropping-particle" : "", "family" : "Ufberg", "given" : "P", "non-dropping-particle" : "", "parse-names" : false, "suffix" : "" }, { "dropping-particle" : "", "family" : "Muder", "given" : "R R", "non-dropping-particle" : "", "parse-names" : false, "suffix" : "" }, { "dropping-particle" : "", "family" : "Lee", "given" : "B Y", "non-dropping-particle" : "", "parse-names" : false, "suffix" : "" } ], "container-title" : "Clin Microbiol Infect", "edition" : "2011/06/15", "id" : "ITEM-3", "issue" : "3", "issued" : { "date-parts" : [ [ "2012" ] ] }, "note" : "McGlone, S M\nBailey, R R\nZimmer, S M\nPopovich, M J\nTian, Y\nUfberg, P\nMuder, R R\nLee, B Y\n5U54GM088491-02/GM/NIGMS NIH HHS/United States\nResearch Support, N.I.H., Extramural\nResearch Support, Non-U.S. Gov't\nFrance\nClinical microbiology and infection : the official publication of the European Society of Clinical Microbiology and Infectious Diseases\nClin Microbiol Infect. 2012 Mar;18(3):282-9. doi: 10.1111/j.1469-0691.2011.03571.x. Epub 2011 Jun 10.", "page" : "282-289", "title" : "The economic burden of Clostridium difficile", "type" : "article-journal", "volume" : "18" }, "uris" : [ "http://www.mendeley.com/documents/?uuid=e5962f25-1de2-4ac3-8cb8-5977d638a60d" ] }, { "id" : "ITEM-4", "itemData" : { "DOI" : "10.1093/cid/cis335", "ISSN" : "15376591", "PMID" : "22752870", "abstract" : "There are few high-quality studies of the costs of Clostridium difficile infection (CDI), and the majority of studies focus on the costs of CDI in acute-care facilities. Analysis of the best available data, from 2008, indicates that CDI may have resulted in $4.8 billion in excess costs in US acute-care facilities. Other areas of CDI-attributable excess costs that need to be investigated are costs of increased discharges to long-term care facilities, of CDI with onset in long-term care facilities, of recurrent CDI, and of additional adverse events caused by CDI.", "author" : [ { "dropping-particle" : "", "family" : "Dubberke", "given" : "Erik R", "non-dropping-particle" : "", "parse-names" : false, "suffix" : "" }, { "dropping-particle" : "", "family" : "Olsen", "given" : "Margaret A", "non-dropping-particle" : "", "parse-names" : false, "suffix" : "" } ], "container-title" : "Clinical Infectious Diseases", "id" : "ITEM-4", "issue" : "Suppl 2", "issued" : { "date-parts" : [ [ "2012" ] ] }, "page" : "S88-92", "title" : "Burden of Clostridium difficile on the Healthcare System.", "type" : "article-journal", "volume" : "55 Suppl 2" }, "uris" : [ "http://www.mendeley.com/documents/?uuid=f19fa37f-4b21-4728-accf-6c647af54ce2" ] } ], "mendeley" : { "previouslyFormattedCitation" : "(1\u20134)"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(1–4)</w:t>
      </w:r>
      <w:r w:rsidR="00681467" w:rsidRPr="000A50E7">
        <w:rPr>
          <w:color w:val="auto"/>
          <w:sz w:val="20"/>
          <w:szCs w:val="20"/>
        </w:rPr>
        <w:fldChar w:fldCharType="end"/>
      </w:r>
      <w:r w:rsidR="00FB4BDB" w:rsidRPr="000A50E7">
        <w:rPr>
          <w:color w:val="auto"/>
          <w:sz w:val="20"/>
          <w:szCs w:val="20"/>
        </w:rPr>
        <w:t>.</w:t>
      </w:r>
      <w:r w:rsidR="007A7CAC" w:rsidRPr="000A50E7">
        <w:rPr>
          <w:color w:val="auto"/>
          <w:sz w:val="20"/>
          <w:szCs w:val="20"/>
        </w:rPr>
        <w:t xml:space="preserve"> </w:t>
      </w:r>
      <w:r w:rsidR="00D66347" w:rsidRPr="000A50E7">
        <w:rPr>
          <w:color w:val="auto"/>
          <w:sz w:val="20"/>
          <w:szCs w:val="20"/>
        </w:rPr>
        <w:t xml:space="preserve">Clinical manifestations include </w:t>
      </w:r>
      <w:r w:rsidR="007A7CAC" w:rsidRPr="000A50E7">
        <w:rPr>
          <w:color w:val="auto"/>
          <w:sz w:val="20"/>
          <w:szCs w:val="20"/>
        </w:rPr>
        <w:t>leukocytosis</w:t>
      </w:r>
      <w:r w:rsidR="00F053DE" w:rsidRPr="000A50E7">
        <w:rPr>
          <w:color w:val="auto"/>
          <w:sz w:val="20"/>
          <w:szCs w:val="20"/>
        </w:rPr>
        <w:t xml:space="preserve"> and diarrhea</w:t>
      </w:r>
      <w:r w:rsidR="007A7CAC" w:rsidRPr="000A50E7">
        <w:rPr>
          <w:color w:val="auto"/>
          <w:sz w:val="20"/>
          <w:szCs w:val="20"/>
        </w:rPr>
        <w:t xml:space="preserve">. The importance of TcdA and TcdB is underlined by the facts that strains without either toxin colonize but do not cause disease and </w:t>
      </w:r>
      <w:r w:rsidR="009D6142" w:rsidRPr="000A50E7">
        <w:rPr>
          <w:color w:val="auto"/>
          <w:sz w:val="20"/>
          <w:szCs w:val="20"/>
        </w:rPr>
        <w:t xml:space="preserve">that </w:t>
      </w:r>
      <w:r w:rsidR="007A7CAC" w:rsidRPr="000A50E7">
        <w:rPr>
          <w:color w:val="auto"/>
          <w:sz w:val="20"/>
          <w:szCs w:val="20"/>
        </w:rPr>
        <w:t>intoxication cause</w:t>
      </w:r>
      <w:r w:rsidR="00C4493C" w:rsidRPr="000A50E7">
        <w:rPr>
          <w:color w:val="auto"/>
          <w:sz w:val="20"/>
          <w:szCs w:val="20"/>
        </w:rPr>
        <w:t>s</w:t>
      </w:r>
      <w:r w:rsidR="007A7CAC" w:rsidRPr="000A50E7">
        <w:rPr>
          <w:color w:val="auto"/>
          <w:sz w:val="20"/>
          <w:szCs w:val="20"/>
        </w:rPr>
        <w:t xml:space="preserve"> similar manifestations as infection</w:t>
      </w:r>
      <w:r w:rsidR="00FB4BDB"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"DOI" : "nature07822 [pii] 10.1038/nature07822", "ISBN" : "1476-4687 (Electronic) 0028-0836 (Linking)", "PMID" : "19252482", "abstract" : "Clostridium difficile is the leading cause of infectious diarrhoea in hospitals worldwide, because of its virulence, spore-forming ability and persistence. C. difficile-associated diseases are induced by antibiotic treatment or disruption of the normal gastrointestinal flora. Recently, morbidity and mortality resulting from C. difficile-associated diseases have increased significantly due to changes in the virulence of the causative strains and antibiotic usage patterns. Since 2002, epidemic toxinotype III NAP1/027 strains, which produce high levels of the major virulence factors, toxin A and toxin B, have emerged. These toxins have 63% amino acid sequence similarity and are members of the large clostridial glucosylating toxin family, which are monoglucosyltransferases that are pro-inflammatory, cytotoxic and enterotoxic in the human colon. Inside host cells, both toxins catalyse the transfer of glucose onto the Rho family of GTPases, leading to cell death. However, the role of these toxins in the context of a C. difficile infection is unknown. Here we describe the construction of isogenic tcdA and tcdB (encoding toxin A and B, respectively) mutants of a virulent C. difficile strain and their use in the hamster disease model to show that toxin B is a key virulence determinant. Previous studies showed that purified toxin A alone can induce most of the pathology observed after infection of hamsters with C. difficile and that toxin B is not toxic in animals unless it is co-administered with toxin A, suggesting that the toxins act synergistically. Our work provides evidence that toxin B, not toxin A, is essential for virulence. Furthermore, it is clear that the importance of these toxins in the context of infection cannot be predicted exclusively from studies using purified toxins, reinforcing the importance of using the natural infection process to dissect the role of toxins in disease.", "author" : [ { "dropping-particle" : "", "family" : "Lyras", "given" : "D", "non-dropping-particle" : "", "parse-names" : false, "suffix" : "" }, { "dropping-particle" : "", "family" : "O'Connor", "given" : "J R", "non-dropping-particle" : "", "parse-names" : false, "suffix" : "" }, { "dropping-particle" : "", "family" : "Howarth", "given" : "P M", "non-dropping-particle" : "", "parse-names" : false, "suffix" : "" }, { "dropping-particle" : "", "family" : "Sambol", "given" : "S P", "non-dropping-particle" : "", "parse-names" : false, "suffix" : "" }, { "dropping-particle" : "", "family" : "Carter", "given" : "G P", "non-dropping-particle" : "", "parse-names" : false, "suffix" : "" }, { "dropping-particle" : "", "family" : "Phumoonna", "given" : "T", "non-dropping-particle" : "", "parse-names" : false, "suffix" : "" }, { "dropping-particle" : "", "family" : "Poon", "given" : "R", "non-dropping-particle" : "", "parse-names" : false, "suffix" : "" }, { "dropping-particle" : "", "family" : "Adams", "given" : "V", "non-dropping-particle" : "", "parse-names" : false, "suffix" : "" }, { "dropping-particle" : "", "family" : "Vedantam", "given" : "G", "non-dropping-particle" : "", "parse-names" : false, "suffix" : "" }, { "dropping-particle" : "", "family" : "Johnson", "given" : "S", "non-dropping-particle" : "", "parse-names" : false, "suffix" : "" }, { "dropping-particle" : "", "family" : "Gerding", "given" : "D N", "non-dropping-particle" : "", "parse-names" : false, "suffix" : "" }, { "dropping-particle" : "", "family" : "Rood", "given" : "J I", "non-dropping-particle" : "", "parse-names" : false, "suffix" : "" } ], "container-title" : "Nature", "edition" : "2009/03/03", "id" : "ITEM-1", "issue" : "7242", "issued" : { "date-parts" : [ [ "2009" ] ] }, "note" : "Lyras, Dena\nO'Connor, Jennifer R\nHowarth, Pauline M\nSambol, Susan P\nCarter, Glen P\nPhumoonna, Tongted\nPoon, Rachael\nAdams, Vicki\nVedantam, Gayatri\nJohnson, Stuart\nGerding, Dale N\nRood, Julian I\nAI057637/AI/NIAID NIH HHS/United States\nR01 AI057637/AI/NIAID NIH HHS/United States\nR01 AI057637-01A1/AI/NIAID NIH HHS/United States\nResearch Support, N.I.H., Extramural\nResearch Support, Non-U.S. Gov't\nResearch Support, U.S. Gov't, Non-P.H.S.\nEngland\nNature\nNature. 2009 Apr 30;458(7242):1176-9. Epub 2009 Mar 1.", "page" : "1176-1179", "title" : "Toxin B is essential for virulence of Clostridium difficile", "type" : "article-journal", "volume" : "458" }, "uris" : [ "http://www.mendeley.com/documents/?uuid=bd743ef0-5ebb-4769-9f37-cdbf7ce0be0f" ] }, { "id" : "ITEM-2", "itemData" : { "DOI" : "nature09397 [pii] 10.1038/nature09397", "ISBN" : "1476-4687 (Electronic) 0028-0836 (Linking)", "PMID" : "20844489", "abstract" : "Clostridium difficile infection is the leading cause of healthcare-associated diarrhoea in Europe and North America. During infection, C. difficile produces two key virulence determinants, toxin A and toxin B. Experiments with purified toxins have indicated that toxin A alone is able to evoke the symptoms of C. difficile infection, but toxin B is unable to do so unless it is mixed with toxin A or there is prior damage to the gut mucosa. However, a recent study indicated that toxin B is essential for C. difficile virulence and that a strain producing toxin A alone was avirulent. This creates a paradox over the individual importance of toxin A and toxin B. Here we show that isogenic mutants of C. difficile producing either toxin A or toxin B alone can cause fulminant disease in the hamster model of infection. By using a gene knockout system to inactivate the toxin genes permanently, we found that C. difficile producing either one or both toxins showed cytotoxic activity in vitro that translated directly into virulence in vivo. Furthermore, by constructing the first ever double-mutant strain of C. difficile, in which both toxin genes were inactivated, we were able to completely attenuate virulence. Our findings re-establish the importance of both toxin A and toxin B and highlight the need to continue to consider both toxins in the development of diagnostic tests and effective countermeasures against C. difficile.", "author" : [ { "dropping-particle" : "", "family" : "Kuehne", "given" : "S A", "non-dropping-particle" : "", "parse-names" : false, "suffix" : "" }, { "dropping-particle" : "", "family" : "Cartman", "given" : "S T", "non-dropping-particle" : "", "parse-names" : false, "suffix" : "" }, { "dropping-particle" : "", "family" : "Heap", "given" : "J T", "non-dropping-particle" : "", "parse-names" : false, "suffix" : "" }, { "dropping-particle" : "", "family" : "Kelly", "given" : "M L", "non-dropping-particle" : "", "parse-names" : false, "suffix" : "" }, { "dropping-particle" : "", "family" : "Cockayne", "given" : "A", "non-dropping-particle" : "", "parse-names" : false, "suffix" : "" }, { "dropping-particle" : "", "family" : "Minton", "given" : "N P", "non-dropping-particle" : "", "parse-names" : false, "suffix" : "" } ], "container-title" : "Nature", "edition" : "2010/09/17", "id" : "ITEM-2", "issue" : "7316", "issued" : { "date-parts" : [ [ "2010" ] ] }, "note" : "Kuehne, Sarah A\nCartman, Stephen T\nHeap, John T\nKelly, Michelle L\nCockayne, Alan\nMinton, Nigel P\nBB/F003390/1/Biotechnology and Biological Sciences Research Council/United Kingdom\nG0601176/Medical Research Council/United Kingdom\nResearch Support, Non-U.S. Gov't\nEngland\nNature\nNature. 2010 Oct 7;467(7316):711-3. Epub 2010 Sep 15.", "page" : "711-713", "title" : "The role of toxin A and toxin B in Clostridium difficile infection", "type" : "article-journal", "volume" : "467" }, "uris" : [ "http://www.mendeley.com/documents/?uuid=d5ee5001-cb92-4bac-a8d4-6773cde78d90" ] }, { "id" : "ITEM-3", "itemData" : { "ISBN" : "0019-9567 (Print) 0019-9567 (Linking)", "PMID" : "7085078", "abstract" : "Hamsters were vaccinated with toxoids containing toxin A, toxin B, both toxins, or a preparation containing neither toxin of Clostridium difficile, the causative agent of antibiotic-associated cecitis in hamsters and pseudomembranous colitis in humans. To determine whether these vaccines would reduce the severity of antibiotic-associated cecitis, the hamsters were injected subcutaneously with clindamycin. Nearly all of the hamsters protected against neither toxin or only one toxin died. These animals developed enlarged hemorrhagic ceca and diarrhea, although the ceca from the animals immunized against toxin B were less hemorrhagic. The hamsters immunized against both toxins survived clindamycin treatment and had ceca of normal size and appearance. Concentrations of both toxins were lower in the ceca of the latter animals than in the unprotected animals. To determine the effects of either toxin alone on the animals, nonimmunized hamsters were injected with either purified toxin A, which produced enlarged ceca with moderate hemorrhaging, or partially purified toxin B, which produced hemorrhagic ceca of normal size. All of the hamsters injected with either toxin at concentrations found in the ceca after clindamycin treatment died. These results suggest that toxin A causes the water influx, that both toxins cause hemorrhaging to different extents in the ceca of hamsters with antibiotic-associated cecitis and that either toxin alone can cause death. These studies may help explain the etiology of pseudomembranous colitis in humans.", "author" : [ { "dropping-particle" : "", "family" : "Libby", "given" : "J M", "non-dropping-particle" : "", "parse-names" : false, "suffix" : "" }, { "dropping-particle" : "", "family" : "Jortner", "given" : "B S", "non-dropping-particle" : "", "parse-names" : false, "suffix" : "" }, { "dropping-particle" : "", "family" : "Wilkins", "given" : "T D", "non-dropping-particle" : "", "parse-names" : false, "suffix" : "" } ], "container-title" : "Infect Immun", "edition" : "1982/05/01", "id" : "ITEM-3", "issue" : "2", "issued" : { "date-parts" : [ [ "1982" ] ] }, "note" : "Libby, J M\nJortner, B S\nWilkins, T D\nAI 15749/AI/NIAID NIH HHS/United States\nResearch Support, U.S. Gov't, P.H.S.\nUnited states\nInfection and immunity\nInfect Immun. 1982 May;36(2):822-9.", "page" : "822-829", "title" : "Effects of the two toxins of Clostridium difficile in antibiotic-associated cecitis in hamsters", "type" : "article-journal", "volume" : "36" }, "uris" : [ "http://www.mendeley.com/documents/?uuid=0d7a7ef3-ed1b-44e5-b1f5-d6269c1026f2" ] } ], "mendeley" : { "previouslyFormattedCitation" : "(5\u20137)"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(5–7)</w:t>
      </w:r>
      <w:r w:rsidR="00681467" w:rsidRPr="000A50E7">
        <w:rPr>
          <w:color w:val="auto"/>
          <w:sz w:val="20"/>
          <w:szCs w:val="20"/>
        </w:rPr>
        <w:fldChar w:fldCharType="end"/>
      </w:r>
      <w:r w:rsidR="00FB4BDB" w:rsidRPr="000A50E7">
        <w:rPr>
          <w:color w:val="auto"/>
          <w:sz w:val="20"/>
          <w:szCs w:val="20"/>
        </w:rPr>
        <w:t>.</w:t>
      </w:r>
      <w:r w:rsidR="00432663" w:rsidRPr="000A50E7">
        <w:rPr>
          <w:color w:val="auto"/>
          <w:sz w:val="20"/>
          <w:szCs w:val="20"/>
        </w:rPr>
        <w:t xml:space="preserve"> </w:t>
      </w:r>
      <w:r w:rsidR="000333AC" w:rsidRPr="000A50E7">
        <w:rPr>
          <w:color w:val="auto"/>
          <w:sz w:val="20"/>
          <w:szCs w:val="20"/>
        </w:rPr>
        <w:t>TcdA and TcdB</w:t>
      </w:r>
      <w:r w:rsidR="007A7CAC" w:rsidRPr="000A50E7">
        <w:rPr>
          <w:color w:val="auto"/>
          <w:sz w:val="20"/>
          <w:szCs w:val="20"/>
        </w:rPr>
        <w:t xml:space="preserve"> are similar in size</w:t>
      </w:r>
      <w:r w:rsidR="00F531B4" w:rsidRPr="000A50E7">
        <w:rPr>
          <w:color w:val="auto"/>
          <w:sz w:val="20"/>
          <w:szCs w:val="20"/>
        </w:rPr>
        <w:t xml:space="preserve">, </w:t>
      </w:r>
      <w:r w:rsidR="00E813B3" w:rsidRPr="000A50E7">
        <w:rPr>
          <w:color w:val="auto"/>
          <w:sz w:val="20"/>
          <w:szCs w:val="20"/>
        </w:rPr>
        <w:t>amino acid sequence</w:t>
      </w:r>
      <w:r w:rsidR="00F531B4" w:rsidRPr="000A50E7">
        <w:rPr>
          <w:color w:val="auto"/>
          <w:sz w:val="20"/>
          <w:szCs w:val="20"/>
        </w:rPr>
        <w:t>,</w:t>
      </w:r>
      <w:r w:rsidR="007A7CAC" w:rsidRPr="000A50E7">
        <w:rPr>
          <w:color w:val="auto"/>
          <w:sz w:val="20"/>
          <w:szCs w:val="20"/>
        </w:rPr>
        <w:t xml:space="preserve"> and enzymatic specificity, yet</w:t>
      </w:r>
      <w:r w:rsidR="00C528E9" w:rsidRPr="000A50E7">
        <w:rPr>
          <w:color w:val="auto"/>
          <w:sz w:val="20"/>
          <w:szCs w:val="20"/>
        </w:rPr>
        <w:t xml:space="preserve"> exhibit different </w:t>
      </w:r>
      <w:r w:rsidR="00432663" w:rsidRPr="000A50E7">
        <w:rPr>
          <w:color w:val="auto"/>
          <w:sz w:val="20"/>
          <w:szCs w:val="20"/>
        </w:rPr>
        <w:t>enzymatic activit</w:t>
      </w:r>
      <w:r w:rsidR="00F053DE" w:rsidRPr="000A50E7">
        <w:rPr>
          <w:color w:val="auto"/>
          <w:sz w:val="20"/>
          <w:szCs w:val="20"/>
        </w:rPr>
        <w:t>ies</w:t>
      </w:r>
      <w:r w:rsidR="00432663" w:rsidRPr="000A50E7">
        <w:rPr>
          <w:color w:val="auto"/>
          <w:sz w:val="20"/>
          <w:szCs w:val="20"/>
        </w:rPr>
        <w:t xml:space="preserve"> </w:t>
      </w:r>
      <w:r w:rsidR="007A7CAC" w:rsidRPr="000A50E7">
        <w:rPr>
          <w:color w:val="auto"/>
          <w:sz w:val="20"/>
          <w:szCs w:val="20"/>
        </w:rPr>
        <w:t>and</w:t>
      </w:r>
      <w:r w:rsidR="00C528E9" w:rsidRPr="000A50E7">
        <w:rPr>
          <w:color w:val="auto"/>
          <w:sz w:val="20"/>
          <w:szCs w:val="20"/>
        </w:rPr>
        <w:t xml:space="preserve"> </w:t>
      </w:r>
      <w:r w:rsidR="00C528E9" w:rsidRPr="000A50E7">
        <w:rPr>
          <w:i/>
          <w:color w:val="auto"/>
          <w:sz w:val="20"/>
          <w:szCs w:val="20"/>
        </w:rPr>
        <w:t>in vivo</w:t>
      </w:r>
      <w:r w:rsidR="00C528E9" w:rsidRPr="000A50E7">
        <w:rPr>
          <w:color w:val="auto"/>
          <w:sz w:val="20"/>
          <w:szCs w:val="20"/>
        </w:rPr>
        <w:t xml:space="preserve"> potencies</w:t>
      </w:r>
      <w:r w:rsidR="00FB4BDB"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"ISBN" : "0026-8925 (Print) 0026-8925 (Linking)", "PMID" : "1603068", "abstract" : "The six clones pTB112, pTB324, pTBs12, pCd122, pCd14 and pCd13 cover the tox locus of Clostridium difficile VPI 10463. This region of 19 kb of chromosomal DNA contains four open reading frames including the complete toxB and toxA genes. The two toxins show 63% amino acid (aa) homology, a relatedness that had been predicted by the cross-reactivity of some monoclonal antibodies (mAb) but that is in contrast to the toxin specificity of polyclonal antisera. A special feature of ToxA and ToxB is their repetitive C-termini. We define herein 19 individual CROPs (combined repetitive oligopeptides of 20-50 aa length) in the ToxB C-terminus, which are separable into five homologous groups. Comparison of the aa sequences of the N-terminal two-thirds of ToxA and ToxB revealed three marked structures, a cluster of 172 hydrophobic, highly conserved aa in the centre of both toxins, a sequence of 120 residues with an accumulation of highly conserved arginine, cysteine, histidine, methionine, and tryptophan residues, and a stretch of 248 less conserved aa. The probable function of these domains is discussed. Structural and functional homologies of ToxA and ToxB indicate that both genes have a common ancestor and may have evolved by gene duplication, with subsequent recombination and mutation, as has been reported for streptococcal glucosyltransferases (Gtf).", "author" : [ { "dropping-particle" : "", "family" : "Eichel-Streiber", "given" : "C", "non-dropping-particle" : "von", "parse-names" : false, "suffix" : "" }, { "dropping-particle" : "", "family" : "Laufenberg-Feldmann", "given" : "R", "non-dropping-particle" : "", "parse-names" : false, "suffix" : "" }, { "dropping-particle" : "", "family" : "Sartingen", "given" : "S", "non-dropping-particle" : "", "parse-names" : false, "suffix" : "" }, { "dropping-particle" : "", "family" : "Schulze", "given" : "J", "non-dropping-particle" : "", "parse-names" : false, "suffix" : "" }, { "dropping-particle" : "", "family" : "Sauerborn", "given" : "M", "non-dropping-particle" : "", "parse-names" : false, "suffix" : "" } ], "container-title" : "Mol Gen Genet", "edition" : "1992/05/01", "id" : "ITEM-1", "issue" : "1-2", "issued" : { "date-parts" : [ [ "1992" ] ] }, "note" : "von Eichel-Streiber, C\nLaufenberg-Feldmann, R\nSartingen, S\nSchulze, J\nSauerborn, M\nComparative Study\nResearch Support, Non-U.S. Gov't\nGermany\nMolecular &amp; general genetics : MGG\nMol Gen Genet. 1992 May;233(1-2):260-8.", "page" : "260-268", "title" : "Comparative sequence analysis of the Clostridium difficile toxins A and B", "type" : "article-journal", "volume" : "233" }, "uris" : [ "http://www.mendeley.com/documents/?uuid=944ab134-c9b3-4b65-9573-f36a1d52847c" ] }, { "id" : "ITEM-2", "itemData" : { "DOI" : "10.1172/JCI119698", "ISBN" : "0021-9738 (Print) 0021-9738 (Linking)", "PMID" : "9312171", "abstract" : "Clostridium difficile toxins A and B together are responsible for the symptoms of pseudomembranous colitis. Both toxins intoxicate cultured cells by the same mechanism but they differ in cytotoxic potency, toxin B being generally 1,000 times more potent than toxin A. Don and T84 cells were used to determine differences in the intoxication process exerted by both toxins. Three main differences were identified: (a) the specific binding of radiolabeled toxins to the cell surfaces correlated with the cytotoxic potency, (b) toxin B was found to have a 100-fold higher enzymatic activity than toxin A, and (c) toxin A was found to modify an additional substrate, Rap. The relative contribution of (a) and (b) to the difference in cytotoxic potency was determined by microinjection of the toxins. The differing enzymatic activities turned out to be the main determinant of the difference in cytotoxic potency, whereas the difference in binding contributes to a lesser degree. These findings are discussed in the context of the pathophysiological role of the toxins.", "author" : [ { "dropping-particle" : "", "family" : "Chaves-Olarte", "given" : "E", "non-dropping-particle" : "", "parse-names" : false, "suffix" : "" }, { "dropping-particle" : "", "family" : "Weidmann", "given" : "M", "non-dropping-particle" : "", "parse-names" : false, "suffix" : "" }, { "dropping-particle" : "", "family" : "Eichel-Streiber", "given" : "C", "non-dropping-particle" : "", "parse-names" : false, "suffix" : "" }, { "dropping-particle" : "", "family" : "Thelestam", "given" : "M", "non-dropping-particle" : "", "parse-names" : false, "suffix" : "" } ], "container-title" : "J Clin Invest", "edition" : "1997/10/06", "id" : "ITEM-2", "issue" : "7", "issued" : { "date-parts" : [ [ "1997" ] ] }, "note" : "Chaves-Olarte, E\nWeidmann, M\nEichel-Streiber, C\nThelestam, M\nComparative Study\nResearch Support, Non-U.S. Gov't\nUnited states\nThe Journal of clinical investigation\nJ Clin Invest. 1997 Oct 1;100(7):1734-41.", "page" : "1734-1741", "title" : "Toxins A and B from Clostridium difficile differ with respect to enzymatic potencies, cellular substrate specificities, and surface binding to cultured cells", "type" : "article-journal", "volume" : "100" }, "uris" : [ "http://www.mendeley.com/documents/?uuid=802a68a5-4b6f-47f5-a58c-0ad7bc06f713" ] }, { "id" : "ITEM-3", "itemData" : { "ISBN" : "0019-9567 (Print) 0019-9567 (Linking)", "PMID" : "7333662", "abstract" : "Clostridium difficile was shown to produce a toxin which could be biochemically separated from the previously described cytotoxin of the same organism. The two proteins differ in biological activity and physical properties. Antiserum prepared to the second toxin does not neutralize the biological activity of the cytotoxin, and immunological cross-reactivity could not be demonstrated. However, some relationship may exist between the two toxins, since the newly described toxin degrades on polyacrylamide electrophoresis into two molecules, one of which appears to migrate with the band of purified cytotoxin. We suggest that this newly described toxin be designated toxin A until its primary biological activity and physical relationship to cytotoxin is determined. This toxin is active in biological assays of enteric disease and may play an important role in C. difficile-induced colitis.", "author" : [ { "dropping-particle" : "", "family" : "Taylor", "given" : "N S", "non-dropping-particle" : "", "parse-names" : false, "suffix" : "" }, { "dropping-particle" : "", "family" : "Thorne", "given" : "G M", "non-dropping-particle" : "", "parse-names" : false, "suffix" : "" }, { "dropping-particle" : "", "family" : "Bartlett", "given" : "J G", "non-dropping-particle" : "", "parse-names" : false, "suffix" : "" } ], "container-title" : "Infect Immun", "edition" : "1981/12/01", "id" : "ITEM-3", "issue" : "3", "issued" : { "date-parts" : [ [ "1981" ] ] }, "note" : "Taylor, N S\nThorne, G M\nBartlett, J G\nResearch Support, Non-U.S. Gov't\nUnited states\nInfection and immunity\nInfect Immun. 1981 Dec;34(3):1036-43.", "page" : "1036-1043", "title" : "Comparison of two toxins produced by Clostridium difficile", "type" : "article-journal", "volume" : "34" }, "uris" : [ "http://www.mendeley.com/documents/?uuid=38577d39-d3f5-4afd-bbba-e06b600c9152" ] } ], "mendeley" : { "previouslyFormattedCitation" : "(8\u201310)"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(8–10)</w:t>
      </w:r>
      <w:r w:rsidR="00681467" w:rsidRPr="000A50E7">
        <w:rPr>
          <w:color w:val="auto"/>
          <w:sz w:val="20"/>
          <w:szCs w:val="20"/>
        </w:rPr>
        <w:fldChar w:fldCharType="end"/>
      </w:r>
      <w:r w:rsidR="00FB4BDB" w:rsidRPr="000A50E7">
        <w:rPr>
          <w:color w:val="auto"/>
        </w:rPr>
        <w:t>.</w:t>
      </w:r>
      <w:r w:rsidR="006A2DAC" w:rsidRPr="000A50E7" w:rsidDel="006A2DAC">
        <w:rPr>
          <w:color w:val="auto"/>
        </w:rPr>
        <w:t xml:space="preserve"> </w:t>
      </w:r>
      <w:r w:rsidR="007A7CAC" w:rsidRPr="000A50E7">
        <w:rPr>
          <w:color w:val="auto"/>
          <w:sz w:val="20"/>
          <w:szCs w:val="20"/>
        </w:rPr>
        <w:t>Furthermore, much remains unknown about common and divergent cellular pathways leading to toxin-mediated host responses</w:t>
      </w:r>
      <w:r w:rsidR="00FB4BDB"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"DOI" : "S0966-842X(08)00060-7 [pii] 10.1016/j.tim.2008.01.011", "ISBN" : "0966-842X (Print) 0966-842X (Linking)", "PMID" : "18394902", "abstract" : "Toxins A and B, which are the major virulence factors of antibiotic-associated diarrhea and pseudomembranous colitis caused by Clostridium difficile, are the prototypes of the family of clostridial glucosylating toxins. The toxins inactivate Rho and Ras proteins by glucosylation. Recent findings on the autocatalytic processing of the toxins and analysis of the crystal structures of their domains have made a revision of the current model of their actions on the eukaryotic target cells necessary.", "author" : [ { "dropping-particle" : "", "family" : "Jank", "given" : "T", "non-dropping-particle" : "", "parse-names" : false, "suffix" : "" }, { "dropping-particle" : "", "family" : "Aktories", "given" : "K", "non-dropping-particle" : "", "parse-names" : false, "suffix" : "" } ], "container-title" : "Trends Microbiol", "edition" : "2008/04/09", "id" : "ITEM-1", "issue" : "5", "issued" : { "date-parts" : [ [ "2008" ] ] }, "note" : "Jank, Thomas\nAktories, Klaus\nReview\nEngland\nTrends in microbiology\nTrends Microbiol. 2008 May;16(5):222-9. Epub 2008 Apr 18.", "page" : "222-229", "title" : "Structure and mode of action of clostridial glucosylating toxins: the ABCD model", "type" : "article-journal", "volume" : "16" }, "uris" : [ "http://www.mendeley.com/documents/?uuid=37cc5799-4c64-412e-ae0c-ae8ac2ca5e95" ] }, { "id" : "ITEM-2", "itemData" : { "DOI" : "S0966-842X(11)00196-X [pii] 10.1016/j.tim.2011.11.003", "ISBN" : "1878-4380 (Electronic) 0966-842X (Linking)", "PMID" : "22154163", "abstract" : "During the past decade, there has been a striking increase in Clostridium difficile nosocomial infections worldwide predominantly due to the emergence of epidemic or hypervirulent isolates, leading to an increased research focus on this bacterium. Particular interest has surrounded the two large clostridial toxins encoded by most virulent isolates, known as toxin A and toxin B. Toxin A was thought to be the major virulence factor for many years; however, it is becoming increasingly evident that toxin B plays a much more important role than anticipated. It is clear that further experiments are required to accurately determine the relative roles of each toxin in disease, especially in more clinically relevant current epidemic isolates.", "author" : [ { "dropping-particle" : "", "family" : "Carter", "given" : "G P", "non-dropping-particle" : "", "parse-names" : false, "suffix" : "" }, { "dropping-particle" : "", "family" : "Rood", "given" : "J I", "non-dropping-particle" : "", "parse-names" : false, "suffix" : "" }, { "dropping-particle" : "", "family" : "Lyras", "given" : "D", "non-dropping-particle" : "", "parse-names" : false, "suffix" : "" } ], "container-title" : "Trends Microbiol", "edition" : "2011/12/14", "id" : "ITEM-2", "issue" : "1", "issued" : { "date-parts" : [ [ "2012" ] ] }, "note" : "Carter, Glen P\nRood, Julian I\nLyras, Dena\nResearch Support, Non-U.S. Gov't\nReview\nEngland\nTrends in microbiology\nTrends Microbiol. 2012 Jan;20(1):21-9. Epub 2011 Dec 7.", "page" : "21-29", "title" : "The role of toxin A and toxin B in the virulence of Clostridium difficile", "type" : "article-journal", "volume" : "20" }, "uris" : [ "http://www.mendeley.com/documents/?uuid=bec491fe-2f3b-4161-9e00-cf2c93a41805" ] } ], "mendeley" : { "previouslyFormattedCitation" : "(11, 12)"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(11, 12)</w:t>
      </w:r>
      <w:r w:rsidR="00681467" w:rsidRPr="000A50E7">
        <w:rPr>
          <w:color w:val="auto"/>
          <w:sz w:val="20"/>
          <w:szCs w:val="20"/>
        </w:rPr>
        <w:fldChar w:fldCharType="end"/>
      </w:r>
      <w:r w:rsidR="00FB4BDB" w:rsidRPr="000A50E7">
        <w:rPr>
          <w:color w:val="auto"/>
          <w:sz w:val="20"/>
          <w:szCs w:val="20"/>
        </w:rPr>
        <w:t>.</w:t>
      </w:r>
    </w:p>
    <w:p w:rsidR="006B086B" w:rsidRPr="000A50E7" w:rsidRDefault="006B086B" w:rsidP="003767F4">
      <w:pPr>
        <w:suppressLineNumbers/>
        <w:spacing w:after="0" w:line="480" w:lineRule="auto"/>
        <w:jc w:val="both"/>
        <w:rPr>
          <w:color w:val="auto"/>
          <w:sz w:val="20"/>
          <w:szCs w:val="20"/>
        </w:rPr>
      </w:pPr>
    </w:p>
    <w:p w:rsidR="006B086B" w:rsidRPr="000A50E7" w:rsidRDefault="00E813B3" w:rsidP="001B4CF8">
      <w:pPr>
        <w:spacing w:after="0" w:line="480" w:lineRule="auto"/>
        <w:jc w:val="both"/>
        <w:rPr>
          <w:color w:val="auto"/>
          <w:sz w:val="20"/>
          <w:szCs w:val="20"/>
        </w:rPr>
      </w:pPr>
      <w:r w:rsidRPr="000A50E7">
        <w:rPr>
          <w:color w:val="auto"/>
          <w:sz w:val="20"/>
          <w:szCs w:val="20"/>
        </w:rPr>
        <w:t xml:space="preserve">Determining the relative roles of TcdA and TcdB in pathogenesis has proven difficult in part because of variable findings within and between animal models as well as species-specific responses. </w:t>
      </w:r>
      <w:r w:rsidR="00B870C0" w:rsidRPr="000A50E7">
        <w:rPr>
          <w:color w:val="auto"/>
          <w:sz w:val="20"/>
          <w:szCs w:val="20"/>
        </w:rPr>
        <w:t xml:space="preserve">Clinically, strains lacking TcdA are commonly isolated from infected patients, </w:t>
      </w:r>
      <w:r w:rsidR="00F053DE" w:rsidRPr="000A50E7">
        <w:rPr>
          <w:color w:val="auto"/>
          <w:sz w:val="20"/>
          <w:szCs w:val="20"/>
        </w:rPr>
        <w:t>and</w:t>
      </w:r>
      <w:r w:rsidR="00B870C0" w:rsidRPr="000A50E7">
        <w:rPr>
          <w:color w:val="auto"/>
          <w:sz w:val="20"/>
          <w:szCs w:val="20"/>
        </w:rPr>
        <w:t xml:space="preserve"> no TcdA</w:t>
      </w:r>
      <w:r w:rsidR="00B870C0" w:rsidRPr="000A50E7">
        <w:rPr>
          <w:color w:val="auto"/>
          <w:sz w:val="20"/>
          <w:szCs w:val="20"/>
          <w:vertAlign w:val="superscript"/>
        </w:rPr>
        <w:t>+</w:t>
      </w:r>
      <w:r w:rsidR="00B870C0" w:rsidRPr="000A50E7">
        <w:rPr>
          <w:color w:val="auto"/>
          <w:sz w:val="20"/>
          <w:szCs w:val="20"/>
        </w:rPr>
        <w:t>/TcdB</w:t>
      </w:r>
      <w:r w:rsidR="00B870C0" w:rsidRPr="000A50E7">
        <w:rPr>
          <w:color w:val="auto"/>
          <w:sz w:val="20"/>
          <w:szCs w:val="20"/>
          <w:vertAlign w:val="superscript"/>
        </w:rPr>
        <w:t>-</w:t>
      </w:r>
      <w:r w:rsidR="00B870C0" w:rsidRPr="000A50E7">
        <w:rPr>
          <w:color w:val="auto"/>
          <w:sz w:val="20"/>
          <w:szCs w:val="20"/>
        </w:rPr>
        <w:t xml:space="preserve"> clinical strain has ever been reported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"DOI" : "S1201-9712(06)00091-9 [pii] 10.1016/j.ijid.2006.04.003", "ISBN" : "1201-9712 (Print) 1201-9712 (Linking)", "PMID" : "16857405", "abstract" : "Clostridium difficile is a major cause of infectious diarrhea in hospitalized patients. Many pathogenic strains of Clostridium difficile produce two toxins TcdA and TcdB, both of which are pro-inflammatory and enterotoxic in human intestine. Clinically relevant toxin A-negative, toxin B-positive (A(-)B(+)) strains of Clostridium difficile that cause diarrhea and colitis in humans have been isolated with increasing frequency worldwide. This perspective describes these important toxin variant strains and highlights the need to use Clostridium difficile diagnostic methods that can detect both TcdA and TcdB.", "author" : [ { "dropping-particle" : "", "family" : "Drudy", "given" : "D", "non-dropping-particle" : "", "parse-names" : false, "suffix" : "" }, { "dropping-particle" : "", "family" : "Fanning", "given" : "S", "non-dropping-particle" : "", "parse-names" : false, "suffix" : "" }, { "dropping-particle" : "", "family" : "Kyne", "given" : "L", "non-dropping-particle" : "", "parse-names" : false, "suffix" : "" } ], "container-title" : "Int J Infect Dis", "edition" : "2006/07/22", "id" : "ITEM-1", "issue" : "1", "issued" : { "date-parts" : [ [ "2007" ] ] }, "note" : "Drudy, Denise\nFanning, Seamus\nKyne, Lorraine\nResearch Support, N.I.H., Extramural\nResearch Support, Non-U.S. Gov't\nReview\nCanada\nInternational journal of infectious diseases : IJID : official publication of the International Society for Infectious Diseases\nInt J Infect Dis. 2007 Jan;11(1):5-10. Epub 2006 Jul 20.", "page" : "5-10", "title" : "Toxin A-negative, toxin B-positive Clostridium difficile", "type" : "article-journal", "volume" : "11" }, "uris" : [ "http://www.mendeley.com/documents/?uuid=9c807d48-fe01-4427-bdca-f8a537948edf" ] } ], "mendeley" : { "previouslyFormattedCitation" : "(13)"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(13)</w:t>
      </w:r>
      <w:r w:rsidR="00681467" w:rsidRPr="000A50E7">
        <w:rPr>
          <w:color w:val="auto"/>
          <w:sz w:val="20"/>
          <w:szCs w:val="20"/>
        </w:rPr>
        <w:fldChar w:fldCharType="end"/>
      </w:r>
      <w:r w:rsidR="00B870C0" w:rsidRPr="000A50E7">
        <w:rPr>
          <w:color w:val="auto"/>
          <w:sz w:val="20"/>
          <w:szCs w:val="20"/>
        </w:rPr>
        <w:t xml:space="preserve">. </w:t>
      </w:r>
      <w:r w:rsidRPr="000A50E7">
        <w:rPr>
          <w:color w:val="auto"/>
          <w:sz w:val="20"/>
          <w:szCs w:val="20"/>
        </w:rPr>
        <w:t xml:space="preserve">Toxin effects in the context </w:t>
      </w:r>
      <w:r w:rsidRPr="000A50E7">
        <w:rPr>
          <w:color w:val="auto"/>
          <w:sz w:val="20"/>
          <w:szCs w:val="20"/>
        </w:rPr>
        <w:lastRenderedPageBreak/>
        <w:t xml:space="preserve">of infection have typically been studied using animal models in which an antibiotic regimen and </w:t>
      </w:r>
      <w:r w:rsidR="00400721" w:rsidRPr="000A50E7">
        <w:rPr>
          <w:color w:val="auto"/>
          <w:sz w:val="20"/>
          <w:szCs w:val="20"/>
        </w:rPr>
        <w:t xml:space="preserve">subsequent </w:t>
      </w:r>
      <w:r w:rsidRPr="000A50E7">
        <w:rPr>
          <w:color w:val="auto"/>
          <w:sz w:val="20"/>
          <w:szCs w:val="20"/>
        </w:rPr>
        <w:t xml:space="preserve">disruption of intestinal flora must precede infection with </w:t>
      </w:r>
      <w:r w:rsidRPr="000A50E7">
        <w:rPr>
          <w:i/>
          <w:color w:val="auto"/>
          <w:sz w:val="20"/>
          <w:szCs w:val="20"/>
        </w:rPr>
        <w:t>C. difficile</w:t>
      </w:r>
      <w:r w:rsidR="00FB4BDB"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"ISBN" : "0094-5331 (Print) 0094-5331 (Linking)", "PMID" : "4233847", "author" : [ { "dropping-particle" : "", "family" : "Small", "given" : "J D", "non-dropping-particle" : "", "parse-names" : false, "suffix" : "" } ], "container-title" : "Lab Anim Care", "edition" : "1968/08/01", "id" : "ITEM-1", "issue" : "4", "issued" : { "date-parts" : [ [ "1968" ] ] }, "note" : "Small, J D\nUnited states\nLaboratory animal care\nLab Anim Care. 1968 Aug;18(4):411-20.", "page" : "411-420", "title" : "Fatal enterocolitis in hamsters given lincomycin hydrochloride", "type" : "article-journal", "volume" : "18" }, "uris" : [ "http://www.mendeley.com/documents/?uuid=d77bd515-02a3-45f2-8066-41b9230a15b0" ] }, { "id" : "ITEM-2", "itemData" : { "ISBN" : "0022-1899 (Print) 0022-1899 (Linking)", "PMID" : "915343", "abstract" : "Clindamycin-associated enterocolitis in hamsters was studied to detect and characterize a transmissible agent. It was found that the disease could be transferred by cecal contents and filtrates of cecal contents (pore size of filter, 0.02 micron) obtained from animals after administration of clindamycin. Subsequent work showed that enterocolitis could be produced with broth cultures of a species of Clostridium recovered from cecal contents of animals with clindamycin-induced disease. The cell-free supernatant of this strain also caused enterocolitis. Cecal contents from animals with clindamycin-induced disease incubated with gas gangrene antitoxin failed to cause intestinal lesions. These experiments indicate that clindamycin-associated colitis in hamsters is due to a clindamycin-resistant, toxin-producing strain of Clostridium.", "author" : [ { "dropping-particle" : "", "family" : "Bartlett", "given" : "J G", "non-dropping-particle" : "", "parse-names" : false, "suffix" : "" }, { "dropping-particle" : "", "family" : "Onderdonk", "given" : "A B", "non-dropping-particle" : "", "parse-names" : false, "suffix" : "" }, { "dropping-particle" : "", "family" : "Cisneros", "given" : "R L", "non-dropping-particle" : "", "parse-names" : false, "suffix" : "" }, { "dropping-particle" : "", "family" : "Kasper", "given" : "D L", "non-dropping-particle" : "", "parse-names" : false, "suffix" : "" } ], "container-title" : "J Infect Dis", "edition" : "1977/11/01", "id" : "ITEM-2", "issue" : "5", "issued" : { "date-parts" : [ [ "1977" ] ] }, "note" : "Bartlett, J G\nOnderdonk, A B\nCisneros, R L\nKasper, D L\nUnited states\nThe Journal of infectious diseases\nJ Infect Dis. 1977 Nov;136(5):701-5.", "page" : "701-705", "title" : "Clindamycin-associated colitis due to a toxin-producing species of Clostridium in hamsters", "type" : "article-journal", "volume" : "136" }, "uris" : [ "http://www.mendeley.com/documents/?uuid=d43fff27-bab3-49ec-88a7-890d27594b48" ] } ], "mendeley" : { "previouslyFormattedCitation" : "(14, 15)"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(14, 15)</w:t>
      </w:r>
      <w:r w:rsidR="00681467" w:rsidRPr="000A50E7">
        <w:rPr>
          <w:color w:val="auto"/>
          <w:sz w:val="20"/>
          <w:szCs w:val="20"/>
        </w:rPr>
        <w:fldChar w:fldCharType="end"/>
      </w:r>
      <w:r w:rsidR="00FB4BDB" w:rsidRPr="000A50E7">
        <w:rPr>
          <w:color w:val="auto"/>
          <w:sz w:val="20"/>
          <w:szCs w:val="20"/>
        </w:rPr>
        <w:t>.</w:t>
      </w:r>
      <w:r w:rsidRPr="000A50E7">
        <w:rPr>
          <w:color w:val="auto"/>
          <w:sz w:val="20"/>
          <w:szCs w:val="20"/>
        </w:rPr>
        <w:t xml:space="preserve"> </w:t>
      </w:r>
      <w:r w:rsidR="009D528C" w:rsidRPr="000A50E7">
        <w:rPr>
          <w:color w:val="auto"/>
          <w:sz w:val="20"/>
          <w:szCs w:val="20"/>
        </w:rPr>
        <w:t xml:space="preserve">By generating mutant strains, </w:t>
      </w:r>
      <w:proofErr w:type="spellStart"/>
      <w:r w:rsidR="009D528C" w:rsidRPr="000A50E7">
        <w:rPr>
          <w:color w:val="auto"/>
          <w:sz w:val="20"/>
          <w:szCs w:val="20"/>
        </w:rPr>
        <w:t>Lyras</w:t>
      </w:r>
      <w:proofErr w:type="spellEnd"/>
      <w:r w:rsidR="009D528C" w:rsidRPr="000A50E7">
        <w:rPr>
          <w:color w:val="auto"/>
          <w:sz w:val="20"/>
          <w:szCs w:val="20"/>
        </w:rPr>
        <w:t xml:space="preserve"> </w:t>
      </w:r>
      <w:r w:rsidR="009D528C" w:rsidRPr="000A50E7">
        <w:rPr>
          <w:i/>
          <w:color w:val="auto"/>
          <w:sz w:val="20"/>
          <w:szCs w:val="20"/>
        </w:rPr>
        <w:t>et al</w:t>
      </w:r>
      <w:r w:rsidR="009D528C" w:rsidRPr="000A50E7">
        <w:rPr>
          <w:color w:val="auto"/>
          <w:sz w:val="20"/>
          <w:szCs w:val="20"/>
        </w:rPr>
        <w:t xml:space="preserve">. found that TcdB but not TcdA was essential for hamster infection, yet </w:t>
      </w:r>
      <w:proofErr w:type="spellStart"/>
      <w:r w:rsidR="009D528C" w:rsidRPr="000A50E7">
        <w:rPr>
          <w:color w:val="auto"/>
          <w:sz w:val="20"/>
          <w:szCs w:val="20"/>
        </w:rPr>
        <w:t>Kuehne</w:t>
      </w:r>
      <w:proofErr w:type="spellEnd"/>
      <w:r w:rsidR="009D528C" w:rsidRPr="000A50E7">
        <w:rPr>
          <w:color w:val="auto"/>
          <w:sz w:val="20"/>
          <w:szCs w:val="20"/>
        </w:rPr>
        <w:t xml:space="preserve"> </w:t>
      </w:r>
      <w:r w:rsidR="009D528C" w:rsidRPr="000A50E7">
        <w:rPr>
          <w:i/>
          <w:color w:val="auto"/>
          <w:sz w:val="20"/>
          <w:szCs w:val="20"/>
        </w:rPr>
        <w:t>et al</w:t>
      </w:r>
      <w:r w:rsidR="009D528C" w:rsidRPr="000A50E7">
        <w:rPr>
          <w:color w:val="auto"/>
          <w:sz w:val="20"/>
          <w:szCs w:val="20"/>
        </w:rPr>
        <w:t>. found</w:t>
      </w:r>
      <w:r w:rsidR="004E3C7F" w:rsidRPr="000A50E7">
        <w:rPr>
          <w:color w:val="auto"/>
          <w:sz w:val="20"/>
          <w:szCs w:val="20"/>
        </w:rPr>
        <w:t xml:space="preserve">, in a similar hamster infection model, </w:t>
      </w:r>
      <w:r w:rsidR="009D528C" w:rsidRPr="000A50E7">
        <w:rPr>
          <w:color w:val="auto"/>
          <w:sz w:val="20"/>
          <w:szCs w:val="20"/>
        </w:rPr>
        <w:t>that either toxin was sufficient</w:t>
      </w:r>
      <w:r w:rsidR="00311314"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"DOI" : "nature07822 [pii] 10.1038/nature07822", "ISBN" : "1476-4687 (Electronic) 0028-0836 (Linking)", "PMID" : "19252482", "abstract" : "Clostridium difficile is the leading cause of infectious diarrhoea in hospitals worldwide, because of its virulence, spore-forming ability and persistence. C. difficile-associated diseases are induced by antibiotic treatment or disruption of the normal gastrointestinal flora. Recently, morbidity and mortality resulting from C. difficile-associated diseases have increased significantly due to changes in the virulence of the causative strains and antibiotic usage patterns. Since 2002, epidemic toxinotype III NAP1/027 strains, which produce high levels of the major virulence factors, toxin A and toxin B, have emerged. These toxins have 63% amino acid sequence similarity and are members of the large clostridial glucosylating toxin family, which are monoglucosyltransferases that are pro-inflammatory, cytotoxic and enterotoxic in the human colon. Inside host cells, both toxins catalyse the transfer of glucose onto the Rho family of GTPases, leading to cell death. However, the role of these toxins in the context of a C. difficile infection is unknown. Here we describe the construction of isogenic tcdA and tcdB (encoding toxin A and B, respectively) mutants of a virulent C. difficile strain and their use in the hamster disease model to show that toxin B is a key virulence determinant. Previous studies showed that purified toxin A alone can induce most of the pathology observed after infection of hamsters with C. difficile and that toxin B is not toxic in animals unless it is co-administered with toxin A, suggesting that the toxins act synergistically. Our work provides evidence that toxin B, not toxin A, is essential for virulence. Furthermore, it is clear that the importance of these toxins in the context of infection cannot be predicted exclusively from studies using purified toxins, reinforcing the importance of using the natural infection process to dissect the role of toxins in disease.", "author" : [ { "dropping-particle" : "", "family" : "Lyras", "given" : "D", "non-dropping-particle" : "", "parse-names" : false, "suffix" : "" }, { "dropping-particle" : "", "family" : "O'Connor", "given" : "J R", "non-dropping-particle" : "", "parse-names" : false, "suffix" : "" }, { "dropping-particle" : "", "family" : "Howarth", "given" : "P M", "non-dropping-particle" : "", "parse-names" : false, "suffix" : "" }, { "dropping-particle" : "", "family" : "Sambol", "given" : "S P", "non-dropping-particle" : "", "parse-names" : false, "suffix" : "" }, { "dropping-particle" : "", "family" : "Carter", "given" : "G P", "non-dropping-particle" : "", "parse-names" : false, "suffix" : "" }, { "dropping-particle" : "", "family" : "Phumoonna", "given" : "T", "non-dropping-particle" : "", "parse-names" : false, "suffix" : "" }, { "dropping-particle" : "", "family" : "Poon", "given" : "R", "non-dropping-particle" : "", "parse-names" : false, "suffix" : "" }, { "dropping-particle" : "", "family" : "Adams", "given" : "V", "non-dropping-particle" : "", "parse-names" : false, "suffix" : "" }, { "dropping-particle" : "", "family" : "Vedantam", "given" : "G", "non-dropping-particle" : "", "parse-names" : false, "suffix" : "" }, { "dropping-particle" : "", "family" : "Johnson", "given" : "S", "non-dropping-particle" : "", "parse-names" : false, "suffix" : "" }, { "dropping-particle" : "", "family" : "Gerding", "given" : "D N", "non-dropping-particle" : "", "parse-names" : false, "suffix" : "" }, { "dropping-particle" : "", "family" : "Rood", "given" : "J I", "non-dropping-particle" : "", "parse-names" : false, "suffix" : "" } ], "container-title" : "Nature", "edition" : "2009/03/03", "id" : "ITEM-1", "issue" : "7242", "issued" : { "date-parts" : [ [ "2009" ] ] }, "note" : "Lyras, Dena\nO'Connor, Jennifer R\nHowarth, Pauline M\nSambol, Susan P\nCarter, Glen P\nPhumoonna, Tongted\nPoon, Rachael\nAdams, Vicki\nVedantam, Gayatri\nJohnson, Stuart\nGerding, Dale N\nRood, Julian I\nAI057637/AI/NIAID NIH HHS/United States\nR01 AI057637/AI/NIAID NIH HHS/United States\nR01 AI057637-01A1/AI/NIAID NIH HHS/United States\nResearch Support, N.I.H., Extramural\nResearch Support, Non-U.S. Gov't\nResearch Support, U.S. Gov't, Non-P.H.S.\nEngland\nNature\nNature. 2009 Apr 30;458(7242):1176-9. Epub 2009 Mar 1.", "page" : "1176-1179", "title" : "Toxin B is essential for virulence of Clostridium difficile", "type" : "article-journal", "volume" : "458" }, "uris" : [ "http://www.mendeley.com/documents/?uuid=bd743ef0-5ebb-4769-9f37-cdbf7ce0be0f" ] }, { "id" : "ITEM-2", "itemData" : { "DOI" : "nature09397 [pii] 10.1038/nature09397", "ISBN" : "1476-4687 (Electronic) 0028-0836 (Linking)", "PMID" : "20844489", "abstract" : "Clostridium difficile infection is the leading cause of healthcare-associated diarrhoea in Europe and North America. During infection, C. difficile produces two key virulence determinants, toxin A and toxin B. Experiments with purified toxins have indicated that toxin A alone is able to evoke the symptoms of C. difficile infection, but toxin B is unable to do so unless it is mixed with toxin A or there is prior damage to the gut mucosa. However, a recent study indicated that toxin B is essential for C. difficile virulence and that a strain producing toxin A alone was avirulent. This creates a paradox over the individual importance of toxin A and toxin B. Here we show that isogenic mutants of C. difficile producing either toxin A or toxin B alone can cause fulminant disease in the hamster model of infection. By using a gene knockout system to inactivate the toxin genes permanently, we found that C. difficile producing either one or both toxins showed cytotoxic activity in vitro that translated directly into virulence in vivo. Furthermore, by constructing the first ever double-mutant strain of C. difficile, in which both toxin genes were inactivated, we were able to completely attenuate virulence. Our findings re-establish the importance of both toxin A and toxin B and highlight the need to continue to consider both toxins in the development of diagnostic tests and effective countermeasures against C. difficile.", "author" : [ { "dropping-particle" : "", "family" : "Kuehne", "given" : "S A", "non-dropping-particle" : "", "parse-names" : false, "suffix" : "" }, { "dropping-particle" : "", "family" : "Cartman", "given" : "S T", "non-dropping-particle" : "", "parse-names" : false, "suffix" : "" }, { "dropping-particle" : "", "family" : "Heap", "given" : "J T", "non-dropping-particle" : "", "parse-names" : false, "suffix" : "" }, { "dropping-particle" : "", "family" : "Kelly", "given" : "M L", "non-dropping-particle" : "", "parse-names" : false, "suffix" : "" }, { "dropping-particle" : "", "family" : "Cockayne", "given" : "A", "non-dropping-particle" : "", "parse-names" : false, "suffix" : "" }, { "dropping-particle" : "", "family" : "Minton", "given" : "N P", "non-dropping-particle" : "", "parse-names" : false, "suffix" : "" } ], "container-title" : "Nature", "edition" : "2010/09/17", "id" : "ITEM-2", "issue" : "7316", "issued" : { "date-parts" : [ [ "2010" ] ] }, "note" : "Kuehne, Sarah A\nCartman, Stephen T\nHeap, John T\nKelly, Michelle L\nCockayne, Alan\nMinton, Nigel P\nBB/F003390/1/Biotechnology and Biological Sciences Research Council/United Kingdom\nG0601176/Medical Research Council/United Kingdom\nResearch Support, Non-U.S. Gov't\nEngland\nNature\nNature. 2010 Oct 7;467(7316):711-3. Epub 2010 Sep 15.", "page" : "711-713", "title" : "The role of toxin A and toxin B in Clostridium difficile infection", "type" : "article-journal", "volume" : "467" }, "uris" : [ "http://www.mendeley.com/documents/?uuid=d5ee5001-cb92-4bac-a8d4-6773cde78d90" ] } ], "mendeley" : { "previouslyFormattedCitation" : "(5, 6)"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(5, 6)</w:t>
      </w:r>
      <w:r w:rsidR="00681467" w:rsidRPr="000A50E7">
        <w:rPr>
          <w:color w:val="auto"/>
          <w:sz w:val="20"/>
          <w:szCs w:val="20"/>
        </w:rPr>
        <w:fldChar w:fldCharType="end"/>
      </w:r>
      <w:r w:rsidR="009D528C" w:rsidRPr="000A50E7">
        <w:rPr>
          <w:color w:val="auto"/>
          <w:sz w:val="20"/>
          <w:szCs w:val="20"/>
        </w:rPr>
        <w:t xml:space="preserve">. </w:t>
      </w:r>
      <w:hyperlink w:anchor="_ENREF_10" w:tooltip="Small, 1968 #248" w:history="1"/>
      <w:r w:rsidRPr="000A50E7">
        <w:rPr>
          <w:color w:val="auto"/>
          <w:sz w:val="20"/>
          <w:szCs w:val="20"/>
        </w:rPr>
        <w:t xml:space="preserve">Investigating toxin effects more directly, multiple intoxication models </w:t>
      </w:r>
      <w:r w:rsidR="000D59F9" w:rsidRPr="000A50E7">
        <w:rPr>
          <w:color w:val="auto"/>
          <w:sz w:val="20"/>
          <w:szCs w:val="20"/>
        </w:rPr>
        <w:t xml:space="preserve">have </w:t>
      </w:r>
      <w:r w:rsidR="00C4493C" w:rsidRPr="000A50E7">
        <w:rPr>
          <w:color w:val="auto"/>
          <w:sz w:val="20"/>
          <w:szCs w:val="20"/>
        </w:rPr>
        <w:t xml:space="preserve">demonstrated </w:t>
      </w:r>
      <w:r w:rsidRPr="000A50E7">
        <w:rPr>
          <w:color w:val="auto"/>
          <w:sz w:val="20"/>
          <w:szCs w:val="20"/>
        </w:rPr>
        <w:t>TcdA to be enterotoxic, while TcdB caused little to no pathology</w:t>
      </w:r>
      <w:r w:rsidR="00FB4BDB"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"ISBN" : "0019-9567 (Print) 0019-9567 (Linking)", "PMID" : "7085078", "abstract" : "Hamsters were vaccinated with toxoids containing toxin A, toxin B, both toxins, or a preparation containing neither toxin of Clostridium difficile, the causative agent of antibiotic-associated cecitis in hamsters and pseudomembranous colitis in humans. To determine whether these vaccines would reduce the severity of antibiotic-associated cecitis, the hamsters were injected subcutaneously with clindamycin. Nearly all of the hamsters protected against neither toxin or only one toxin died. These animals developed enlarged hemorrhagic ceca and diarrhea, although the ceca from the animals immunized against toxin B were less hemorrhagic. The hamsters immunized against both toxins survived clindamycin treatment and had ceca of normal size and appearance. Concentrations of both toxins were lower in the ceca of the latter animals than in the unprotected animals. To determine the effects of either toxin alone on the animals, nonimmunized hamsters were injected with either purified toxin A, which produced enlarged ceca with moderate hemorrhaging, or partially purified toxin B, which produced hemorrhagic ceca of normal size. All of the hamsters injected with either toxin at concentrations found in the ceca after clindamycin treatment died. These results suggest that toxin A causes the water influx, that both toxins cause hemorrhaging to different extents in the ceca of hamsters with antibiotic-associated cecitis and that either toxin alone can cause death. These studies may help explain the etiology of pseudomembranous colitis in humans.", "author" : [ { "dropping-particle" : "", "family" : "Libby", "given" : "J M", "non-dropping-particle" : "", "parse-names" : false, "suffix" : "" }, { "dropping-particle" : "", "family" : "Jortner", "given" : "B S", "non-dropping-particle" : "", "parse-names" : false, "suffix" : "" }, { "dropping-particle" : "", "family" : "Wilkins", "given" : "T D", "non-dropping-particle" : "", "parse-names" : false, "suffix" : "" } ], "container-title" : "Infect Immun", "edition" : "1982/05/01", "id" : "ITEM-1", "issue" : "2", "issued" : { "date-parts" : [ [ "1982" ] ] }, "note" : "Libby, J M\nJortner, B S\nWilkins, T D\nAI 15749/AI/NIAID NIH HHS/United States\nResearch Support, U.S. Gov't, P.H.S.\nUnited states\nInfection and immunity\nInfect Immun. 1982 May;36(2):822-9.", "page" : "822-829", "title" : "Effects of the two toxins of Clostridium difficile in antibiotic-associated cecitis in hamsters", "type" : "article-journal", "volume" : "36" }, "uris" : [ "http://www.mendeley.com/documents/?uuid=0d7a7ef3-ed1b-44e5-b1f5-d6269c1026f2" ] }, { "id" : "ITEM-2", "itemData" : { "ISBN" : "0019-9567 (Print) 0019-9567 (Linking)", "PMID" : "7333662", "abstract" : "Clostridium difficile was shown to produce a toxin which could be biochemically separated from the previously described cytotoxin of the same organism. The two proteins differ in biological activity and physical properties. Antiserum prepared to the second toxin does not neutralize the biological activity of the cytotoxin, and immunological cross-reactivity could not be demonstrated. However, some relationship may exist between the two toxins, since the newly described toxin degrades on polyacrylamide electrophoresis into two molecules, one of which appears to migrate with the band of purified cytotoxin. We suggest that this newly described toxin be designated toxin A until its primary biological activity and physical relationship to cytotoxin is determined. This toxin is active in biological assays of enteric disease and may play an important role in C. difficile-induced colitis.", "author" : [ { "dropping-particle" : "", "family" : "Taylor", "given" : "N S", "non-dropping-particle" : "", "parse-names" : false, "suffix" : "" }, { "dropping-particle" : "", "family" : "Thorne", "given" : "G M", "non-dropping-particle" : "", "parse-names" : false, "suffix" : "" }, { "dropping-particle" : "", "family" : "Bartlett", "given" : "J G", "non-dropping-particle" : "", "parse-names" : false, "suffix" : "" } ], "container-title" : "Infect Immun", "edition" : "1981/12/01", "id" : "ITEM-2", "issue" : "3", "issued" : { "date-parts" : [ [ "1981" ] ] }, "note" : "Taylor, N S\nThorne, G M\nBartlett, J G\nResearch Support, Non-U.S. Gov't\nUnited states\nInfection and immunity\nInfect Immun. 1981 Dec;34(3):1036-43.", "page" : "1036-1043", "title" : "Comparison of two toxins produced by Clostridium difficile", "type" : "article-journal", "volume" : "34" }, "uris" : [ "http://www.mendeley.com/documents/?uuid=38577d39-d3f5-4afd-bbba-e06b600c9152" ] }, { "id" : "ITEM-3", "itemData" : { "ISBN" : "0019-9567 (Print) 0019-9567 (Linking)", "PMID" : "3917975", "abstract" : "We examined the activities of Clostridium difficile toxin preparations given intragastrically to hamsters, mice, and rats. The culture filtrate from a highly toxigenic strain of C. difficile caused hemorrhage and accumulation of fluid in the small intestine and cecum, diarrhea, and death in hamsters and mice. In rats, the culture filtrate caused only a small amount of fluid accumulation and slight hemorrhage along the small intestine. When toxin A was removed from the culture filtrate, the filtrate lost its activity. Preparations of homogeneous toxin A caused a response similar to that observed after the administration of culture filtrate. Hamsters were more sensitive to toxin A than mice or rats were. When hamsters were given multiple low doses of toxin A 1 week apart at a concentration which singly caused no response, they became ill and died, indicating that the toxin may have long-term effects. High amounts of toxin B did not cause any significant response when given intragastrically, unless initially mixed with low amounts of toxin A or given to hamsters with bruised ceca. These results suggest that toxins A and B act synergistically and that the action of toxin B may occur via the tissue damage caused by toxin A.", "author" : [ { "dropping-particle" : "", "family" : "Lyerly", "given" : "D M", "non-dropping-particle" : "", "parse-names" : false, "suffix" : "" }, { "dropping-particle" : "", "family" : "Saum", "given" : "K E", "non-dropping-particle" : "", "parse-names" : false, "suffix" : "" }, { "dropping-particle" : "", "family" : "MacDonald", "given" : "D K", "non-dropping-particle" : "", "parse-names" : false, "suffix" : "" }, { "dropping-particle" : "", "family" : "Wilkins", "given" : "T D", "non-dropping-particle" : "", "parse-names" : false, "suffix" : "" } ], "container-title" : "Infect Immun", "edition" : "1985/02/01", "id" : "ITEM-3", "issue" : "2", "issued" : { "date-parts" : [ [ "1985" ] ] }, "note" : "Lyerly, D M\nSaum, K E\nMacDonald, D K\nWilkins, T D\nAI 15749/AI/NIAID NIH HHS/United States\nResearch Support, Non-U.S. Gov't\nResearch Support, U.S. Gov't, P.H.S.\nUnited states\nInfection and immunity\nInfect Immun. 1985 Feb;47(2):349-52.", "page" : "349-352", "title" : "Effects of Clostridium difficile toxins given intragastrically to animals", "type" : "article-journal", "volume" : "47" }, "uris" : [ "http://www.mendeley.com/documents/?uuid=1a32d7c0-9024-4f9d-aa57-a5d71ae59e0a" ] } ], "mendeley" : { "previouslyFormattedCitation" : "(7, 10, 16)"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(7, 10, 16)</w:t>
      </w:r>
      <w:r w:rsidR="00681467" w:rsidRPr="000A50E7">
        <w:rPr>
          <w:color w:val="auto"/>
          <w:sz w:val="20"/>
          <w:szCs w:val="20"/>
        </w:rPr>
        <w:fldChar w:fldCharType="end"/>
      </w:r>
      <w:r w:rsidR="00FB4BDB" w:rsidRPr="000A50E7">
        <w:rPr>
          <w:color w:val="auto"/>
          <w:sz w:val="20"/>
          <w:szCs w:val="20"/>
        </w:rPr>
        <w:t>.</w:t>
      </w:r>
      <w:r w:rsidR="00BB58D3" w:rsidRPr="000A50E7">
        <w:rPr>
          <w:color w:val="auto"/>
          <w:sz w:val="20"/>
          <w:szCs w:val="20"/>
        </w:rPr>
        <w:t xml:space="preserve"> </w:t>
      </w:r>
      <w:r w:rsidR="00613054" w:rsidRPr="000A50E7">
        <w:rPr>
          <w:color w:val="auto"/>
          <w:sz w:val="20"/>
          <w:szCs w:val="20"/>
        </w:rPr>
        <w:t>However, e</w:t>
      </w:r>
      <w:r w:rsidR="009D528C" w:rsidRPr="000A50E7">
        <w:rPr>
          <w:color w:val="auto"/>
          <w:sz w:val="20"/>
          <w:szCs w:val="20"/>
        </w:rPr>
        <w:t xml:space="preserve">pithelial damage in human </w:t>
      </w:r>
      <w:proofErr w:type="spellStart"/>
      <w:r w:rsidR="009D528C" w:rsidRPr="000A50E7">
        <w:rPr>
          <w:color w:val="auto"/>
          <w:sz w:val="20"/>
          <w:szCs w:val="20"/>
        </w:rPr>
        <w:t>xenografts</w:t>
      </w:r>
      <w:proofErr w:type="spellEnd"/>
      <w:r w:rsidR="009D528C" w:rsidRPr="000A50E7">
        <w:rPr>
          <w:color w:val="auto"/>
          <w:sz w:val="20"/>
          <w:szCs w:val="20"/>
        </w:rPr>
        <w:t xml:space="preserve"> in mice is greater with TcdB than TcdA, suggesting that many differences in toxin effects may be species-specific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"DOI" : "S0016508503009028 [pii]", "ISBN" : "0016-5085 (Print) 0016-5085 (Linking)", "PMID" : "12891543", "abstract" : "BACKGROUND &amp; AIMS: Clostridium difficile causes antibiotic-associated diarrhea and pseudomembranous colitis, diseases afflicting millions of people each year. Although C. difficile releases 2 structurally similar exotoxins, toxin A and toxin B, animal experiments suggest that only toxin A mediates diarrhea and enterocolitis. However, toxin A-negative/toxin B-positive strains of C. difficile recently were isolated from patients with antibiotic-associated diarrhea and colitis, indicating that toxin B also may be pathogenic in humans. METHODS: Here we used subcutaneously transplanted human intestinal xenografts in immunodeficient mice to generate a chimeric animal model for C. difficile toxin-induced pathology of human intestine. RESULTS: We found that intraluminal toxin B, like equivalent concentrations of toxin A, induced intestinal epithelial cell damage, increased mucosal permeability, stimulated interleukin (IL)-8 synthesis, and caused an acute inflammatory response characterized by neutrophil recruitment and tissue damage. Laser capture microdissection and real-time quantitative reverse-transcription polymerase chain reaction (RT-PCR) showed that intestinal epithelial cell-specific IL-8 gene expression also was increased significantly after luminal exposure to C. difficile toxins in vivo. CONCLUSIONS: We conclude that C. difficile toxin B, like toxin A, is a potent inflammatory enterotoxin for human intestine. Future therapeutic or vaccine strategies for C. difficile infection therefore need to target both toxins.", "author" : [ { "dropping-particle" : "", "family" : "Savidge", "given" : "T C", "non-dropping-particle" : "", "parse-names" : false, "suffix" : "" }, { "dropping-particle" : "", "family" : "Pan", "given" : "W H", "non-dropping-particle" : "", "parse-names" : false, "suffix" : "" }, { "dropping-particle" : "", "family" : "Newman", "given" : "P", "non-dropping-particle" : "", "parse-names" : false, "suffix" : "" }, { "dropping-particle" : "", "family" : "O'Brien", "given" : "M", "non-dropping-particle" : "", "parse-names" : false, "suffix" : "" }, { "dropping-particle" : "", "family" : "Anton", "given" : "P M", "non-dropping-particle" : "", "parse-names" : false, "suffix" : "" }, { "dropping-particle" : "", "family" : "Pothoulakis", "given" : "C", "non-dropping-particle" : "", "parse-names" : false, "suffix" : "" } ], "container-title" : "Gastroenterology", "edition" : "2003/08/02", "id" : "ITEM-1", "issue" : "2", "issued" : { "date-parts" : [ [ "2003" ] ] }, "note" : "Savidge, Tor C\nPan, Wei-Hua\nNewman, Paul\nO'brien, Michael\nAnton, Pauline M\nPothoulakis, Charalabos\nDK33506/DK/NIDDK NIH HHS/United States\nDK406561/DK/NIDDK NIH HHS/United States\nResearch Support, Non-U.S. Gov't\nResearch Support, U.S. Gov't, P.H.S.\nUnited States\nGastroenterology\nGastroenterology. 2003 Aug;125(2):413-20.", "page" : "413-420", "title" : "Clostridium difficile toxin B is an inflammatory enterotoxin in human intestine", "type" : "article-journal", "volume" : "125" }, "uris" : [ "http://www.mendeley.com/documents/?uuid=5a81ca8b-fc95-4d84-9083-49b159552ee5" ] } ], "mendeley" : { "previouslyFormattedCitation" : "(17)"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(17)</w:t>
      </w:r>
      <w:r w:rsidR="00681467" w:rsidRPr="000A50E7">
        <w:rPr>
          <w:color w:val="auto"/>
          <w:sz w:val="20"/>
          <w:szCs w:val="20"/>
        </w:rPr>
        <w:fldChar w:fldCharType="end"/>
      </w:r>
      <w:r w:rsidR="009D528C" w:rsidRPr="000A50E7">
        <w:rPr>
          <w:color w:val="auto"/>
          <w:sz w:val="20"/>
          <w:szCs w:val="20"/>
        </w:rPr>
        <w:t xml:space="preserve">. The ability of either toxin to bind, enter, and/or activate intestinal cells may also explain differential effects of TcdA and TcdB. </w:t>
      </w:r>
      <w:r w:rsidR="00B870C0" w:rsidRPr="000A50E7">
        <w:rPr>
          <w:color w:val="auto"/>
          <w:sz w:val="20"/>
          <w:szCs w:val="20"/>
        </w:rPr>
        <w:t xml:space="preserve">The sequences differ most in the C-terminal binding domain. </w:t>
      </w:r>
      <w:r w:rsidR="009D528C" w:rsidRPr="000A50E7">
        <w:rPr>
          <w:color w:val="auto"/>
          <w:sz w:val="20"/>
          <w:szCs w:val="20"/>
        </w:rPr>
        <w:t>TcdB has been shown to be incapable of binding the brush border membranes of hamsters, although TcdB has been found to further damage bruised ceca</w:t>
      </w:r>
      <w:r w:rsidR="00EF1E9B" w:rsidRPr="000A50E7">
        <w:rPr>
          <w:color w:val="auto"/>
          <w:sz w:val="20"/>
          <w:szCs w:val="20"/>
        </w:rPr>
        <w:t>, synergize with TcdA,</w:t>
      </w:r>
      <w:r w:rsidR="009D528C" w:rsidRPr="000A50E7">
        <w:rPr>
          <w:color w:val="auto"/>
          <w:sz w:val="20"/>
          <w:szCs w:val="20"/>
        </w:rPr>
        <w:t xml:space="preserve"> and contribute to pathogenesis during infection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"ISSN" : "0019-9567", "PMID" : "1900806", "abstract" : "This study was undertaken to determine if the relative resistance of neonates and infants to Clostridium difficile-associated intestinal disease can be related to age-dependent differences in intestinal receptors for C. difficile toxins A and B. Brush border membranes (BBMs) from the small intestines of adult and infant hamsters were examined for their ability to bind radiolabeled toxins A and B. [125I]toxin A bound to both infant and adult hamster BBMs at physiological temperature, whereas [125I]toxin B did not bind to the BBMs under any of the conditions examined. The number of [125I]toxin A molecules bound at saturation was approximately 4 x 10(10) per micrograms of membrane protein for adult BBMs and 1 x 10(11) per micrograms of membrane protein for infant BBMs. Scatchard plot analysis suggested the presence of a single class of toxin A binding sites on both infant and adult hamster BBMs. Maximal binding capacity and Kd values were 0.63 pmol/mg of protein and 66.7 nM, respectively, for the infant BBMs, and 0.24 pmol/mg of protein and 27 nM, respectively, for the adult BBMs. Sodium dodecyl sulfate-polyacrylamide gel electrophoretic analyses of extracted BBM proteins revealed differences in the proteins of infant and adult BBMs. However, there were not any detectable differences in the protein bands which bound [125I]toxin A between infant and adult hamsters. The results from these investigations indicate that differences in the binding kinetics of toxins A and/or B to infant and adult hamster BBMs do not account for the observed differences in their susceptibility to C. difficile-associated intestinal disease.", "author" : [ { "dropping-particle" : "", "family" : "Rolfe", "given" : "R D", "non-dropping-particle" : "", "parse-names" : false, "suffix" : "" } ], "container-title" : "Infection and immunity", "id" : "ITEM-1", "issue" : "4", "issued" : { "date-parts" : [ [ "1991", "4" ] ] }, "page" : "1223-30", "title" : "Binding kinetics of Clostridium difficile toxins A and B to intestinal brush border membranes from infant and adult hamsters.", "type" : "article-journal", "volume" : "59" }, "uris" : [ "http://www.mendeley.com/documents/?uuid=b08e6108-6a22-4c69-8c24-3c32f05e7290" ] }, { "id" : "ITEM-2", "itemData" : { "ISBN" : "0019-9567 (Print) 0019-9567 (Linking)", "PMID" : "3917975", "abstract" : "We examined the activities of Clostridium difficile toxin preparations given intragastrically to hamsters, mice, and rats. The culture filtrate from a highly toxigenic strain of C. difficile caused hemorrhage and accumulation of fluid in the small intestine and cecum, diarrhea, and death in hamsters and mice. In rats, the culture filtrate caused only a small amount of fluid accumulation and slight hemorrhage along the small intestine. When toxin A was removed from the culture filtrate, the filtrate lost its activity. Preparations of homogeneous toxin A caused a response similar to that observed after the administration of culture filtrate. Hamsters were more sensitive to toxin A than mice or rats were. When hamsters were given multiple low doses of toxin A 1 week apart at a concentration which singly caused no response, they became ill and died, indicating that the toxin may have long-term effects. High amounts of toxin B did not cause any significant response when given intragastrically, unless initially mixed with low amounts of toxin A or given to hamsters with bruised ceca. These results suggest that toxins A and B act synergistically and that the action of toxin B may occur via the tissue damage caused by toxin A.", "author" : [ { "dropping-particle" : "", "family" : "Lyerly", "given" : "D M", "non-dropping-particle" : "", "parse-names" : false, "suffix" : "" }, { "dropping-particle" : "", "family" : "Saum", "given" : "K E", "non-dropping-particle" : "", "parse-names" : false, "suffix" : "" }, { "dropping-particle" : "", "family" : "MacDonald", "given" : "D K", "non-dropping-particle" : "", "parse-names" : false, "suffix" : "" }, { "dropping-particle" : "", "family" : "Wilkins", "given" : "T D", "non-dropping-particle" : "", "parse-names" : false, "suffix" : "" } ], "container-title" : "Infect Immun", "edition" : "1985/02/01", "id" : "ITEM-2", "issue" : "2", "issued" : { "date-parts" : [ [ "1985" ] ] }, "note" : "Lyerly, D M\nSaum, K E\nMacDonald, D K\nWilkins, T D\nAI 15749/AI/NIAID NIH HHS/United States\nResearch Support, Non-U.S. Gov't\nResearch Support, U.S. Gov't, P.H.S.\nUnited states\nInfection and immunity\nInfect Immun. 1985 Feb;47(2):349-52.", "page" : "349-352", "title" : "Effects of Clostridium difficile toxins given intragastrically to animals", "type" : "article-journal", "volume" : "47" }, "uris" : [ "http://www.mendeley.com/documents/?uuid=1a32d7c0-9024-4f9d-aa57-a5d71ae59e0a" ] }, { "id" : "ITEM-3", "itemData" : { "DOI" : "nature07822 [pii] 10.1038/nature07822", "ISBN" : "1476-4687 (Electronic) 0028-0836 (Linking)", "PMID" : "19252482", "abstract" : "Clostridium difficile is the leading cause of infectious diarrhoea in hospitals worldwide, because of its virulence, spore-forming ability and persistence. C. difficile-associated diseases are induced by antibiotic treatment or disruption of the normal gastrointestinal flora. Recently, morbidity and mortality resulting from C. difficile-associated diseases have increased significantly due to changes in the virulence of the causative strains and antibiotic usage patterns. Since 2002, epidemic toxinotype III NAP1/027 strains, which produce high levels of the major virulence factors, toxin A and toxin B, have emerged. These toxins have 63% amino acid sequence similarity and are members of the large clostridial glucosylating toxin family, which are monoglucosyltransferases that are pro-inflammatory, cytotoxic and enterotoxic in the human colon. Inside host cells, both toxins catalyse the transfer of glucose onto the Rho family of GTPases, leading to cell death. However, the role of these toxins in the context of a C. difficile infection is unknown. Here we describe the construction of isogenic tcdA and tcdB (encoding toxin A and B, respectively) mutants of a virulent C. difficile strain and their use in the hamster disease model to show that toxin B is a key virulence determinant. Previous studies showed that purified toxin A alone can induce most of the pathology observed after infection of hamsters with C. difficile and that toxin B is not toxic in animals unless it is co-administered with toxin A, suggesting that the toxins act synergistically. Our work provides evidence that toxin B, not toxin A, is essential for virulence. Furthermore, it is clear that the importance of these toxins in the context of infection cannot be predicted exclusively from studies using purified toxins, reinforcing the importance of using the natural infection process to dissect the role of toxins in disease.", "author" : [ { "dropping-particle" : "", "family" : "Lyras", "given" : "D", "non-dropping-particle" : "", "parse-names" : false, "suffix" : "" }, { "dropping-particle" : "", "family" : "O'Connor", "given" : "J R", "non-dropping-particle" : "", "parse-names" : false, "suffix" : "" }, { "dropping-particle" : "", "family" : "Howarth", "given" : "P M", "non-dropping-particle" : "", "parse-names" : false, "suffix" : "" }, { "dropping-particle" : "", "family" : "Sambol", "given" : "S P", "non-dropping-particle" : "", "parse-names" : false, "suffix" : "" }, { "dropping-particle" : "", "family" : "Carter", "given" : "G P", "non-dropping-particle" : "", "parse-names" : false, "suffix" : "" }, { "dropping-particle" : "", "family" : "Phumoonna", "given" : "T", "non-dropping-particle" : "", "parse-names" : false, "suffix" : "" }, { "dropping-particle" : "", "family" : "Poon", "given" : "R", "non-dropping-particle" : "", "parse-names" : false, "suffix" : "" }, { "dropping-particle" : "", "family" : "Adams", "given" : "V", "non-dropping-particle" : "", "parse-names" : false, "suffix" : "" }, { "dropping-particle" : "", "family" : "Vedantam", "given" : "G", "non-dropping-particle" : "", "parse-names" : false, "suffix" : "" }, { "dropping-particle" : "", "family" : "Johnson", "given" : "S", "non-dropping-particle" : "", "parse-names" : false, "suffix" : "" }, { "dropping-particle" : "", "family" : "Gerding", "given" : "D N", "non-dropping-particle" : "", "parse-names" : false, "suffix" : "" }, { "dropping-particle" : "", "family" : "Rood", "given" : "J I", "non-dropping-particle" : "", "parse-names" : false, "suffix" : "" } ], "container-title" : "Nature", "edition" : "2009/03/03", "id" : "ITEM-3", "issue" : "7242", "issued" : { "date-parts" : [ [ "2009" ] ] }, "note" : "Lyras, Dena\nO'Connor, Jennifer R\nHowarth, Pauline M\nSambol, Susan P\nCarter, Glen P\nPhumoonna, Tongted\nPoon, Rachael\nAdams, Vicki\nVedantam, Gayatri\nJohnson, Stuart\nGerding, Dale N\nRood, Julian I\nAI057637/AI/NIAID NIH HHS/United States\nR01 AI057637/AI/NIAID NIH HHS/United States\nR01 AI057637-01A1/AI/NIAID NIH HHS/United States\nResearch Support, N.I.H., Extramural\nResearch Support, Non-U.S. Gov't\nResearch Support, U.S. Gov't, Non-P.H.S.\nEngland\nNature\nNature. 2009 Apr 30;458(7242):1176-9. Epub 2009 Mar 1.", "page" : "1176-1179", "title" : "Toxin B is essential for virulence of Clostridium difficile", "type" : "article-journal", "volume" : "458" }, "uris" : [ "http://www.mendeley.com/documents/?uuid=bd743ef0-5ebb-4769-9f37-cdbf7ce0be0f" ] } ], "mendeley" : { "previouslyFormattedCitation" : "(5, 16, 18)"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(5, 16, 18)</w:t>
      </w:r>
      <w:r w:rsidR="00681467" w:rsidRPr="000A50E7">
        <w:rPr>
          <w:color w:val="auto"/>
          <w:sz w:val="20"/>
          <w:szCs w:val="20"/>
        </w:rPr>
        <w:fldChar w:fldCharType="end"/>
      </w:r>
      <w:r w:rsidR="009D528C" w:rsidRPr="000A50E7">
        <w:rPr>
          <w:color w:val="auto"/>
          <w:sz w:val="20"/>
          <w:szCs w:val="20"/>
        </w:rPr>
        <w:t>. Multiple receptors for TcdA have been proposed or identified</w:t>
      </w:r>
      <w:r w:rsidR="00EF1E9B" w:rsidRPr="000A50E7">
        <w:rPr>
          <w:color w:val="auto"/>
          <w:sz w:val="20"/>
          <w:szCs w:val="20"/>
        </w:rPr>
        <w:t xml:space="preserve">, yet the </w:t>
      </w:r>
      <w:r w:rsidR="00317908" w:rsidRPr="000A50E7">
        <w:rPr>
          <w:color w:val="auto"/>
          <w:sz w:val="20"/>
          <w:szCs w:val="20"/>
        </w:rPr>
        <w:t xml:space="preserve">roles of these receptors in different organisms, animal models, and cell types </w:t>
      </w:r>
      <w:r w:rsidR="001A59C6" w:rsidRPr="000A50E7">
        <w:rPr>
          <w:color w:val="auto"/>
          <w:sz w:val="20"/>
          <w:szCs w:val="20"/>
        </w:rPr>
        <w:t>are</w:t>
      </w:r>
      <w:r w:rsidR="00317908" w:rsidRPr="000A50E7">
        <w:rPr>
          <w:color w:val="auto"/>
          <w:sz w:val="20"/>
          <w:szCs w:val="20"/>
        </w:rPr>
        <w:t xml:space="preserve"> unclear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"abstract" : "This study was undertaken to determine whether a binding site for Clostridium difficile enterotoxin (toxin A) exists in the brush border membranes (BBMs) of the hamster, an animal known to be extremely sensitive to the action of the toxin. Toxin A was the only antigen adsorbed by the BBMs from the culture filtrate of C. difficile. The finding that binding activity could not be destroyed by heat indicated that a carbohydrate moiety might be involved. We therefore examined erythrocytes from various animal species for binding activity since erythrocytes provide a variety of carbohydrate sequences on their cell surfaces. Only rabbit erythrocytes bound the toxin, and the cells agglutinated. A binding assay based on an enzyme-linked immunosorbent assay method for quantifying C. difficile toxin A was used to compare binding of the toxin to hamster BBMs, rabbit erythrocytes, and BBMs from rats, which are less susceptible to the action of C. difficile toxin A than hamsters. Results of this comparison indicated the following order of toxin-binding frequency: rabbit erythrocytes greater than hamster BBMs greater than rat BBMs. Binding of toxin A to hamster BBMs at 37 degrees C was comparable to what has been observed with cholera toxin, but binding was enhanced at 4 degrees C. A similar binding phenomenon was observed with rabbit erythrocytes. Examination of the cell surfaces of hamster BBMs and rabbit erythrocytes with lectins and specific glycosidases revealed a high concentration of terminal alpha-linked galactose. Treatment of both membrane types with alpha-galactosidase destroyed the binding activity. The glycoprotein, calf thyroglobulin, also bound the toxin and inhibited toxin binding to cells. Toxin A did not bind to human erythrocytes from blood group A, B, or O donors. However, after fucosidase treatment of human erythrocytes, only blood group B erythrocytes, which possess the blood group B structure Gal alpha 1-3Fuc alpha 1-2Gal beta 1-4GlcNAc-R, bound the toxin. This indicated that toxin A was likely binding to Gal alpha 1-3Gal beta 1-4GlcNAc, a carbohydrate sequence also found on calf thyroglobulin and rabbit erythrocytes. All of the results indicate that hamster BBMs contain a carbohydrate-binding site for toxin A that has at least a Gal alpha 1-3Gal beta 1-4GlcNAc nonreducing terminal sequence. Images:", "author" : [ { "dropping-particle" : "", "family" : "Krivan", "given" : "H C", "non-dropping-particle" : "", "parse-names" : false, "suffix" : "" }, { "dropping-particle" : "", "family" : "Clark", "given" : "G F", "non-dropping-particle" : "", "parse-names" : false, "suffix" : "" }, { "dropping-particle" : "", "family" : "Smith", "given" : "D F", "non-dropping-particle" : "", "parse-names" : false, "suffix" : "" }, { "dropping-particle" : "", "family" : "Wilkins", "given" : "T D", "non-dropping-particle" : "", "parse-names" : false, "suffix" : "" } ], "container-title" : "Infection and Immunity", "id" : "ITEM-1", "issue" : "3", "issued" : { "date-parts" : [ [ "1986" ] ] }, "page" : "573-581", "title" : "Cell surface binding site for Clostridium difficile enterotoxin: evidence for a glycoconjugate containing the sequence Gal alpha 1-3Gal beta 1-4GlcNAc.", "type" : "article-journal", "volume" : "53" }, "uris" : [ "http://www.mendeley.com/documents/?uuid=e5f9d225-6c4b-484f-a14d-9fcf87cbc54c" ] }, { "id" : "ITEM-2", "itemData" : { "abstract" : "Clostridium difficile causes pseudomembranous colitis in humans. The enterotoxin (i.e., toxin A) from this organism is believed to be responsible for the initial intestinal pathology associated with this disease. Previous work shows that this toxin binds to carbohydrates that contain Gal alpha 1-3Gal beta 1-4GlcNAc. However, this carbohydrate is not present on normal human cells. Therefore, this study was undertaken to identify potential receptors for toxin A that do exist on human intestinal epithelium. Using enzyme-linked immunosorbent assay, affinity chromatography, and altered migration in an electric field, we assayed the binding of toxin A to purified carbohydrates and glycoproteins. We found that toxin A bound to the carbohydrate antigens designated I, X, and Y. Each of these carbohydrates exist on the intestinal epithelium of humans. Images:", "author" : [ { "dropping-particle" : "", "family" : "Tucker", "given" : "K D", "non-dropping-particle" : "", "parse-names" : false, "suffix" : "" }, { "dropping-particle" : "", "family" : "Wilkins", "given" : "T D", "non-dropping-particle" : "", "parse-names" : false, "suffix" : "" } ], "container-title" : "Infection and Immunity", "id" : "ITEM-2", "issue" : "1", "issued" : { "date-parts" : [ [ "1991" ] ] }, "page" : "73-78", "title" : "Toxin A of Clostridium difficile binds to the human carbohydrate antigens I, X, and Y.", "type" : "article-journal", "volume" : "59" }, "uris" : [ "http://www.mendeley.com/documents/?uuid=c432477c-d161-4606-9c04-88e0c07c33af" ] }, { "id" : "ITEM-3", "itemData" : { "PMID" : "7739018", "abstract" : "Clostridium difficile is isolated from the intestinal tracts of &gt; 50% of healthy infants. The mechanism by which intestinal colonisation of infants by toxigenic C. difficile is generally asymptomatic is unknown but may reflect the presence in human milk of neutralising activity against C. difficile toxin A. On this basis, the ability of human milk to inhibit the binding of toxin A to a purified hamster brush border membrane receptor was determined. Ten milk samples from healthy volunteers in various stages of lactation inhibited the binding of toxin A to the receptor by an average of 90%. Heating and dialysis did not significantly alter the inhibitory activity of any of the milk samples. Human milk protected adult hamsters against a lethal challenge with toxin A but had no effect on the cytotoxic activity of the toxin. SDS-PAGE and ligand blot analyses showed that there were at least four distinct factors in human milk that specifically bound toxin A. Thiophilic adsorption chromatography was used to separate immunoglobulin from non-immunoglobulin components of human milk. IgA was the only immunoglobulin detected in human milk and &gt; 90% of this immunoglobulin was recovered after purification by thiophilic adsorption. Both the unbound non-immunoglobulin and bound immunoglobulin fractions of human milk inhibited the binding of toxin A to the purified receptor. These results suggest that human milk may be important in protecting infants against C. difficile-associated intestinal disease.", "author" : [ { "dropping-particle" : "", "family" : "Rolfe", "given" : "R D", "non-dropping-particle" : "", "parse-names" : false, "suffix" : "" }, { "dropping-particle" : "", "family" : "Song", "given" : "W", "non-dropping-particle" : "", "parse-names" : false, "suffix" : "" } ], "container-title" : "Journal of Medical Microbiology", "id" : "ITEM-3", "issue" : "1", "issued" : { "date-parts" : [ [ "1995" ] ] }, "page" : "10-19", "title" : "Immunoglobulin and non-immunoglobulin components of human milk inhibit Clostridium difficile toxin A-receptor binding.", "type" : "article-journal", "volume" : "42" }, "uris" : [ "http://www.mendeley.com/documents/?uuid=0d6b4895-7d51-4f9f-a3bb-89237823b47b" ] }, { "id" : "ITEM-4", "itemData" : { "abstract" : "The intestinal effects of Clostridium difficile toxin A are inidated by toxin binding to luminal enterocyte receptors. We reported previously that the rabbit ileal brush border (BB) receptor is a glycoprotein with an alpha-d-galactose containing trisaccharide in the toxin-binding domain (1991. J. Clin. Invest. 88:119-125). In this study we characterized the rabbit ileal BB receptor for this toxin. Purified toxin receptor peptides of 19 and 24 amino acids showed 100% homology with rabbit sucrase-isomaltase (SI). Guinea pig receptor antiserum reacted in Western blots with rabbit SI and with the purified toxin receptor. Antireceptor IgG blocked in vitro binding of toxin A to rabbit ileal villus cell BB. Furthermore, anti-SI IgG inhibited toxin A-induced secretion (by 78.1%, P &lt; 0.01), intestinal permeability (by 80.8%, P &lt; 0.01), and histologic injury (P &lt; 0.01) in rabbit ileal loops in vivo. Chinese hamster ovary cells transfected with SI cDNA showed increased intracellular calcium increase in response to native toxin (holotoxin) or to a recombinant 873-amino acid peptide representing the receptor binding domain of toxin A. These data suggest that toxin A binds specifically to carbohydrate domains on rabbit ileal SI, and that such binding is relevant to signal transduction mechanisms that mediate in vitro and in vivo toxicity.", "author" : [ { "dropping-particle" : "", "family" : "Pothoulakis", "given" : "C", "non-dropping-particle" : "", "parse-names" : false, "suffix" : "" }, { "dropping-particle" : "", "family" : "Gilbert", "given" : "R J", "non-dropping-particle" : "", "parse-names" : false, "suffix" : "" }, { "dropping-particle" : "", "family" : "Cladaras", "given" : "C", "non-dropping-particle" : "", "parse-names" : false, "suffix" : "" }, { "dropping-particle" : "", "family" : "Castagliuolo", "given" : "I", "non-dropping-particle" : "", "parse-names" : false, "suffix" : "" }, { "dropping-particle" : "", "family" : "Semenza", "given" : "G", "non-dropping-particle" : "", "parse-names" : false, "suffix" : "" }, { "dropping-particle" : "", "family" : "Hitti", "given" : "Y", "non-dropping-particle" : "", "parse-names" : false, "suffix" : "" }, { "dropping-particle" : "", "family" : "Montcrief", "given" : "J S", "non-dropping-particle" : "", "parse-names" : false, "suffix" : "" }, { "dropping-particle" : "", "family" : "Linevsky", "given" : "J", "non-dropping-particle" : "", "parse-names" : false, "suffix" : "" }, { "dropping-particle" : "", "family" : "Kelly", "given" : "C P", "non-dropping-particle" : "", "parse-names" : false, "suffix" : "" }, { "dropping-particle" : "", "family" : "Nikulasson", "given" : "S", "non-dropping-particle" : "", "parse-names" : false, "suffix" : "" }, { "dropping-particle" : "", "family" : "Desai", "given" : "H P", "non-dropping-particle" : "", "parse-names" : false, "suffix" : "" }, { "dropping-particle" : "", "family" : "Wilkins", "given" : "T D", "non-dropping-particle" : "", "parse-names" : false, "suffix" : "" }, { "dropping-particle" : "", "family" : "LaMont", "given" : "J T", "non-dropping-particle" : "", "parse-names" : false, "suffix" : "" } ], "container-title" : "Journal of Clinical Investigation", "id" : "ITEM-4", "issue" : "3", "issued" : { "date-parts" : [ [ "1996" ] ] }, "page" : "641-649", "title" : "Rabbit sucrase-isomaltase contains a functional intestinal receptor for Clostridium difficile toxin A.", "type" : "article-journal", "volume" : "98" }, "uris" : [ "http://www.mendeley.com/documents/?uuid=49b34e46-ee6d-4049-afe0-934194128001" ] }, { "id" : "ITEM-5", "itemData" : { "PMID" : "8964394", "abstract" : "BACKGROUND &amp; AIMS: Nearly all human sera contain an immunoglobulin G antibody (antigalactose) that binds the trisaccharide Gal alpha 1-3Gal beta 1-4GlcNAc expressed on cells from most mammals but not humans. Because the Clostridium difficile toxin A receptor in rodents contains this trisaccharide, the aim of this study was to examine whether antigalactose could mimic the enterotoxic effects of toxin A and bind to receptors containing this trisaccharide. METHODS: Fluid secretion, 3H-mannitol permeability, and release of rat mast cell protease II and prostaglandin E2 were measured after luminal exposure of rat colon to either purified human anti-galactose, control immunoglobulin G, toxin A, or buffer. RESULTS: Toxin A (5 micrograms) and antigalactose (250 micrograms) but not control immunoglobulin (250 micrograms) stimulated colonic fluid secretion and caused increased mannitol permeability and rat mast cell protease II release. Antigalactose and toxin A and, to a lesser degree, control immunoglobulin G also stimulated release of prostaglandin E2, but only toxin A produced acute inflammation of rat colonic mucosa. Antigalactose and toxin A bound specifically to a single class of colonic brush border receptors with dissociation constants of 10(-6) mol/L and 5.4 x 10(-8) mol/L, respectively. CONCLUSIONS: Fluid secretion, increased permeability, and mast cell activation occur in rat colon when toxin A or human antigalactose immunoglobulin G bind to receptors bearing the trisaccharide Gal alpha 1-3Gal beta 1-4GlcNAc.", "author" : [ { "dropping-particle" : "", "family" : "Pothoulakis", "given" : "C", "non-dropping-particle" : "", "parse-names" : false, "suffix" : "" }, { "dropping-particle" : "", "family" : "Galili", "given" : "U", "non-dropping-particle" : "", "parse-names" : false, "suffix" : "" }, { "dropping-particle" : "", "family" : "Castagliuolo", "given" : "I", "non-dropping-particle" : "", "parse-names" : false, "suffix" : "" }, { "dropping-particle" : "", "family" : "Kelly", "given" : "C P", "non-dropping-particle" : "", "parse-names" : false, "suffix" : "" }, { "dropping-particle" : "", "family" : "Nikulasson", "given" : "S", "non-dropping-particle" : "", "parse-names" : false, "suffix" : "" }, { "dropping-particle" : "", "family" : "Dudeja", "given" : "P K", "non-dropping-particle" : "", "parse-names" : false, "suffix" : "" }, { "dropping-particle" : "", "family" : "Brasitus", "given" : "T A", "non-dropping-particle" : "", "parse-names" : false, "suffix" : "" }, { "dropping-particle" : "", "family" : "LaMont", "given" : "J T", "non-dropping-particle" : "", "parse-names" : false, "suffix" : "" } ], "container-title" : "Gastroenterology", "id" : "ITEM-5", "issue" : "6", "issued" : { "date-parts" : [ [ "1996" ] ] }, "page" : "1704-1712", "title" : "A human antibody binds to alpha-galactose receptors and mimics the effects of Clostridium difficile toxin A in rat colon.", "type" : "article-journal", "volume" : "110" }, "uris" : [ "http://www.mendeley.com/documents/?uuid=8f24de02-1e01-4dc0-8e18-7ca1ec70851f" ] }, { "id" : "ITEM-6", "itemData" : { "DOI" : "10.1128/IAI.00326-08 IAI.00326-08 [pii]", "ISBN" : "1098-5522 (Electronic) 0019-9567 (Linking)", "PMID" : "18411291", "abstract" : "Clostridium difficile toxin A (TxA), a key mediator of antibiotic-associated colitis, requires binding to a cell surface receptor prior to internalization. Our aim was to identify novel plasma membrane TxA binding proteins on human colonocytes. TxA was coupled with biotin and cross-linked to the surface of HT29 human colonic epithelial cells. The main colonocyte binding protein for TxA was identified as glycoprotein 96 (gp96) by coimmunoprecipitation and mass spectrum analysis. gp96 is a member of the heat shock protein family, which is expressed on human colonocyte apical membranes as well as in the cytoplasm. TxA binding to gp96 was confirmed by fluorescence immunostaining and in vitro coimmunoprecipitation. Following TxA binding, the TxA-gp96 complex was translocated from the cell membrane to the cytoplasm. Pretreatment with gp96 antibody decreased TxA binding to colonocytes and inhibited TxA-induced cell rounding. Small interfering RNA directed against gp96 reduced gp96 expression and cytotoxicity in colonocytes. TxA-induced inflammatory signaling via p38 and apoptosis as measured by activation of BAK (Bcl-2 homologous antagonist/killer) and DNA fragmentation were decreased in gp96-deficient B cells. We conclude that human colonocyte gp96 serves as a plasma membrane binding protein that enhances cellular entry of TxA, participates in cellular signaling events in the inflammatory cascade, and facilitates cytotoxicity.", "author" : [ { "dropping-particle" : "", "family" : "Na", "given" : "X", "non-dropping-particle" : "", "parse-names" : false, "suffix" : "" }, { "dropping-particle" : "", "family" : "Kim", "given" : "H", "non-dropping-particle" : "", "parse-names" : false, "suffix" : "" }, { "dropping-particle" : "", "family" : "Moyer", "given" : "M P", "non-dropping-particle" : "", "parse-names" : false, "suffix" : "" }, { "dropping-particle" : "", "family" : "Pothoulakis", "given" : "C", "non-dropping-particle" : "", "parse-names" : false, "suffix" : "" }, { "dropping-particle" : "", "family" : "LaMont", "given" : "J T", "non-dropping-particle" : "", "parse-names" : false, "suffix" : "" } ], "container-title" : "Infect Immun", "edition" : "2008/04/16", "id" : "ITEM-6", "issue" : "7", "issued" : { "date-parts" : [ [ "2008" ] ] }, "note" : "Na, Xi\nKim, Ho\nMoyer, Mary P\nPothoulakis, Charalabos\nLaMont, J Thomas\nR01 DK 47343/DK/NIDDK NIH HHS/United States\nR37 DK 34583-21/DK/NIDDK NIH HHS/United States\nResearch Support, N.I.H., Extramural\nUnited States\nInfection and immunity\nInfect Immun. 2008 Jul;76(7):2862-71. doi: 10.1128/IAI.00326-08. Epub 2008 Apr 14.", "page" : "2862-2871", "title" : "gp96 is a human colonocyte plasma membrane binding protein for Clostridium difficile toxin A", "type" : "article-journal", "volume" : "76" }, "uris" : [ "http://www.mendeley.com/documents/?uuid=7f155f50-6aa3-464c-b271-e4483547f0b7" ] } ], "mendeley" : { "previouslyFormattedCitation" : "(19\u201324)"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(19–24)</w:t>
      </w:r>
      <w:r w:rsidR="00681467" w:rsidRPr="000A50E7">
        <w:rPr>
          <w:color w:val="auto"/>
          <w:sz w:val="20"/>
          <w:szCs w:val="20"/>
        </w:rPr>
        <w:fldChar w:fldCharType="end"/>
      </w:r>
      <w:r w:rsidR="00EF1E9B" w:rsidRPr="000A50E7">
        <w:rPr>
          <w:color w:val="auto"/>
          <w:sz w:val="20"/>
          <w:szCs w:val="20"/>
        </w:rPr>
        <w:t>.</w:t>
      </w:r>
      <w:r w:rsidR="00B870C0" w:rsidRPr="000A50E7">
        <w:rPr>
          <w:color w:val="auto"/>
          <w:sz w:val="20"/>
          <w:szCs w:val="20"/>
        </w:rPr>
        <w:t xml:space="preserve"> </w:t>
      </w:r>
      <w:r w:rsidR="00E1466D" w:rsidRPr="000A50E7">
        <w:rPr>
          <w:color w:val="auto"/>
          <w:sz w:val="20"/>
          <w:szCs w:val="20"/>
        </w:rPr>
        <w:t>TcdB weakly binds v</w:t>
      </w:r>
      <w:r w:rsidR="0067351C" w:rsidRPr="000A50E7">
        <w:rPr>
          <w:color w:val="auto"/>
          <w:sz w:val="20"/>
          <w:szCs w:val="20"/>
        </w:rPr>
        <w:t xml:space="preserve">arious </w:t>
      </w:r>
      <w:proofErr w:type="spellStart"/>
      <w:r w:rsidR="0067351C" w:rsidRPr="000A50E7">
        <w:rPr>
          <w:color w:val="auto"/>
          <w:sz w:val="20"/>
          <w:szCs w:val="20"/>
        </w:rPr>
        <w:t>trisaccharides</w:t>
      </w:r>
      <w:proofErr w:type="spellEnd"/>
      <w:r w:rsidR="0067351C" w:rsidRPr="000A50E7">
        <w:rPr>
          <w:color w:val="auto"/>
          <w:sz w:val="20"/>
          <w:szCs w:val="20"/>
        </w:rPr>
        <w:t xml:space="preserve"> and o</w:t>
      </w:r>
      <w:r w:rsidR="00E1466D" w:rsidRPr="000A50E7">
        <w:rPr>
          <w:color w:val="auto"/>
          <w:sz w:val="20"/>
          <w:szCs w:val="20"/>
        </w:rPr>
        <w:t>ligosaccharides</w:t>
      </w:r>
      <w:r w:rsidR="0067351C" w:rsidRPr="000A50E7">
        <w:rPr>
          <w:color w:val="auto"/>
          <w:sz w:val="20"/>
          <w:szCs w:val="20"/>
        </w:rPr>
        <w:t xml:space="preserve">, yet no functional receptor for TcdB has been identified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"PMID" : "21610194", "abstract" : "The binding of recombinant fragments of the C-terminal cell-binding domains of the two large exotoxins, toxin A (TcdA) and toxin B (TcdB), expressed by Clostridium difficile and a library consisting of the most abundant neutral and acidic human milk oligosaccharides (HMOs) was examined quantitatively at 25C and pH 7 using the direct electrospray ionization mass spectrometry (ES-MS) assay. The results of the ES-MS measurements indicate that both toxin fragments investigated, TcdB-B1 and TcdA-A2, which possess one and two carbohydrate binding sites, respectively, bind specifically to HMOs ranging in size from tri- to heptasaccharides. Notably, five of the HMOs tested bind to both toxins: Fuc(\u03b11-2)Gal(\u03b21-4)Glc, Gal(\u03b21-3)GlcNAc(\u03b21-3)Gal(\u03b21-4)Glc, Fuc(\u03b11-2)Gal(\u03b21-3)GlcNAc(\u03b21-3)Gal(\u03b21-4)Glc, Gal(\u03b21-3)Fuc(\u03b11-4)GlcNAc(\u03b21-3)Gal(\u03b21-4)Glc and Gal(\u03b21-4)Fuc(\u03b11-3)GlcNAc(\u03b21-3)Gal(\u03b21-4)Glc. However, the binding of the HMOs is uniformly weak, with apparent affinities 10(3)M(-1). The results of molecular docking simulations, taken together with the experimental binding data, suggest that a disaccharide moiety (lactose or lactosamine) represents the core HMO recognition element for both toxin fragments. The results of a Verocytotoxicity neutralization assay reveal that HMOs do not significantly inhibit the cytotoxic effects of TcdA or TcdB. The absence of protection is attributed to the very weak intrinsic affinities that the toxins exhibit towards the HMOs.", "author" : [ { "dropping-particle" : "", "family" : "El-Hawiet", "given" : "Amr", "non-dropping-particle" : "", "parse-names" : false, "suffix" : "" }, { "dropping-particle" : "", "family" : "Kitova", "given" : "Elena N", "non-dropping-particle" : "", "parse-names" : false, "suffix" : "" }, { "dropping-particle" : "", "family" : "Kitov", "given" : "Pavel I", "non-dropping-particle" : "", "parse-names" : false, "suffix" : "" }, { "dropping-particle" : "", "family" : "Eugenio", "given" : "Luiz", "non-dropping-particle" : "", "parse-names" : false, "suffix" : "" }, { "dropping-particle" : "", "family" : "Ng", "given" : "Kenneth Ks", "non-dropping-particle" : "", "parse-names" : false, "suffix" : "" }, { "dropping-particle" : "", "family" : "Mulvey", "given" : "George L", "non-dropping-particle" : "", "parse-names" : false, "suffix" : "" }, { "dropping-particle" : "", "family" : "Dingle", "given" : "Tanis C", "non-dropping-particle" : "", "parse-names" : false, "suffix" : "" }, { "dropping-particle" : "", "family" : "Szpacenko", "given" : "Adam", "non-dropping-particle" : "", "parse-names" : false, "suffix" : "" }, { "dropping-particle" : "", "family" : "Armstrong", "given" : "Glen D", "non-dropping-particle" : "", "parse-names" : false, "suffix" : "" }, { "dropping-particle" : "", "family" : "Klassen", "given" : "John S", "non-dropping-particle" : "", "parse-names" : false, "suffix" : "" } ], "container-title" : "Glycobiology", "id" : "ITEM-1", "issue" : "9", "issued" : { "date-parts" : [ [ "2011" ] ] }, "page" : "1217-1227", "title" : "Binding of Clostridium difficile toxins to human milk oligosaccharides.", "type" : "article-journal", "volume" : "21" }, "uris" : [ "http://www.mendeley.com/documents/?uuid=72bfcdf9-ad49-4b7a-911b-d83ad7d84f3a" ] } ], "mendeley" : { "previouslyFormattedCitation" : "(25)"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(25)</w:t>
      </w:r>
      <w:r w:rsidR="00681467" w:rsidRPr="000A50E7">
        <w:rPr>
          <w:color w:val="auto"/>
          <w:sz w:val="20"/>
          <w:szCs w:val="20"/>
        </w:rPr>
        <w:fldChar w:fldCharType="end"/>
      </w:r>
      <w:r w:rsidR="00B870C0" w:rsidRPr="000A50E7">
        <w:rPr>
          <w:color w:val="auto"/>
          <w:sz w:val="20"/>
          <w:szCs w:val="20"/>
        </w:rPr>
        <w:t>.</w:t>
      </w:r>
      <w:r w:rsidR="00BF1A0F" w:rsidRPr="000A50E7">
        <w:rPr>
          <w:color w:val="auto"/>
          <w:sz w:val="20"/>
          <w:szCs w:val="20"/>
        </w:rPr>
        <w:t xml:space="preserve"> </w:t>
      </w:r>
      <w:r w:rsidR="0067351C" w:rsidRPr="000A50E7">
        <w:rPr>
          <w:color w:val="auto"/>
          <w:sz w:val="20"/>
          <w:szCs w:val="20"/>
        </w:rPr>
        <w:t xml:space="preserve">It is also possible that </w:t>
      </w:r>
      <w:r w:rsidR="004E3C7F" w:rsidRPr="000A50E7">
        <w:rPr>
          <w:color w:val="auto"/>
          <w:sz w:val="20"/>
          <w:szCs w:val="20"/>
        </w:rPr>
        <w:t>differen</w:t>
      </w:r>
      <w:r w:rsidR="00C95B70" w:rsidRPr="000A50E7">
        <w:rPr>
          <w:color w:val="auto"/>
          <w:sz w:val="20"/>
          <w:szCs w:val="20"/>
        </w:rPr>
        <w:t>ces in</w:t>
      </w:r>
      <w:r w:rsidR="004E3C7F" w:rsidRPr="000A50E7">
        <w:rPr>
          <w:color w:val="auto"/>
          <w:sz w:val="20"/>
          <w:szCs w:val="20"/>
        </w:rPr>
        <w:t xml:space="preserve"> </w:t>
      </w:r>
      <w:r w:rsidR="00855C61" w:rsidRPr="000A50E7">
        <w:rPr>
          <w:color w:val="auto"/>
          <w:sz w:val="20"/>
          <w:szCs w:val="20"/>
        </w:rPr>
        <w:t xml:space="preserve">intracellular </w:t>
      </w:r>
      <w:r w:rsidR="00F053DE" w:rsidRPr="000A50E7">
        <w:rPr>
          <w:color w:val="auto"/>
          <w:sz w:val="20"/>
          <w:szCs w:val="20"/>
        </w:rPr>
        <w:t>actions of</w:t>
      </w:r>
      <w:r w:rsidR="003B5D7F" w:rsidRPr="000A50E7">
        <w:rPr>
          <w:color w:val="auto"/>
          <w:sz w:val="20"/>
          <w:szCs w:val="20"/>
        </w:rPr>
        <w:t xml:space="preserve"> TcdA </w:t>
      </w:r>
      <w:r w:rsidR="004D0DE6" w:rsidRPr="000A50E7">
        <w:rPr>
          <w:i/>
          <w:color w:val="auto"/>
          <w:sz w:val="20"/>
          <w:szCs w:val="20"/>
        </w:rPr>
        <w:t>versus</w:t>
      </w:r>
      <w:r w:rsidR="004E3C7F" w:rsidRPr="000A50E7">
        <w:rPr>
          <w:color w:val="auto"/>
          <w:sz w:val="20"/>
          <w:szCs w:val="20"/>
        </w:rPr>
        <w:t xml:space="preserve"> TcdB </w:t>
      </w:r>
      <w:r w:rsidR="000C1D03" w:rsidRPr="000A50E7">
        <w:rPr>
          <w:color w:val="auto"/>
          <w:sz w:val="20"/>
          <w:szCs w:val="20"/>
        </w:rPr>
        <w:t>are responsible for</w:t>
      </w:r>
      <w:r w:rsidR="004E3C7F" w:rsidRPr="000A50E7">
        <w:rPr>
          <w:color w:val="auto"/>
          <w:sz w:val="20"/>
          <w:szCs w:val="20"/>
        </w:rPr>
        <w:t xml:space="preserve"> differences in</w:t>
      </w:r>
      <w:r w:rsidR="0067351C" w:rsidRPr="000A50E7">
        <w:rPr>
          <w:color w:val="auto"/>
          <w:sz w:val="20"/>
          <w:szCs w:val="20"/>
        </w:rPr>
        <w:t xml:space="preserve"> </w:t>
      </w:r>
      <w:r w:rsidR="000C1D03" w:rsidRPr="000A50E7">
        <w:rPr>
          <w:color w:val="auto"/>
          <w:sz w:val="20"/>
          <w:szCs w:val="20"/>
        </w:rPr>
        <w:t xml:space="preserve">the </w:t>
      </w:r>
      <w:r w:rsidR="0067351C" w:rsidRPr="000A50E7">
        <w:rPr>
          <w:color w:val="auto"/>
          <w:sz w:val="20"/>
          <w:szCs w:val="20"/>
        </w:rPr>
        <w:t>host</w:t>
      </w:r>
      <w:r w:rsidR="0077584E" w:rsidRPr="000A50E7">
        <w:rPr>
          <w:color w:val="auto"/>
          <w:sz w:val="20"/>
          <w:szCs w:val="20"/>
        </w:rPr>
        <w:t xml:space="preserve"> response</w:t>
      </w:r>
      <w:r w:rsidR="0067351C" w:rsidRPr="000A50E7">
        <w:rPr>
          <w:color w:val="auto"/>
          <w:sz w:val="20"/>
          <w:szCs w:val="20"/>
        </w:rPr>
        <w:t>.</w:t>
      </w:r>
      <w:r w:rsidR="00E26D30" w:rsidRPr="000A50E7">
        <w:rPr>
          <w:color w:val="auto"/>
          <w:sz w:val="20"/>
          <w:szCs w:val="20"/>
        </w:rPr>
        <w:t xml:space="preserve"> </w:t>
      </w:r>
      <w:r w:rsidR="007A3E98" w:rsidRPr="000A50E7">
        <w:rPr>
          <w:color w:val="auto"/>
          <w:sz w:val="20"/>
          <w:szCs w:val="20"/>
        </w:rPr>
        <w:t xml:space="preserve">Though </w:t>
      </w:r>
      <w:r w:rsidR="005D7528" w:rsidRPr="000A50E7">
        <w:rPr>
          <w:color w:val="auto"/>
          <w:sz w:val="20"/>
          <w:szCs w:val="20"/>
        </w:rPr>
        <w:t xml:space="preserve">a similar dose of </w:t>
      </w:r>
      <w:r w:rsidR="00314955" w:rsidRPr="000A50E7">
        <w:rPr>
          <w:color w:val="auto"/>
          <w:sz w:val="20"/>
          <w:szCs w:val="20"/>
        </w:rPr>
        <w:t xml:space="preserve">TcdA or TcdB </w:t>
      </w:r>
      <w:r w:rsidR="005D7528" w:rsidRPr="000A50E7">
        <w:rPr>
          <w:color w:val="auto"/>
          <w:sz w:val="20"/>
          <w:szCs w:val="20"/>
        </w:rPr>
        <w:t xml:space="preserve">may </w:t>
      </w:r>
      <w:r w:rsidR="007A3E98" w:rsidRPr="000A50E7">
        <w:rPr>
          <w:color w:val="auto"/>
          <w:sz w:val="20"/>
          <w:szCs w:val="20"/>
        </w:rPr>
        <w:t xml:space="preserve">result in different gross pathologies, </w:t>
      </w:r>
      <w:r w:rsidR="00E26D30" w:rsidRPr="000A50E7">
        <w:rPr>
          <w:color w:val="auto"/>
          <w:sz w:val="20"/>
          <w:szCs w:val="20"/>
        </w:rPr>
        <w:t xml:space="preserve">it is unclear if entirely different pathways are activated </w:t>
      </w:r>
      <w:r w:rsidR="00DA78FB" w:rsidRPr="000A50E7">
        <w:rPr>
          <w:color w:val="auto"/>
          <w:sz w:val="20"/>
          <w:szCs w:val="20"/>
        </w:rPr>
        <w:t>or</w:t>
      </w:r>
      <w:r w:rsidR="00E26D30" w:rsidRPr="000A50E7">
        <w:rPr>
          <w:color w:val="auto"/>
          <w:sz w:val="20"/>
          <w:szCs w:val="20"/>
        </w:rPr>
        <w:t xml:space="preserve"> repressed or if the same overall functions are affected to different degrees.</w:t>
      </w:r>
      <w:r w:rsidR="006D205A" w:rsidRPr="000A50E7">
        <w:rPr>
          <w:color w:val="auto"/>
          <w:sz w:val="20"/>
          <w:szCs w:val="20"/>
        </w:rPr>
        <w:t xml:space="preserve"> </w:t>
      </w:r>
      <w:r w:rsidR="00BB4B59" w:rsidRPr="000A50E7">
        <w:rPr>
          <w:color w:val="auto"/>
          <w:sz w:val="20"/>
          <w:szCs w:val="20"/>
        </w:rPr>
        <w:t>W</w:t>
      </w:r>
      <w:r w:rsidR="006D205A" w:rsidRPr="000A50E7">
        <w:rPr>
          <w:color w:val="auto"/>
          <w:sz w:val="20"/>
          <w:szCs w:val="20"/>
        </w:rPr>
        <w:t xml:space="preserve">e </w:t>
      </w:r>
      <w:r w:rsidR="00BB4B59" w:rsidRPr="000A50E7">
        <w:rPr>
          <w:color w:val="auto"/>
          <w:sz w:val="20"/>
          <w:szCs w:val="20"/>
        </w:rPr>
        <w:t xml:space="preserve">previously </w:t>
      </w:r>
      <w:r w:rsidR="006D205A" w:rsidRPr="000A50E7">
        <w:rPr>
          <w:color w:val="auto"/>
          <w:sz w:val="20"/>
          <w:szCs w:val="20"/>
        </w:rPr>
        <w:t xml:space="preserve">analyzed the transcriptional response of a human, ileocecal, epithelial cell line (HCT8) to TcdA and TcdB and showed that </w:t>
      </w:r>
      <w:r w:rsidR="00711289" w:rsidRPr="000A50E7">
        <w:rPr>
          <w:color w:val="auto"/>
          <w:sz w:val="20"/>
          <w:szCs w:val="20"/>
        </w:rPr>
        <w:t>the</w:t>
      </w:r>
      <w:r w:rsidR="00B74816" w:rsidRPr="000A50E7">
        <w:rPr>
          <w:color w:val="auto"/>
          <w:sz w:val="20"/>
          <w:szCs w:val="20"/>
        </w:rPr>
        <w:t xml:space="preserve"> toxins induce very similar transcriptional signatures,</w:t>
      </w:r>
      <w:r w:rsidR="006D205A" w:rsidRPr="000A50E7">
        <w:rPr>
          <w:color w:val="auto"/>
          <w:sz w:val="20"/>
          <w:szCs w:val="20"/>
        </w:rPr>
        <w:t xml:space="preserve"> yet the effects of TcdB occurred earlier</w:t>
      </w:r>
      <w:r w:rsidR="00D90C42"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"DOI" : "10.1186/1752-0509-6-2", "ISSN" : "17520509", "PMID" : "22225989", "abstract" : "ABSTRACT: BACKGROUND: Toxins A and B (TcdA and TcdB) are Clostridium difficile's principal virulence factors, yet the pathways by which they lead to inflammation and severe diarrhea remain unclear. Also, the relative role of either toxin during infection and the differences in their effects across cell lines is still poorly understood. To better understand their effects in a susceptible cell line, we analyzed the transciptome-wide gene expression response of human ileocecal epithelial cells (HCT-8) after 2, 6, and 24 hours of toxin exposure. RESULTS: We show that toxins elicit very similar changes in the gene expression of HCT-8 cells, with the TcdB response occurring sooner. The high similarity suggests differences between toxins are due to events beyond transcription of a single cell-type and that their relative potencies during infection may depend on differential effects across cell types within the intestine. We next performed an enrichment analysis to determine biological functions associated with changes in transcription. Differentially expressed genes were associated with response to external stimuli and apoptotic mechanisms and, at 24 hours, were predominately associated with cell-cycle control and DNA replication. To validate our systems approach, we subsequently verified a novel G1/S and known G2/M cell-cycle block and increased apoptosis as predicted from our enrichment analysis. CONCLUSIONS: This study shows a successful example of a workflow deriving novel biological insight from transcriptome-wide gene expression. Importantly, we do not find any significant difference between TcdA and TcdB besides potency or kinetics. The role of each toxin in the inhibition of cell growth and proliferation, an important function of cells in the intestinal epithelium, is characterized.", "author" : [ { "dropping-particle" : "", "family" : "D'Auria", "given" : "Kevin M", "non-dropping-particle" : "", "parse-names" : false, "suffix" : "" }, { "dropping-particle" : "", "family" : "Donato", "given" : "Gina M", "non-dropping-particle" : "", "parse-names" : false, "suffix" : "" }, { "dropping-particle" : "", "family" : "Gray", "given" : "Mary C", "non-dropping-particle" : "", "parse-names" : false, "suffix" : "" }, { "dropping-particle" : "", "family" : "Kolling", "given" : "Glynis L", "non-dropping-particle" : "", "parse-names" : false, "suffix" : "" }, { "dropping-particle" : "", "family" : "Warren", "given" : "Cirle A", "non-dropping-particle" : "", "parse-names" : false, "suffix" : "" }, { "dropping-particle" : "", "family" : "Cave", "given" : "Lauren M", "non-dropping-particle" : "", "parse-names" : false, "suffix" : "" }, { "dropping-particle" : "", "family" : "Solga", "given" : "Michael D", "non-dropping-particle" : "", "parse-names" : false, "suffix" : "" }, { "dropping-particle" : "", "family" : "Lannigan", "given" : "Joanne A", "non-dropping-particle" : "", "parse-names" : false, "suffix" : "" }, { "dropping-particle" : "", "family" : "Papin", "given" : "Jason A", "non-dropping-particle" : "", "parse-names" : false, "suffix" : "" }, { "dropping-particle" : "", "family" : "Hewlett", "given" : "Erik L", "non-dropping-particle" : "", "parse-names" : false, "suffix" : "" } ], "container-title" : "BMC systems biology", "id" : "ITEM-1", "issue" : "1", "issued" : { "date-parts" : [ [ "2012" ] ] }, "page" : "2", "publisher" : "BioMed Central Ltd", "title" : "Systems analysis of the transcriptional response of human ileocecal epithelial cells to Clostridium difficile toxins and effects on cell cycle control.", "type" : "article-journal", "volume" : "6" }, "uris" : [ "http://www.mendeley.com/documents/?uuid=f1c0c2e7-1782-4df6-873c-346217855d7e" ] } ], "mendeley" : { "previouslyFormattedCitation" : "(26)"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(26)</w:t>
      </w:r>
      <w:r w:rsidR="00681467" w:rsidRPr="000A50E7">
        <w:rPr>
          <w:color w:val="auto"/>
          <w:sz w:val="20"/>
          <w:szCs w:val="20"/>
        </w:rPr>
        <w:fldChar w:fldCharType="end"/>
      </w:r>
      <w:r w:rsidR="00BB4B59" w:rsidRPr="000A50E7">
        <w:rPr>
          <w:color w:val="auto"/>
          <w:sz w:val="20"/>
          <w:szCs w:val="20"/>
        </w:rPr>
        <w:t xml:space="preserve">. </w:t>
      </w:r>
      <w:r w:rsidR="009924BF" w:rsidRPr="000A50E7">
        <w:rPr>
          <w:color w:val="auto"/>
          <w:sz w:val="20"/>
          <w:szCs w:val="20"/>
        </w:rPr>
        <w:t>In addition, w</w:t>
      </w:r>
      <w:r w:rsidR="00BB4B59" w:rsidRPr="000A50E7">
        <w:rPr>
          <w:color w:val="auto"/>
          <w:sz w:val="20"/>
          <w:szCs w:val="20"/>
        </w:rPr>
        <w:t xml:space="preserve">e found altered regulation </w:t>
      </w:r>
      <w:r w:rsidR="008A2EEE" w:rsidRPr="000A50E7">
        <w:rPr>
          <w:color w:val="auto"/>
          <w:sz w:val="20"/>
          <w:szCs w:val="20"/>
        </w:rPr>
        <w:t>of</w:t>
      </w:r>
      <w:r w:rsidR="00BB4B59" w:rsidRPr="000A50E7">
        <w:rPr>
          <w:color w:val="auto"/>
          <w:sz w:val="20"/>
          <w:szCs w:val="20"/>
        </w:rPr>
        <w:t xml:space="preserve"> many genes involved in cell growth and division but no overwhelming expression of inflammatory markers or other genes associated with physiological changes </w:t>
      </w:r>
      <w:r w:rsidR="00B74816" w:rsidRPr="000A50E7">
        <w:rPr>
          <w:i/>
          <w:color w:val="auto"/>
          <w:sz w:val="20"/>
          <w:szCs w:val="20"/>
        </w:rPr>
        <w:t>in vivo</w:t>
      </w:r>
      <w:r w:rsidR="00BB4B59" w:rsidRPr="000A50E7">
        <w:rPr>
          <w:color w:val="auto"/>
          <w:sz w:val="20"/>
          <w:szCs w:val="20"/>
        </w:rPr>
        <w:t xml:space="preserve">. </w:t>
      </w:r>
      <w:r w:rsidR="00C35407" w:rsidRPr="000A50E7">
        <w:rPr>
          <w:color w:val="auto"/>
          <w:sz w:val="20"/>
          <w:szCs w:val="20"/>
        </w:rPr>
        <w:t>T</w:t>
      </w:r>
      <w:r w:rsidRPr="000A50E7">
        <w:rPr>
          <w:color w:val="auto"/>
          <w:sz w:val="20"/>
          <w:szCs w:val="20"/>
        </w:rPr>
        <w:t xml:space="preserve">he </w:t>
      </w:r>
      <w:r w:rsidRPr="000A50E7">
        <w:rPr>
          <w:i/>
          <w:color w:val="auto"/>
          <w:sz w:val="20"/>
          <w:szCs w:val="20"/>
        </w:rPr>
        <w:t>in vivo</w:t>
      </w:r>
      <w:r w:rsidR="0044275A" w:rsidRPr="000A50E7">
        <w:rPr>
          <w:color w:val="auto"/>
          <w:sz w:val="20"/>
          <w:szCs w:val="20"/>
        </w:rPr>
        <w:t xml:space="preserve"> </w:t>
      </w:r>
      <w:r w:rsidRPr="000A50E7">
        <w:rPr>
          <w:color w:val="auto"/>
          <w:sz w:val="20"/>
          <w:szCs w:val="20"/>
        </w:rPr>
        <w:t xml:space="preserve">effects of </w:t>
      </w:r>
      <w:r w:rsidR="00C4493C" w:rsidRPr="000A50E7">
        <w:rPr>
          <w:color w:val="auto"/>
          <w:sz w:val="20"/>
          <w:szCs w:val="20"/>
        </w:rPr>
        <w:t xml:space="preserve">these </w:t>
      </w:r>
      <w:r w:rsidRPr="000A50E7">
        <w:rPr>
          <w:color w:val="auto"/>
          <w:sz w:val="20"/>
          <w:szCs w:val="20"/>
        </w:rPr>
        <w:t>toxin</w:t>
      </w:r>
      <w:r w:rsidR="00C4493C" w:rsidRPr="000A50E7">
        <w:rPr>
          <w:color w:val="auto"/>
          <w:sz w:val="20"/>
          <w:szCs w:val="20"/>
        </w:rPr>
        <w:t>s</w:t>
      </w:r>
      <w:r w:rsidRPr="000A50E7">
        <w:rPr>
          <w:color w:val="auto"/>
          <w:sz w:val="20"/>
          <w:szCs w:val="20"/>
        </w:rPr>
        <w:t xml:space="preserve"> have not been investigated by measuring genome-wide responses, and many of the links between cellular responses and physiological changes remain unknown.</w:t>
      </w:r>
      <w:r w:rsidR="0097295F" w:rsidRPr="000A50E7">
        <w:rPr>
          <w:color w:val="auto"/>
          <w:sz w:val="20"/>
          <w:szCs w:val="20"/>
        </w:rPr>
        <w:t xml:space="preserve"> </w:t>
      </w:r>
      <w:r w:rsidR="0044275A" w:rsidRPr="000A50E7">
        <w:rPr>
          <w:color w:val="auto"/>
          <w:sz w:val="20"/>
          <w:szCs w:val="20"/>
        </w:rPr>
        <w:t>W</w:t>
      </w:r>
      <w:r w:rsidR="00E36DCF" w:rsidRPr="000A50E7">
        <w:rPr>
          <w:color w:val="auto"/>
          <w:sz w:val="20"/>
          <w:szCs w:val="20"/>
        </w:rPr>
        <w:t xml:space="preserve">e therefore </w:t>
      </w:r>
      <w:r w:rsidR="00CE7135" w:rsidRPr="000A50E7">
        <w:rPr>
          <w:color w:val="auto"/>
          <w:sz w:val="20"/>
          <w:szCs w:val="20"/>
        </w:rPr>
        <w:t>used</w:t>
      </w:r>
      <w:r w:rsidR="00317908" w:rsidRPr="000A50E7">
        <w:rPr>
          <w:color w:val="auto"/>
          <w:sz w:val="20"/>
          <w:szCs w:val="20"/>
        </w:rPr>
        <w:t xml:space="preserve"> </w:t>
      </w:r>
      <w:r w:rsidR="00E36DCF" w:rsidRPr="000A50E7">
        <w:rPr>
          <w:color w:val="auto"/>
          <w:sz w:val="20"/>
          <w:szCs w:val="20"/>
        </w:rPr>
        <w:t xml:space="preserve">an </w:t>
      </w:r>
      <w:r w:rsidR="00E36DCF" w:rsidRPr="000A50E7">
        <w:rPr>
          <w:i/>
          <w:color w:val="auto"/>
          <w:sz w:val="20"/>
          <w:szCs w:val="20"/>
        </w:rPr>
        <w:t>in vivo</w:t>
      </w:r>
      <w:r w:rsidR="00E36DCF" w:rsidRPr="000A50E7">
        <w:rPr>
          <w:color w:val="auto"/>
          <w:sz w:val="20"/>
          <w:szCs w:val="20"/>
        </w:rPr>
        <w:t xml:space="preserve"> system, </w:t>
      </w:r>
      <w:r w:rsidR="00846E8A" w:rsidRPr="000A50E7">
        <w:rPr>
          <w:color w:val="auto"/>
          <w:sz w:val="20"/>
          <w:szCs w:val="20"/>
        </w:rPr>
        <w:t>in</w:t>
      </w:r>
      <w:r w:rsidR="00983147" w:rsidRPr="000A50E7">
        <w:rPr>
          <w:color w:val="auto"/>
          <w:sz w:val="20"/>
          <w:szCs w:val="20"/>
        </w:rPr>
        <w:t>t</w:t>
      </w:r>
      <w:r w:rsidR="00846E8A" w:rsidRPr="000A50E7">
        <w:rPr>
          <w:color w:val="auto"/>
          <w:sz w:val="20"/>
          <w:szCs w:val="20"/>
        </w:rPr>
        <w:t>ra</w:t>
      </w:r>
      <w:r w:rsidR="00E36DCF" w:rsidRPr="000A50E7">
        <w:rPr>
          <w:color w:val="auto"/>
          <w:sz w:val="20"/>
          <w:szCs w:val="20"/>
        </w:rPr>
        <w:t xml:space="preserve">cecal injection </w:t>
      </w:r>
      <w:r w:rsidR="00846E8A" w:rsidRPr="000A50E7">
        <w:rPr>
          <w:color w:val="auto"/>
          <w:sz w:val="20"/>
          <w:szCs w:val="20"/>
        </w:rPr>
        <w:t>of toxin into</w:t>
      </w:r>
      <w:r w:rsidR="00E36DCF" w:rsidRPr="000A50E7">
        <w:rPr>
          <w:color w:val="auto"/>
          <w:sz w:val="20"/>
          <w:szCs w:val="20"/>
        </w:rPr>
        <w:t xml:space="preserve"> mice, and collected samples to characterize the </w:t>
      </w:r>
      <w:r w:rsidR="001A4FD8" w:rsidRPr="000A50E7">
        <w:rPr>
          <w:color w:val="auto"/>
          <w:sz w:val="20"/>
          <w:szCs w:val="20"/>
        </w:rPr>
        <w:t xml:space="preserve">genome-wide cellular responses and </w:t>
      </w:r>
      <w:r w:rsidR="00E05E8F" w:rsidRPr="000A50E7">
        <w:rPr>
          <w:color w:val="auto"/>
          <w:sz w:val="20"/>
          <w:szCs w:val="20"/>
        </w:rPr>
        <w:t xml:space="preserve">gross physiological </w:t>
      </w:r>
      <w:r w:rsidR="001A4FD8" w:rsidRPr="000A50E7">
        <w:rPr>
          <w:color w:val="auto"/>
          <w:sz w:val="20"/>
          <w:szCs w:val="20"/>
        </w:rPr>
        <w:t xml:space="preserve">effects </w:t>
      </w:r>
      <w:r w:rsidR="00314955" w:rsidRPr="000A50E7">
        <w:rPr>
          <w:color w:val="auto"/>
          <w:sz w:val="20"/>
          <w:szCs w:val="20"/>
        </w:rPr>
        <w:t xml:space="preserve">of </w:t>
      </w:r>
      <w:r w:rsidR="00711289" w:rsidRPr="000A50E7">
        <w:rPr>
          <w:color w:val="auto"/>
          <w:sz w:val="20"/>
          <w:szCs w:val="20"/>
        </w:rPr>
        <w:t>each toxin</w:t>
      </w:r>
      <w:r w:rsidR="00314955" w:rsidRPr="000A50E7">
        <w:rPr>
          <w:color w:val="auto"/>
          <w:sz w:val="20"/>
          <w:szCs w:val="20"/>
        </w:rPr>
        <w:t xml:space="preserve"> </w:t>
      </w:r>
      <w:r w:rsidR="00846E8A" w:rsidRPr="000A50E7">
        <w:rPr>
          <w:color w:val="auto"/>
          <w:sz w:val="20"/>
          <w:szCs w:val="20"/>
        </w:rPr>
        <w:t>over a 16h time course</w:t>
      </w:r>
      <w:r w:rsidR="00891AE7" w:rsidRPr="000A50E7">
        <w:rPr>
          <w:color w:val="auto"/>
          <w:sz w:val="20"/>
          <w:szCs w:val="20"/>
        </w:rPr>
        <w:t>.</w:t>
      </w:r>
    </w:p>
    <w:p w:rsidR="006B086B" w:rsidRPr="000A50E7" w:rsidRDefault="006B086B" w:rsidP="003767F4">
      <w:pPr>
        <w:suppressLineNumbers/>
        <w:spacing w:after="0" w:line="480" w:lineRule="auto"/>
        <w:jc w:val="both"/>
        <w:rPr>
          <w:color w:val="auto"/>
          <w:sz w:val="20"/>
          <w:szCs w:val="20"/>
        </w:rPr>
      </w:pPr>
    </w:p>
    <w:p w:rsidR="00EB05EE" w:rsidRPr="000A50E7" w:rsidRDefault="00C4493C" w:rsidP="001B4CF8">
      <w:pPr>
        <w:spacing w:after="0" w:line="480" w:lineRule="auto"/>
        <w:jc w:val="both"/>
        <w:rPr>
          <w:color w:val="auto"/>
          <w:sz w:val="20"/>
          <w:szCs w:val="20"/>
        </w:rPr>
      </w:pPr>
      <w:r w:rsidRPr="000A50E7">
        <w:rPr>
          <w:color w:val="auto"/>
          <w:sz w:val="20"/>
          <w:szCs w:val="20"/>
        </w:rPr>
        <w:t>It</w:t>
      </w:r>
      <w:r w:rsidR="004E5506" w:rsidRPr="000A50E7">
        <w:rPr>
          <w:color w:val="auto"/>
          <w:sz w:val="20"/>
          <w:szCs w:val="20"/>
        </w:rPr>
        <w:t xml:space="preserve"> has been difficult to tease apart the aspects of </w:t>
      </w:r>
      <w:r w:rsidR="00E02068" w:rsidRPr="000A50E7">
        <w:rPr>
          <w:color w:val="auto"/>
          <w:sz w:val="20"/>
          <w:szCs w:val="20"/>
        </w:rPr>
        <w:t xml:space="preserve">the </w:t>
      </w:r>
      <w:r w:rsidR="004E5506" w:rsidRPr="000A50E7">
        <w:rPr>
          <w:color w:val="auto"/>
          <w:sz w:val="20"/>
          <w:szCs w:val="20"/>
        </w:rPr>
        <w:t>host response to TcdA and TcdB because of the important intera</w:t>
      </w:r>
      <w:r w:rsidR="00185791" w:rsidRPr="000A50E7">
        <w:rPr>
          <w:color w:val="auto"/>
          <w:sz w:val="20"/>
          <w:szCs w:val="20"/>
        </w:rPr>
        <w:t xml:space="preserve">ctions </w:t>
      </w:r>
      <w:r w:rsidR="00314955" w:rsidRPr="000A50E7">
        <w:rPr>
          <w:color w:val="auto"/>
          <w:sz w:val="20"/>
          <w:szCs w:val="20"/>
        </w:rPr>
        <w:t xml:space="preserve">among </w:t>
      </w:r>
      <w:r w:rsidR="00185791" w:rsidRPr="000A50E7">
        <w:rPr>
          <w:color w:val="auto"/>
          <w:sz w:val="20"/>
          <w:szCs w:val="20"/>
        </w:rPr>
        <w:t xml:space="preserve">the many tissues, </w:t>
      </w:r>
      <w:r w:rsidR="004E5506" w:rsidRPr="000A50E7">
        <w:rPr>
          <w:color w:val="auto"/>
          <w:sz w:val="20"/>
          <w:szCs w:val="20"/>
        </w:rPr>
        <w:t>cell types</w:t>
      </w:r>
      <w:r w:rsidR="00185791" w:rsidRPr="000A50E7">
        <w:rPr>
          <w:color w:val="auto"/>
          <w:sz w:val="20"/>
          <w:szCs w:val="20"/>
        </w:rPr>
        <w:t>, and signals</w:t>
      </w:r>
      <w:r w:rsidR="004E5506" w:rsidRPr="000A50E7">
        <w:rPr>
          <w:color w:val="auto"/>
          <w:sz w:val="20"/>
          <w:szCs w:val="20"/>
        </w:rPr>
        <w:t xml:space="preserve"> involved</w:t>
      </w:r>
      <w:r w:rsidR="00FB4BDB"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"DOI" : "10.3390/toxins2071848 toxins-02-01848 [pii]", "ISBN" : "2072-6651 (Electronic) 2072-6651 (Linking)", "PMID" : "22069662", "abstract" : "The major virulence factors of Clostridium difficile infection (CDI) are two large exotoxins A (TcdA) and B (TcdB). However, our understanding of the specific roles of these toxins in CDI is still evolving. It is now accepted that both toxins are enterotoxic and proinflammatory in the human intestine. Both purified TcdA and TcdB are capable of inducing the pathophysiology of CDI, although most studies have focused on TcdA. C. difficile toxins exert a wide array of biological activities by acting directly on intestinal epithelial cells. Alternatively, the toxins may target immune cells and neurons once the intestinal epithelial barrier is disrupted. The toxins may also act indirectly by stimulating cells to produce chemokines, proinflammatory cytokines, neuropeptides and other neuroimmune signals. This review considers the mechanisms of TcdA- and TcdB-induced enterotoxicity, and recent developments in this field.", "author" : [ { "dropping-particle" : "", "family" : "Sun", "given" : "X", "non-dropping-particle" : "", "parse-names" : false, "suffix" : "" }, { "dropping-particle" : "", "family" : "Savidge", "given" : "T", "non-dropping-particle" : "", "parse-names" : false, "suffix" : "" }, { "dropping-particle" : "", "family" : "Feng", "given" : "H", "non-dropping-particle" : "", "parse-names" : false, "suffix" : "" } ], "container-title" : "Toxins (Basel)", "edition" : "2010/07/01", "id" : "ITEM-1", "issue" : "7", "issued" : { "date-parts" : [ [ "2010" ] ] }, "note" : "Sun, Xingmin\nSavidge, Tor\nFeng, Hanping\nSwitzerland\nToxins\nToxins (Basel). 2010 Jul;2(7):1848-80. doi: 10.3390/toxins2071848. Epub 2010 Jul 14.", "page" : "1848-1880", "title" : "The Enterotoxicity of Clostridium difficile Toxins", "type" : "article-journal", "volume" : "2" }, "uris" : [ "http://www.mendeley.com/documents/?uuid=0b133be5-0d6b-4132-b12b-878222eb076d" ] }, { "id" : "ITEM-2", "itemData" : { "DOI" : "10.1016/j.molmed.2012.09.005 S1471-4914(12)00179-7 [pii]", "ISBN" : "1471-499X (Electronic) 1471-4914 (Linking)", "PMID" : "23084763", "abstract" : "Clostridium difficile is the causal agent of antibiotic-associated diarrhea and is a leading cause of hospital-acquired infections in the US. C. difficile has been known to cause severe diarrhea and colitis for more than 30 years, but the emergence of a newer, hypervirulent strain of C. difficile (BI/NAP1) has further compounded the problem, and recently both the number of cases and mortality associated with C. difficile-associated diarrhea have been increasing. One of the major drivers of disease pathogenesis is believed to be an excessive host inflammatory response. A better understanding of the host inflammation and immune mechanisms that modulate the course of disease and control host susceptibility to C. difficile could lead to novel (host-targeted) strategies for combating the challenges posed by this deadly infection. This review summarizes our current knowledge of the host inflammatory response during C. difficile infection.", "author" : [ { "dropping-particle" : "", "family" : "Madan", "given" : "R", "non-dropping-particle" : "", "parse-names" : false, "suffix" : "" }, { "dropping-particle" : "", "family" : "Jr", "given" : "W A", "non-dropping-particle" : "", "parse-names" : false, "suffix" : "" } ], "container-title" : "Trends Mol Med", "edition" : "2012/10/23", "id" : "ITEM-2", "issue" : "11", "issued" : { "date-parts" : [ [ "2012" ] ] }, "note" : "Madan, Rajat\nJr, William A Petri\nU54 AI057168/AI/NIAID NIH HHS/United States\nEngland\nTrends in molecular medicine\nTrends Mol Med. 2012 Nov;18(11):658-66. doi: 10.1016/j.molmed.2012.09.005. Epub 2012 Oct 16.", "page" : "658-666", "title" : "Immune responses to Clostridium difficile infection", "type" : "article-journal", "volume" : "18" }, "uris" : [ "http://www.mendeley.com/documents/?uuid=3116c26c-cb3d-4618-873b-cc4854740cb3" ] } ], "mendeley" : { "previouslyFormattedCitation" : "(27, 28)"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(27, 28)</w:t>
      </w:r>
      <w:r w:rsidR="00681467" w:rsidRPr="000A50E7">
        <w:rPr>
          <w:color w:val="auto"/>
          <w:sz w:val="20"/>
          <w:szCs w:val="20"/>
        </w:rPr>
        <w:fldChar w:fldCharType="end"/>
      </w:r>
      <w:r w:rsidR="00FB4BDB" w:rsidRPr="000A50E7">
        <w:rPr>
          <w:color w:val="auto"/>
          <w:sz w:val="20"/>
          <w:szCs w:val="20"/>
        </w:rPr>
        <w:t>.</w:t>
      </w:r>
      <w:r w:rsidR="004E5506" w:rsidRPr="000A50E7">
        <w:rPr>
          <w:color w:val="auto"/>
          <w:sz w:val="20"/>
          <w:szCs w:val="20"/>
        </w:rPr>
        <w:t xml:space="preserve"> </w:t>
      </w:r>
      <w:r w:rsidR="008A6489" w:rsidRPr="000A50E7">
        <w:rPr>
          <w:color w:val="auto"/>
          <w:sz w:val="20"/>
          <w:szCs w:val="20"/>
        </w:rPr>
        <w:t>T</w:t>
      </w:r>
      <w:r w:rsidR="005251F4" w:rsidRPr="000A50E7">
        <w:rPr>
          <w:color w:val="auto"/>
          <w:sz w:val="20"/>
          <w:szCs w:val="20"/>
        </w:rPr>
        <w:t xml:space="preserve">he </w:t>
      </w:r>
      <w:r w:rsidRPr="000A50E7">
        <w:rPr>
          <w:color w:val="auto"/>
          <w:sz w:val="20"/>
          <w:szCs w:val="20"/>
        </w:rPr>
        <w:t xml:space="preserve">intestinal </w:t>
      </w:r>
      <w:r w:rsidR="005251F4" w:rsidRPr="000A50E7">
        <w:rPr>
          <w:color w:val="auto"/>
          <w:sz w:val="20"/>
          <w:szCs w:val="20"/>
        </w:rPr>
        <w:t>epithelium</w:t>
      </w:r>
      <w:r w:rsidR="008A6489" w:rsidRPr="000A50E7">
        <w:rPr>
          <w:color w:val="auto"/>
          <w:sz w:val="20"/>
          <w:szCs w:val="20"/>
        </w:rPr>
        <w:t xml:space="preserve">, </w:t>
      </w:r>
      <w:r w:rsidR="005174CE" w:rsidRPr="000A50E7">
        <w:rPr>
          <w:color w:val="auto"/>
          <w:sz w:val="20"/>
          <w:szCs w:val="20"/>
        </w:rPr>
        <w:t>t</w:t>
      </w:r>
      <w:r w:rsidR="008A6489" w:rsidRPr="000A50E7">
        <w:rPr>
          <w:color w:val="auto"/>
          <w:sz w:val="20"/>
          <w:szCs w:val="20"/>
        </w:rPr>
        <w:t xml:space="preserve">he initial barrier to </w:t>
      </w:r>
      <w:r w:rsidRPr="000A50E7">
        <w:rPr>
          <w:color w:val="auto"/>
          <w:sz w:val="20"/>
          <w:szCs w:val="20"/>
        </w:rPr>
        <w:t xml:space="preserve">these </w:t>
      </w:r>
      <w:r w:rsidR="008A6489" w:rsidRPr="000A50E7">
        <w:rPr>
          <w:color w:val="auto"/>
          <w:sz w:val="20"/>
          <w:szCs w:val="20"/>
        </w:rPr>
        <w:t>toxins,</w:t>
      </w:r>
      <w:r w:rsidR="005251F4" w:rsidRPr="000A50E7">
        <w:rPr>
          <w:color w:val="auto"/>
          <w:sz w:val="20"/>
          <w:szCs w:val="20"/>
        </w:rPr>
        <w:t xml:space="preserve"> </w:t>
      </w:r>
      <w:r w:rsidR="009D3D1F" w:rsidRPr="000A50E7">
        <w:rPr>
          <w:color w:val="auto"/>
          <w:sz w:val="20"/>
          <w:szCs w:val="20"/>
        </w:rPr>
        <w:t>continuously</w:t>
      </w:r>
      <w:r w:rsidR="00B1531B" w:rsidRPr="000A50E7">
        <w:rPr>
          <w:color w:val="auto"/>
          <w:sz w:val="20"/>
          <w:szCs w:val="20"/>
        </w:rPr>
        <w:t xml:space="preserve"> </w:t>
      </w:r>
      <w:r w:rsidR="005251F4" w:rsidRPr="000A50E7">
        <w:rPr>
          <w:color w:val="auto"/>
          <w:sz w:val="20"/>
          <w:szCs w:val="20"/>
        </w:rPr>
        <w:t>interact</w:t>
      </w:r>
      <w:r w:rsidR="00314955" w:rsidRPr="000A50E7">
        <w:rPr>
          <w:color w:val="auto"/>
          <w:sz w:val="20"/>
          <w:szCs w:val="20"/>
        </w:rPr>
        <w:t>s</w:t>
      </w:r>
      <w:r w:rsidR="00185791" w:rsidRPr="000A50E7">
        <w:rPr>
          <w:color w:val="auto"/>
          <w:sz w:val="20"/>
          <w:szCs w:val="20"/>
        </w:rPr>
        <w:t xml:space="preserve"> </w:t>
      </w:r>
      <w:r w:rsidR="005251F4" w:rsidRPr="000A50E7">
        <w:rPr>
          <w:color w:val="auto"/>
          <w:sz w:val="20"/>
          <w:szCs w:val="20"/>
        </w:rPr>
        <w:t>with surrounding cells</w:t>
      </w:r>
      <w:r w:rsidR="00B1531B" w:rsidRPr="000A50E7">
        <w:rPr>
          <w:color w:val="auto"/>
          <w:sz w:val="20"/>
          <w:szCs w:val="20"/>
        </w:rPr>
        <w:t xml:space="preserve"> </w:t>
      </w:r>
      <w:r w:rsidR="00B36900" w:rsidRPr="000A50E7">
        <w:rPr>
          <w:color w:val="auto"/>
          <w:sz w:val="20"/>
          <w:szCs w:val="20"/>
        </w:rPr>
        <w:t>throughout</w:t>
      </w:r>
      <w:r w:rsidR="00B1531B" w:rsidRPr="000A50E7">
        <w:rPr>
          <w:color w:val="auto"/>
          <w:sz w:val="20"/>
          <w:szCs w:val="20"/>
        </w:rPr>
        <w:t xml:space="preserve"> the development </w:t>
      </w:r>
      <w:r w:rsidR="00B36900" w:rsidRPr="000A50E7">
        <w:rPr>
          <w:color w:val="auto"/>
          <w:sz w:val="20"/>
          <w:szCs w:val="20"/>
        </w:rPr>
        <w:t xml:space="preserve">and resolution </w:t>
      </w:r>
      <w:r w:rsidR="00B1531B" w:rsidRPr="000A50E7">
        <w:rPr>
          <w:color w:val="auto"/>
          <w:sz w:val="20"/>
          <w:szCs w:val="20"/>
        </w:rPr>
        <w:t>of disease</w:t>
      </w:r>
      <w:r w:rsidR="00B36900" w:rsidRPr="000A50E7">
        <w:rPr>
          <w:color w:val="auto"/>
          <w:sz w:val="20"/>
          <w:szCs w:val="20"/>
        </w:rPr>
        <w:t xml:space="preserve">. </w:t>
      </w:r>
      <w:r w:rsidR="00D414D3" w:rsidRPr="000A50E7">
        <w:rPr>
          <w:color w:val="auto"/>
          <w:sz w:val="20"/>
          <w:szCs w:val="20"/>
        </w:rPr>
        <w:t>We</w:t>
      </w:r>
      <w:r w:rsidR="005251F4" w:rsidRPr="000A50E7">
        <w:rPr>
          <w:color w:val="auto"/>
          <w:sz w:val="20"/>
          <w:szCs w:val="20"/>
        </w:rPr>
        <w:t xml:space="preserve"> therefore focused on </w:t>
      </w:r>
      <w:r w:rsidR="00D414D3" w:rsidRPr="000A50E7">
        <w:rPr>
          <w:color w:val="auto"/>
          <w:sz w:val="20"/>
          <w:szCs w:val="20"/>
        </w:rPr>
        <w:t xml:space="preserve">the </w:t>
      </w:r>
      <w:r w:rsidR="001A4FD8" w:rsidRPr="000A50E7">
        <w:rPr>
          <w:color w:val="auto"/>
          <w:sz w:val="20"/>
          <w:szCs w:val="20"/>
        </w:rPr>
        <w:t xml:space="preserve">transcriptional </w:t>
      </w:r>
      <w:r w:rsidR="00D414D3" w:rsidRPr="000A50E7">
        <w:rPr>
          <w:color w:val="auto"/>
          <w:sz w:val="20"/>
          <w:szCs w:val="20"/>
        </w:rPr>
        <w:t xml:space="preserve">response of </w:t>
      </w:r>
      <w:r w:rsidR="001A4FD8" w:rsidRPr="000A50E7">
        <w:rPr>
          <w:color w:val="auto"/>
          <w:sz w:val="20"/>
          <w:szCs w:val="20"/>
        </w:rPr>
        <w:t xml:space="preserve">epithelial-layer </w:t>
      </w:r>
      <w:r w:rsidR="005251F4" w:rsidRPr="000A50E7">
        <w:rPr>
          <w:color w:val="auto"/>
          <w:sz w:val="20"/>
          <w:szCs w:val="20"/>
        </w:rPr>
        <w:t>cells</w:t>
      </w:r>
      <w:r w:rsidR="001F0F29" w:rsidRPr="000A50E7">
        <w:rPr>
          <w:color w:val="auto"/>
          <w:sz w:val="20"/>
          <w:szCs w:val="20"/>
        </w:rPr>
        <w:t xml:space="preserve"> to toxin</w:t>
      </w:r>
      <w:r w:rsidR="00B02470" w:rsidRPr="000A50E7">
        <w:rPr>
          <w:color w:val="auto"/>
          <w:sz w:val="20"/>
          <w:szCs w:val="20"/>
        </w:rPr>
        <w:t xml:space="preserve"> and other toxin-related effects</w:t>
      </w:r>
      <w:r w:rsidR="00A47C53" w:rsidRPr="000A50E7">
        <w:rPr>
          <w:color w:val="auto"/>
          <w:sz w:val="20"/>
          <w:szCs w:val="20"/>
        </w:rPr>
        <w:t xml:space="preserve">. </w:t>
      </w:r>
      <w:r w:rsidR="00711289" w:rsidRPr="000A50E7">
        <w:rPr>
          <w:color w:val="auto"/>
          <w:sz w:val="20"/>
          <w:szCs w:val="20"/>
        </w:rPr>
        <w:t>Given</w:t>
      </w:r>
      <w:r w:rsidR="007219B0" w:rsidRPr="000A50E7">
        <w:rPr>
          <w:color w:val="auto"/>
          <w:sz w:val="20"/>
          <w:szCs w:val="20"/>
        </w:rPr>
        <w:t xml:space="preserve"> the importance of surrounding tissues and with recent evidence of systemic dissemination of toxins, we chose cecal injection of toxin, an open system, as opposed to closed </w:t>
      </w:r>
      <w:proofErr w:type="spellStart"/>
      <w:r w:rsidR="007219B0" w:rsidRPr="000A50E7">
        <w:rPr>
          <w:color w:val="auto"/>
          <w:sz w:val="20"/>
          <w:szCs w:val="20"/>
        </w:rPr>
        <w:t>ileal</w:t>
      </w:r>
      <w:proofErr w:type="spellEnd"/>
      <w:r w:rsidR="007219B0" w:rsidRPr="000A50E7">
        <w:rPr>
          <w:color w:val="auto"/>
          <w:sz w:val="20"/>
          <w:szCs w:val="20"/>
        </w:rPr>
        <w:t xml:space="preserve"> loop models or </w:t>
      </w:r>
      <w:r w:rsidR="007219B0" w:rsidRPr="000A50E7">
        <w:rPr>
          <w:i/>
          <w:color w:val="auto"/>
          <w:sz w:val="20"/>
          <w:szCs w:val="20"/>
        </w:rPr>
        <w:t>ex vivo</w:t>
      </w:r>
      <w:r w:rsidR="007219B0" w:rsidRPr="000A50E7">
        <w:rPr>
          <w:color w:val="auto"/>
          <w:sz w:val="20"/>
          <w:szCs w:val="20"/>
        </w:rPr>
        <w:t xml:space="preserve"> systems that may restrict toxin to a limited area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"DOI" : "10.1093/infdis/jir748 jir748 [pii]", "ISBN" : "1537-6613 (Electronic) 0022-1899 (Linking)", "PMID" : "22147798", "abstract" : "BACKGROUND: Clostridium difficile infection (CDI) can cause a wide range of disease, from mild diarrhea to fulminant systemic disease. The incidence of systemic CDI with fatal consequence has increased rapidly in recent years. METHODS: Using an ultrasensitive cytotoxicity assay, we measured C. difficile toxin A (TcdA) and C. difficile toxin B (TcdB) in sera and body fluids of piglets and mice exposed to C. difficile to investigate the relationship between the presence of toxins in body fluids and systemic manifestations of CDI. RESULTS: We found that both TcdA and TcdB disseminate systemically, with toxins present in the sera and body fluids of infected animals, and toxemia is significantly correlated with the development of systemic CDI. The systemic administration of neutralizing antibodies against both toxins blocked the development of systemic disease in mice. We measured cytokine concentrations in the sera of mice and piglets with systemic and nonsystemic CDI and found that proinflammatory mediators were considerably elevated in animals with systemic CDI. CONCLUSION: Our study demonstrates the existence of a strong correlation between toxemia and the occurrence of systemic disease, supporting the hypothesis that systemic CDI is most likely due to the toxicity of TcdA and TcdB and the induction of proinflammatory cytokines by the toxins.", "author" : [ { "dropping-particle" : "", "family" : "Steele", "given" : "J", "non-dropping-particle" : "", "parse-names" : false, "suffix" : "" }, { "dropping-particle" : "", "family" : "Chen", "given" : "K", "non-dropping-particle" : "", "parse-names" : false, "suffix" : "" }, { "dropping-particle" : "", "family" : "Sun", "given" : "X", "non-dropping-particle" : "", "parse-names" : false, "suffix" : "" }, { "dropping-particle" : "", "family" : "Zhang", "given" : "Y", "non-dropping-particle" : "", "parse-names" : false, "suffix" : "" }, { "dropping-particle" : "", "family" : "Wang", "given" : "H", "non-dropping-particle" : "", "parse-names" : false, "suffix" : "" }, { "dropping-particle" : "", "family" : "Tzipori", "given" : "S", "non-dropping-particle" : "", "parse-names" : false, "suffix" : "" }, { "dropping-particle" : "", "family" : "Feng", "given" : "H", "non-dropping-particle" : "", "parse-names" : false, "suffix" : "" } ], "container-title" : "J Infect Dis", "edition" : "2011/12/08", "id" : "ITEM-1", "issue" : "3", "issued" : { "date-parts" : [ [ "2012" ] ] }, "note" : "Steele, Jennifer\nChen, Kevin\nSun, Xingmin\nZhang, Yongrong\nWang, Haiying\nTzipori, Saul\nFeng, Hanping\nF32AI081497/AI/NIAID NIH HHS/United States\nK01DK076549/DK/NIDDK NIH HHS/United States\nN01-30050/PHS HHS/United States\nR01AI088748/AI/NIAID NIH HHS/United States\nR01DK084509/DK/NIDDK NIH HHS/United States\nResearch Support, N.I.H., Extramural\nUnited States\nThe Journal of infectious diseases\nJ Infect Dis. 2012 Feb 1;205(3):384-91. doi: 10.1093/infdis/jir748. Epub 2011 Dec 5.", "page" : "384-391", "title" : "Systemic dissemination of Clostridium difficile toxins A and B is associated with severe, fatal disease in animal models", "type" : "article-journal", "volume" : "205" }, "uris" : [ "http://www.mendeley.com/documents/?uuid=c97de178-4768-420c-b984-50fe5cd4f3cf" ] } ], "mendeley" : { "previouslyFormattedCitation" : "(29)"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(29)</w:t>
      </w:r>
      <w:r w:rsidR="00681467" w:rsidRPr="000A50E7">
        <w:rPr>
          <w:color w:val="auto"/>
          <w:sz w:val="20"/>
          <w:szCs w:val="20"/>
        </w:rPr>
        <w:fldChar w:fldCharType="end"/>
      </w:r>
      <w:r w:rsidR="007219B0" w:rsidRPr="000A50E7">
        <w:rPr>
          <w:color w:val="auto"/>
          <w:sz w:val="20"/>
          <w:szCs w:val="20"/>
        </w:rPr>
        <w:t>.</w:t>
      </w:r>
      <w:r w:rsidR="005D7528" w:rsidRPr="000A50E7">
        <w:rPr>
          <w:color w:val="auto"/>
          <w:sz w:val="20"/>
          <w:szCs w:val="20"/>
        </w:rPr>
        <w:t xml:space="preserve"> </w:t>
      </w:r>
      <w:r w:rsidR="00666749" w:rsidRPr="000A50E7">
        <w:rPr>
          <w:color w:val="auto"/>
          <w:sz w:val="20"/>
          <w:szCs w:val="20"/>
        </w:rPr>
        <w:t>Additionally, previous studies have focused on s</w:t>
      </w:r>
      <w:r w:rsidR="00EB2C07" w:rsidRPr="000A50E7">
        <w:rPr>
          <w:color w:val="auto"/>
          <w:sz w:val="20"/>
          <w:szCs w:val="20"/>
        </w:rPr>
        <w:t>eparate facets of the host</w:t>
      </w:r>
      <w:r w:rsidR="00A378B1" w:rsidRPr="000A50E7">
        <w:rPr>
          <w:color w:val="auto"/>
          <w:sz w:val="20"/>
          <w:szCs w:val="20"/>
        </w:rPr>
        <w:t xml:space="preserve"> response</w:t>
      </w:r>
      <w:r w:rsidR="00E84D42" w:rsidRPr="000A50E7">
        <w:rPr>
          <w:color w:val="auto"/>
          <w:sz w:val="20"/>
          <w:szCs w:val="20"/>
        </w:rPr>
        <w:t xml:space="preserve">, </w:t>
      </w:r>
      <w:r w:rsidR="005C34C7" w:rsidRPr="000A50E7">
        <w:rPr>
          <w:color w:val="auto"/>
          <w:sz w:val="20"/>
          <w:szCs w:val="20"/>
        </w:rPr>
        <w:t>typically</w:t>
      </w:r>
      <w:r w:rsidR="00E84D42" w:rsidRPr="000A50E7">
        <w:rPr>
          <w:color w:val="auto"/>
          <w:sz w:val="20"/>
          <w:szCs w:val="20"/>
        </w:rPr>
        <w:t xml:space="preserve"> </w:t>
      </w:r>
      <w:r w:rsidR="005C34C7" w:rsidRPr="000A50E7">
        <w:rPr>
          <w:color w:val="auto"/>
          <w:sz w:val="20"/>
          <w:szCs w:val="20"/>
        </w:rPr>
        <w:t>with</w:t>
      </w:r>
      <w:r w:rsidR="00E84D42" w:rsidRPr="000A50E7">
        <w:rPr>
          <w:color w:val="auto"/>
          <w:sz w:val="20"/>
          <w:szCs w:val="20"/>
        </w:rPr>
        <w:t xml:space="preserve"> only one toxin</w:t>
      </w:r>
      <w:r w:rsidR="005C34C7" w:rsidRPr="000A50E7">
        <w:rPr>
          <w:color w:val="auto"/>
          <w:sz w:val="20"/>
          <w:szCs w:val="20"/>
        </w:rPr>
        <w:t xml:space="preserve"> per study</w:t>
      </w:r>
      <w:r w:rsidR="00FB4BDB"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"DOI" : "S0016508502996435 [pii]", "ISBN" : "0016-5085 (Print) 0016-5085 (Linking)", "PMID" : "11875005", "abstract" : "BACKGROUND &amp; AIMS: The role of the CC chemokine receptor (CCR) 1 in acute enteritis was investigated by subjecting CCR1 knockout mice to Clostridium difficile toxin A treatment. METHODS: Toxin A or vehicle was injected into ileal loops in anesthetized wild-type, CCR1-/- and macrophage inhibitory protein (MIP)-1alpha-/- mice. After 1-4 hours, fluid accumulation was calculated, and the loops were processed for histology, myeloperoxidase activity, regulated on activation, normal T cell expressed and secreted (RANTES) production, and messenger RNA measurements. RESULTS: Toxin A induced in all mice a significant (P &lt; 0.05) increase in ileal fluid accumulation, epithelial damage, and neutrophil infiltration, with all parameters being significantly (P &lt; 0.01) lower in CCR1-/- and MIP-1alpha-/- mice. Ileal messenger RNA expression of the CCR1 ligands MIP-1alpha and RANTES and RANTES synthesis were increased in toxin A-treated wild-type mice. The RANTES antagonist Met-RANTES significantly (P &lt; 0.01) reduced the toxin A-induced increases in ileal fluid accumulation and myeloperoxidase activity in wild-type mice. CONCLUSIONS: C. difficile toxin A-induced murine enteritis involves CCR1 and its ligands MIP-1alpha and RANTES, which may be important mediators of the neutrophil recruitment characterizing acute, enterotoxin-mediated enteritis.", "author" : [ { "dropping-particle" : "", "family" : "Morteau", "given" : "O", "non-dropping-particle" : "", "parse-names" : false, "suffix" : "" }, { "dropping-particle" : "", "family" : "Castagliuolo", "given" : "I", "non-dropping-particle" : "", "parse-names" : false, "suffix" : "" }, { "dropping-particle" : "", "family" : "Mykoniatis", "given" : "A", "non-dropping-particle" : "", "parse-names" : false, "suffix" : "" }, { "dropping-particle" : "", "family" : "Zacks", "given" : "J", "non-dropping-particle" : "", "parse-names" : false, "suffix" : "" }, { "dropping-particle" : "", "family" : "Wlk", "given" : "M", "non-dropping-particle" : "", "parse-names" : false, "suffix" : "" }, { "dropping-particle" : "", "family" : "Lu", "given" : "B", "non-dropping-particle" : "", "parse-names" : false, "suffix" : "" }, { "dropping-particle" : "", "family" : "Pothoulakis", "given" : "C", "non-dropping-particle" : "", "parse-names" : false, "suffix" : "" }, { "dropping-particle" : "", "family" : "Gerard", "given" : "N P", "non-dropping-particle" : "", "parse-names" : false, "suffix" : "" }, { "dropping-particle" : "", "family" : "Gerard", "given" : "C", "non-dropping-particle" : "", "parse-names" : false, "suffix" : "" } ], "container-title" : "Gastroenterology", "edition" : "2002/03/05", "id" : "ITEM-1", "issue" : "3", "issued" : { "date-parts" : [ [ "2002" ] ] }, "note" : "Morteau, Olivier\nCastagliuolo, Ignazio\nMykoniatis, Andreas\nZacks, Jeff\nWlk, Michael\nLu, Bao\nPothoulakis, Charalabos\nGerard, Norma P\nGerard, Craig\nUnited States\nGastroenterology\nGastroenterology. 2002 Mar;122(3):725-33.", "page" : "725-733", "title" : "Genetic deficiency in the chemokine receptor CCR1 protects against acute Clostridium difficile toxin A enteritis in mice", "type" : "article-journal", "volume" : "122" }, "uris" : [ "http://www.mendeley.com/documents/?uuid=b80ca5db-4788-469c-b349-f0feb1b6557c" ] }, { "id" : "ITEM-2", "itemData" : { "DOI" : "10.1172/JCI117080", "ISBN" : "0021-9738 (Print) 0021-9738 (Linking)", "PMID" : "7907603", "abstract" : "Neutrophil infiltration is a prominent feature of Clostridium difficile-associated enteritis and colitis. The aim of this study was to examine the importance of neutrophil recruitment and neutrophil-mediated tissue damage in C. difficile toxin A-induced enteritis. Competitive binding experiments using purified 3H-toxin A demonstrated the presence of a single class of medium affinity receptors on rabbit neutrophils (Kd 7 x 10(-8) M). Pertussis toxin and the nonhydrolyzable GTP analog GTPgamma S both inhibited 3H-toxin A binding (by 56 and 65%, respectively), indicating that the rabbit neutrophil toxin A receptor is G protein linked. Toxin A elicited a dose-dependent (25-200 micrograms/ml) stimulation of neutrophil migration in vitro, and this functional effect was also pertussis toxin sensitive (69% inhibition). Treatment of neutrophils with R15.7, a blocking monoclonal antibody to the leuocyte adhesion molecule CD18, inhibited toxin A-stimulated neutrophil migration by 85% in vitro. Pretreatment of rabbits with R15.7 also prevented neutrophil infiltration of toxin A-exposed ileal loops in vivo as determined by histologic examination and by ileal tissue myeloperoxidase levels. Furthermore, R15.7 effected a substantial inhibition of fluid secretion (by 65%), mannitol permeability (by 66%), and histologic damage in toxin A-exposed ileal loops. Anti-CD18 (R15.7) had no inhibitory effect on cholera toxin enterotoxicity. These data demonstrate that C. difficile toxin A is a proinflammatory toxin whose enterotoxic effects are substantially dependent upon neutrophil recruitment.", "author" : [ { "dropping-particle" : "", "family" : "Kelly", "given" : "C P", "non-dropping-particle" : "", "parse-names" : false, "suffix" : "" }, { "dropping-particle" : "", "family" : "Becker", "given" : "S", "non-dropping-particle" : "", "parse-names" : false, "suffix" : "" }, { "dropping-particle" : "", "family" : "Linevsky", "given" : "J K", "non-dropping-particle" : "", "parse-names" : false, "suffix" : "" }, { "dropping-particle" : "", "family" : "Joshi", "given" : "M A", "non-dropping-particle" : "", "parse-names" : false, "suffix" : "" }, { "dropping-particle" : "", "family" : "O'Keane", "given" : "J C", "non-dropping-particle" : "", "parse-names" : false, "suffix" : "" }, { "dropping-particle" : "", "family" : "Dickey", "given" : "B F", "non-dropping-particle" : "", "parse-names" : false, "suffix" : "" }, { "dropping-particle" : "", "family" : "LaMont", "given" : "J T", "non-dropping-particle" : "", "parse-names" : false, "suffix" : "" }, { "dropping-particle" : "", "family" : "Pothoulakis", "given" : "C", "non-dropping-particle" : "", "parse-names" : false, "suffix" : "" } ], "container-title" : "J Clin Invest", "edition" : "1994/03/01", "id" : "ITEM-2", "issue" : "3", "issued" : { "date-parts" : [ [ "1994" ] ] }, "note" : "Kelly, C P\nBecker, S\nLinevsky, J K\nJoshi, M A\nO'Keane, J C\nDickey, B F\nLaMont, J T\nPothoulakis, C\nDK-02128/DK/NIDDK NIH HHS/United States\nDK-34583/DK/NIDDK NIH HHS/United States\nHL-43161/HL/NHLBI NIH HHS/United States\netc.\nResearch Support, Non-U.S. Gov't\nResearch Support, U.S. Gov't, P.H.S.\nUnited states\nThe Journal of clinical investigation\nJ Clin Invest. 1994 Mar;93(3):1257-65.", "page" : "1257-1265", "title" : "Neutrophil recruitment in Clostridium difficile toxin A enteritis in the rabbit", "type" : "article-journal", "volume" : "93" }, "uris" : [ "http://www.mendeley.com/documents/?uuid=cf6d8a67-2487-4e8e-88f2-0f1347d1f3f7" ] }, { "id" : "ITEM-3", "itemData" : { "DOI" : "10.1136/gut.2008.155341 gut.2008.155341 [pii]", "ISBN" : "1468-3288 (Electronic) 0017-5749 (Linking)", "PMID" : "18824554", "abstract" : "OBJECTIVE: Melanin-concentrating hormone (MCH) is a hypothalamic orexigenic neuropeptide that regulates energy balance. However, the distribution of MCH and its receptor MCHR1 in tissues other than brain suggested additional, as yet unappreciated, roles for this neuropeptide. Based on previous paradigms and the presence of MCH in the intestine as well as in immune cells, its potential role in gut innate immune responses was examined. METHODS: In human intestinal xenografts grown in mice, changes in the expression of MCH and its receptors following treatment with Clostridium difficile toxin A, the causative agent of antibiotic-associated diarrhoea in hospitalised patients, were examined. In colonocytes, the effect of C difficile toxin A treatment on MCHR1 expression, and of MCH on interleukin 8 (IL8) expression was examined. MCH-deficient mice and immunoneutralisation approaches were used to examine the role of MCH in the pathogenesis of C difficile toxin A-mediated acute enteritis. RESULTS: Upregulation of MCH and MCHR1 expression was found in the human intestinal xenograft model, and of MCHR1 in colonocytes following exposure to toxin A. Treatment of colonocytes with MCH resulted in IL8 transcriptional upregulation, implying a link between MCH and inflammatory pathways. In further support of this view, MCH-deficient mice developed attenuated toxin A-mediated intestinal inflammation and secretion, as did wild-type mice treated with an antibody against MCH or MCHR1. CONCLUSION: These findings signify MCH as a mediator of C difficile-associated enteritis and possibly of additional gut pathogens. MCH may mediate its proinflammatory effects at least in part by acting on epithelial cells in the intestine.", "author" : [ { "dropping-particle" : "", "family" : "Kokkotou", "given" : "E", "non-dropping-particle" : "", "parse-names" : false, "suffix" : "" }, { "dropping-particle" : "", "family" : "Espinoza", "given" : "D O", "non-dropping-particle" : "", "parse-names" : false, "suffix" : "" }, { "dropping-particle" : "", "family" : "Torres", "given" : "D", "non-dropping-particle" : "", "parse-names" : false, "suffix" : "" }, { "dropping-particle" : "", "family" : "Karagiannides", "given" : "I", "non-dropping-particle" : "", "parse-names" : false, "suffix" : "" }, { "dropping-particle" : "", "family" : "Kosteletos", "given" : "S", "non-dropping-particle" : "", "parse-names" : false, "suffix" : "" }, { "dropping-particle" : "", "family" : "Savidge", "given" : "T", "non-dropping-particle" : "", "parse-names" : false, "suffix" : "" }, { "dropping-particle" : "", "family" : "O'Brien", "given" : "M", "non-dropping-particle" : "", "parse-names" : false, "suffix" : "" }, { "dropping-particle" : "", "family" : "Pothoulakis", "given" : "C", "non-dropping-particle" : "", "parse-names" : false, "suffix" : "" } ], "container-title" : "Gut", "edition" : "2008/10/01", "id" : "ITEM-3", "issue" : "1", "issued" : { "date-parts" : [ [ "2009" ] ] }, "note" : "Kokkotou, E\nEspinoza, D O\nTorres, D\nKaragiannides, I\nKosteletos, S\nSavidge, T\nO'Brien, M\nPothoulakis, C\nDK 033506/DK/NIDDK NIH HHS/United States\nDK080058/DK/NIDDK NIH HHS/United States\nP30 DK040561-13/DK/NIDDK NIH HHS/United States\nP30-DK040561/DK/NIDDK NIH HHS/United States\nR01 DK080058-01A1/DK/NIDDK NIH HHS/United States\nResearch Support, N.I.H., Extramural\nResearch Support, Non-U.S. Gov't\nEngland\nGut\nGut. 2009 Jan;58(1):34-40. doi: 10.1136/gut.2008.155341. Epub 2008 Sep 29.", "page" : "34-40", "title" : "Melanin-concentrating hormone (MCH) modulates C difficile toxin A-mediated enteritis in mice", "type" : "article-journal", "volume" : "58" }, "uris" : [ "http://www.mendeley.com/documents/?uuid=bd9cc651-c2a4-487d-ab6f-35667523bc3b" ] }, { "id" : "ITEM-4", "itemData" : { "ISBN" : "0022-1767 (Print) 0022-1767 (Linking)", "PMID" : "14978106", "abstract" : "Clostridium difficile has emerged as the important causative agent of antibiotics-associated pseudomembranous colitis; especially its toxin A is presumed to be responsible for the colitis. We examined the pathophysiological roles of IFN-gamma in toxin A-induced enteritis using IFN-gamma knockout (KO) mice. When toxin A of C. difficile was injected into the ileal loops of BALB/c wild-type (WT) mice, massive fluid secretion, disruption of intestinal epithelial structure, and massive neutrophil infiltration developed within 4 h after the injection. IFN-gamma protein was faintly detected in some CD3-positive lymphocytes in the lamina propria and submucosa of the ileum of untreated WT mice. On the contrary, at 2 and 4 h after toxin A injection, IFN-gamma protein was detected in infiltrating neutrophils and to a lesser degree in CD3-positive lymphocytes. In the ileum of WT mice, toxin A treatment markedly enhanced the gene expression of TNF-alpha, macrophage inflammatory protein-1alpha and -2, KC, and ICAM-1 &gt;2 h after treatment. In contrast, the histopathological changes were marginal, without enhanced fluid secretion in the ileum of toxin A-treated IFN-gamma KO mice. Moreover, toxin A-induced gene expression of TNF-alpha, neutrophil chemotactic chemokines, and ICMA-1 was remarkably attenuated in IFN-gamma KO mice. Furthermore, pretreatment of WT mice with a neutralizing anti-IFN-gamma Ab prevented toxin A-induced enteritis. These observations indicate that IFN-gamma is the crucial mediator of toxin A-induced acute enteritis and suggest that IFN-gamma is an important molecular target for the control of C. difficile-associated pseudomembranous colitis.", "author" : [ { "dropping-particle" : "", "family" : "Ishida", "given" : "Y", "non-dropping-particle" : "", "parse-names" : false, "suffix" : "" }, { "dropping-particle" : "", "family" : "Maegawa", "given" : "T", "non-dropping-particle" : "", "parse-names" : false, "suffix" : "" }, { "dropping-particle" : "", "family" : "Kondo", "given" : "T", "non-dropping-particle" : "", "parse-names" : false, "suffix" : "" }, { "dropping-particle" : "", "family" : "Kimura", "given" : "A", "non-dropping-particle" : "", "parse-names" : false, "suffix" : "" }, { "dropping-particle" : "", "family" : "Iwakura", "given" : "Y", "non-dropping-particle" : "", "parse-names" : false, "suffix" : "" }, { "dropping-particle" : "", "family" : "Nakamura", "given" : "S", "non-dropping-particle" : "", "parse-names" : false, "suffix" : "" }, { "dropping-particle" : "", "family" : "Mukaida", "given" : "N", "non-dropping-particle" : "", "parse-names" : false, "suffix" : "" } ], "container-title" : "J Immunol", "edition" : "2004/02/24", "id" : "ITEM-4", "issue" : "5", "issued" : { "date-parts" : [ [ "2004" ] ] }, "note" : "Ishida, Yuko\nMaegawa, Tsuneo\nKondo, Toshikazu\nKimura, Akihiko\nIwakura, Yoichiro\nNakamura, Shinichi\nMukaida, Naofumi\nResearch Support, Non-U.S. Gov't\nUnited States\nJournal of immunology (Baltimore, Md. : 1950)\nJ Immunol. 2004 Mar 1;172(5):3018-25.", "page" : "3018-3025", "title" : "Essential involvement of IFN-gamma in Clostridium difficile toxin A-induced enteritis", "type" : "article-journal", "volume" : "172" }, "uris" : [ "http://www.mendeley.com/documents/?uuid=4ee3f831-f329-4bb2-a4ce-b5ebca40b86e" ] }, { "id" : "ITEM-5", "itemData" : { "ISBN" : "0022-1767 (Print) 0022-1767 (Linking)", "PMID" : "9637520", "abstract" : "Neutrophil infiltration of the colonic mucosa is a hallmark of Clostridium difficile toxin A-mediated enterocolitis. Macrophage-inflammatory protein-2 (MIP-2) is a potent neutrophil chemoattractant secreted by rat macrophages and epithelial cells in response to inflammatory stimuli. In this work, we report that administration of toxin A into rat ileal loops increased mucosal levels of MIP-2 before the onset of fluid secretion and mucosal neutrophil infiltration. Administration of rabbit anti-MIP-2 IgG, but not control IgG, reduced toxin A-mediated secretion (by 58%), mucosal permeability (by 80%), and myeloperoxidase activity (by 85%). Immunohistochemical analysis demonstrated increased MIP-2 expression in intestinal epithelial and lamina propria cells 1 h after toxin A administration. Intestinal epithelial cells purified from toxin A-exposed ileal loops also showed increased MIP-2 mRNA expression and MIP-2 protein release that was inhibited by pretreatment of rats with the transcriptional inhibitor actinomycin D. These results indicate that C. difficile toxin A induces MIP-2 release from intestinal epithelial cells and that MIP-2 contributes to neutrophil mucosal influx during toxin A enteritis.", "author" : [ { "dropping-particle" : "", "family" : "Castagliuolo", "given" : "I", "non-dropping-particle" : "", "parse-names" : false, "suffix" : "" }, { "dropping-particle" : "", "family" : "Keates", "given" : "A C", "non-dropping-particle" : "", "parse-names" : false, "suffix" : "" }, { "dropping-particle" : "", "family" : "Wang", "given" : "C C", "non-dropping-particle" : "", "parse-names" : false, "suffix" : "" }, { "dropping-particle" : "", "family" : "Pasha", "given" : "A", "non-dropping-particle" : "", "parse-names" : false, "suffix" : "" }, { "dropping-particle" : "", "family" : "Valenick", "given" : "L", "non-dropping-particle" : "", "parse-names" : false, "suffix" : "" }, { "dropping-particle" : "", "family" : "Kelly", "given" : "C P", "non-dropping-particle" : "", "parse-names" : false, "suffix" : "" }, { "dropping-particle" : "", "family" : "Nikulasson", "given" : "S T", "non-dropping-particle" : "", "parse-names" : false, "suffix" : "" }, { "dropping-particle" : "", "family" : "LaMont", "given" : "J T", "non-dropping-particle" : "", "parse-names" : false, "suffix" : "" }, { "dropping-particle" : "", "family" : "Pothoulakis", "given" : "C", "non-dropping-particle" : "", "parse-names" : false, "suffix" : "" } ], "container-title" : "J Immunol", "edition" : "1998/06/24", "id" : "ITEM-5", "issue" : "12", "issued" : { "date-parts" : [ [ "1998" ] ] }, "note" : "Castagliuolo, I\nKeates, A C\nWang, C C\nPasha, A\nValenick, L\nKelly, C P\nNikulasson, S T\nLaMont, J T\nPothoulakis, C\nDK-02128/DK/NIDDK NIH HHS/United States\nDK-34583/DK/NIDDK NIH HHS/United States\nDK-47343/DK/NIDDK NIH HHS/United States\nResearch Support, Non-U.S. Gov't\nResearch Support, U.S. Gov't, P.H.S.\nUnited states\nJournal of immunology (Baltimore, Md. : 1950)\nJ Immunol. 1998 Jun 15;160(12):6039-45.", "page" : "6039-6045", "title" : "Clostridium difficile toxin A stimulates macrophage-inflammatory protein-2 production in rat intestinal epithelial cells", "type" : "article-journal", "volume" : "160" }, "uris" : [ "http://www.mendeley.com/documents/?uuid=cd604146-c9df-4a08-878f-abbf52271f1d" ] }, { "id" : "ITEM-6", "itemData" : { "DOI" : "10.1172/JCI7545", "ISBN" : "0021-9738 (Print) 0021-9738 (Linking)", "PMID" : "10772660", "abstract" : "Clostridium difficile toxin A causes acute neutrophil infiltration and intestinal mucosal injury. In cultured cells, toxin A inactivates Rho proteins by monoglucosylation. In monocytes, toxin A induces IL-8 production and necrosis by unknown mechanisms. We investigated the role of mitogen-activated protein (MAP) kinases in these events. In THP-1 monocytic cells, toxin A activated the 3 main MAP kinase cascades within 1 to 2 minutes. Activation of p38 was sustained, whereas stimulation of extracellular signal-regulated kinases and c-Jun NH(2)-terminal kinase was transient. Rho glucosylation became evident after 15 minutes. IL-8 gene expression was reduced by 70% by the MEK inhibitor PD98059 and abrogated by the p38 inhibitor SB203580 or by overexpression of dominant-negative mutants of the p38-activating kinases MKK3 and MKK6. SB203580 also blocked monocyte necrosis and IL-1beta release caused by toxin A but not by other toxins. Finally, in mouse ileum, SB203580 prevented toxin A-induced neutrophil recruitment by 92% and villous destruction by 90%. Thus, in monocytes exposed to toxin A, MAP kinase activation appears to precede Rho glucosylation and is required for IL-8 transcription and cell necrosis. p38 MAP kinase also mediates intestinal inflammation and mucosal damage induced by toxin A.", "author" : [ { "dropping-particle" : "", "family" : "Warny", "given" : "M", "non-dropping-particle" : "", "parse-names" : false, "suffix" : "" }, { "dropping-particle" : "", "family" : "Keates", "given" : "A C", "non-dropping-particle" : "", "parse-names" : false, "suffix" : "" }, { "dropping-particle" : "", "family" : "Keates", "given" : "S", "non-dropping-particle" : "", "parse-names" : false, "suffix" : "" }, { "dropping-particle" : "", "family" : "Castagliuolo", "given" : "I", "non-dropping-particle" : "", "parse-names" : false, "suffix" : "" }, { "dropping-particle" : "", "family" : "Zacks", "given" : "J K", "non-dropping-particle" : "", "parse-names" : false, "suffix" : "" }, { "dropping-particle" : "", "family" : "Aboudola", "given" : "S", "non-dropping-particle" : "", "parse-names" : false, "suffix" : "" }, { "dropping-particle" : "", "family" : "Qamar", "given" : "A", "non-dropping-particle" : "", "parse-names" : false, "suffix" : "" }, { "dropping-particle" : "", "family" : "Pothoulakis", "given" : "C", "non-dropping-particle" : "", "parse-names" : false, "suffix" : "" }, { "dropping-particle" : "", "family" : "LaMont", "given" : "J T", "non-dropping-particle" : "", "parse-names" : false, "suffix" : "" }, { "dropping-particle" : "", "family" : "Kelly", "given" : "C P", "non-dropping-particle" : "", "parse-names" : false, "suffix" : "" } ], "container-title" : "J Clin Invest", "edition" : "2000/04/20", "id" : "ITEM-6", "issue" : "8", "issued" : { "date-parts" : [ [ "2000" ] ] }, "note" : "Warny, M\nKeates, A C\nKeates, S\nCastagliuolo, I\nZacks, J K\nAboudola, S\nQamar, A\nPothoulakis, C\nLaMont, J T\nKelly, C P\nR01DK-38583/DK/NIDDK NIH HHS/United States\nR01DK-47343/DK/NIDDK NIH HHS/United States\nR01DK-54920/DK/NIDDK NIH HHS/United States\nResearch Support, Non-U.S. Gov't\nResearch Support, U.S. Gov't, P.H.S.\nUnited states\nThe Journal of clinical investigation\nJ Clin Invest. 2000 Apr;105(8):1147-56.", "page" : "1147-1156", "title" : "p38 MAP kinase activation by Clostridium difficile toxin A mediates monocyte necrosis, IL-8 production, and enteritis", "type" : "article-journal", "volume" : "105" }, "uris" : [ "http://www.mendeley.com/documents/?uuid=ff8df725-265f-49c3-970c-459d8849f3a0" ] }, { "id" : "ITEM-7", "itemData" : { "DOI" : "JID33070 [pii] 10.1086/430316", "ISBN" : "0022-1899 (Print) 0022-1899 (Linking)", "PMID" : "15897995", "abstract" : "Angiotensin II (ANG II) has been described in the regulation of intestinal secretion and absorption via angiotensin subtype 1 (AT(1)) and AT(2) receptors, respectively, in rats. We investigated the role that ANG II plays in the rabbit ileal-loop model of Clostridium difficile infection. Expression of AT(1), the more abundant ANG II receptor, was demonstrated in ileal loops, and an AT(1) receptor blocker, losartan, inhibited hypersecretion induced by C. difficile toxin A (mean volume : length ratio, 0.27+/-0.06 vs. 0.60+/-0.06 mL/cm in controls). Losartan also decreased production of ANG II in the ileum (0.48+/-0.06 vs. 0.87+/-0.12 pg/mg in controls), raising the possibility that ANG II may participate in a positive feedback loop involving the hypersecretory response. Our findings suggest that ANG II plays a significant role in the pathogenesis of C. difficile toxin-induced diarrhea.", "author" : [ { "dropping-particle" : "", "family" : "Alcantara", "given" : "C S", "non-dropping-particle" : "", "parse-names" : false, "suffix" : "" }, { "dropping-particle" : "", "family" : "Jin", "given" : "X H", "non-dropping-particle" : "", "parse-names" : false, "suffix" : "" }, { "dropping-particle" : "", "family" : "Brito", "given" : "G A", "non-dropping-particle" : "", "parse-names" : false, "suffix" : "" }, { "dropping-particle" : "", "family" : "Carneiro-Filho", "given" : "B A", "non-dropping-particle" : "", "parse-names" : false, "suffix" : "" }, { "dropping-particle" : "", "family" : "Barrett", "given" : "L J", "non-dropping-particle" : "", "parse-names" : false, "suffix" : "" }, { "dropping-particle" : "", "family" : "Carey", "given" : "R M", "non-dropping-particle" : "", "parse-names" : false, "suffix" : "" }, { "dropping-particle" : "", "family" : "Guerrant", "given" : "R L", "non-dropping-particle" : "", "parse-names" : false, "suffix" : "" } ], "container-title" : "J Infect Dis", "edition" : "2005/05/18", "id" : "ITEM-7", "issue" : "12", "issued" : { "date-parts" : [ [ "2005" ] ] }, "note" : "Alcantara, Cirle S\nJin, Xiao-Hong\nBrito, Gerly Anne C\nCarneiro-Filho, Benedito A\nBarrett, Leah J\nCarey, Robert M\nGuerrant, Richard L\n5 D43 TW00909/TW/FIC NIH HHS/United States\nResearch Support, N.I.H., Extramural\nResearch Support, U.S. Gov't, P.H.S.\nUnited States\nThe Journal of infectious diseases\nJ Infect Dis. 2005 Jun 15;191(12):2090-6. Epub 2005 May 3.", "page" : "2090-2096", "title" : "Angiotensin II subtype 1 receptor blockade inhibits Clostridium difficile toxin A-induced intestinal secretion in a rabbit model", "type" : "article-journal", "volume" : "191" }, "uris" : [ "http://www.mendeley.com/documents/?uuid=6a322bbc-d3e3-48ff-a085-bdecc5f285a0" ] } ], "mendeley" : { "previouslyFormattedCitation" : "(30\u201336)"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(30–36)</w:t>
      </w:r>
      <w:r w:rsidR="00681467" w:rsidRPr="000A50E7">
        <w:rPr>
          <w:color w:val="auto"/>
          <w:sz w:val="20"/>
          <w:szCs w:val="20"/>
        </w:rPr>
        <w:fldChar w:fldCharType="end"/>
      </w:r>
      <w:r w:rsidR="00FB4BDB" w:rsidRPr="000A50E7">
        <w:rPr>
          <w:color w:val="auto"/>
          <w:sz w:val="20"/>
          <w:szCs w:val="20"/>
        </w:rPr>
        <w:t>.</w:t>
      </w:r>
      <w:r w:rsidR="00406A3D" w:rsidRPr="000A50E7" w:rsidDel="00406A3D">
        <w:rPr>
          <w:color w:val="auto"/>
          <w:sz w:val="20"/>
          <w:szCs w:val="20"/>
        </w:rPr>
        <w:t xml:space="preserve"> </w:t>
      </w:r>
      <w:r w:rsidR="00F053DE" w:rsidRPr="000A50E7">
        <w:rPr>
          <w:color w:val="auto"/>
          <w:sz w:val="20"/>
          <w:szCs w:val="20"/>
        </w:rPr>
        <w:t xml:space="preserve">To </w:t>
      </w:r>
      <w:r w:rsidR="00F053DE" w:rsidRPr="000A50E7">
        <w:rPr>
          <w:color w:val="auto"/>
          <w:sz w:val="20"/>
          <w:szCs w:val="20"/>
        </w:rPr>
        <w:lastRenderedPageBreak/>
        <w:t>address these deficits in the knowledge of this illness, w</w:t>
      </w:r>
      <w:r w:rsidR="00B579BC" w:rsidRPr="000A50E7">
        <w:rPr>
          <w:color w:val="auto"/>
          <w:sz w:val="20"/>
          <w:szCs w:val="20"/>
        </w:rPr>
        <w:t>e measure</w:t>
      </w:r>
      <w:r w:rsidR="00F053DE" w:rsidRPr="000A50E7">
        <w:rPr>
          <w:color w:val="auto"/>
          <w:sz w:val="20"/>
          <w:szCs w:val="20"/>
        </w:rPr>
        <w:t>d</w:t>
      </w:r>
      <w:r w:rsidR="00B579BC" w:rsidRPr="000A50E7">
        <w:rPr>
          <w:color w:val="auto"/>
          <w:sz w:val="20"/>
          <w:szCs w:val="20"/>
        </w:rPr>
        <w:t xml:space="preserve"> genome-wide expression from epithelial-layer cells </w:t>
      </w:r>
      <w:r w:rsidR="00B74816" w:rsidRPr="000A50E7">
        <w:rPr>
          <w:color w:val="auto"/>
          <w:sz w:val="20"/>
          <w:szCs w:val="20"/>
        </w:rPr>
        <w:t xml:space="preserve">exposed to TcdA and TcdB to simultaneously capture effects of </w:t>
      </w:r>
      <w:r w:rsidR="0067351C" w:rsidRPr="000A50E7">
        <w:rPr>
          <w:color w:val="auto"/>
          <w:sz w:val="20"/>
          <w:szCs w:val="20"/>
        </w:rPr>
        <w:t>each toxin</w:t>
      </w:r>
      <w:r w:rsidR="00B74816" w:rsidRPr="000A50E7">
        <w:rPr>
          <w:color w:val="auto"/>
          <w:sz w:val="20"/>
          <w:szCs w:val="20"/>
        </w:rPr>
        <w:t>.</w:t>
      </w:r>
    </w:p>
    <w:p w:rsidR="00EB05EE" w:rsidRPr="000A50E7" w:rsidRDefault="00EB05EE" w:rsidP="003767F4">
      <w:pPr>
        <w:suppressLineNumbers/>
        <w:spacing w:after="0" w:line="480" w:lineRule="auto"/>
        <w:jc w:val="both"/>
        <w:rPr>
          <w:color w:val="auto"/>
          <w:sz w:val="20"/>
          <w:szCs w:val="20"/>
        </w:rPr>
      </w:pPr>
    </w:p>
    <w:p w:rsidR="006B086B" w:rsidRPr="000A50E7" w:rsidRDefault="00EB05EE" w:rsidP="001B4CF8">
      <w:pPr>
        <w:spacing w:after="0" w:line="480" w:lineRule="auto"/>
        <w:jc w:val="both"/>
        <w:rPr>
          <w:color w:val="auto"/>
          <w:sz w:val="20"/>
          <w:szCs w:val="20"/>
        </w:rPr>
      </w:pPr>
      <w:r w:rsidRPr="000A50E7">
        <w:rPr>
          <w:color w:val="auto"/>
          <w:sz w:val="20"/>
          <w:szCs w:val="20"/>
        </w:rPr>
        <w:t>U</w:t>
      </w:r>
      <w:r w:rsidR="00C4493C" w:rsidRPr="000A50E7">
        <w:rPr>
          <w:color w:val="auto"/>
          <w:sz w:val="20"/>
          <w:szCs w:val="20"/>
        </w:rPr>
        <w:t xml:space="preserve">sing this approach, </w:t>
      </w:r>
      <w:r w:rsidR="00D87098" w:rsidRPr="000A50E7">
        <w:rPr>
          <w:color w:val="auto"/>
          <w:sz w:val="20"/>
          <w:szCs w:val="20"/>
        </w:rPr>
        <w:t>we</w:t>
      </w:r>
      <w:r w:rsidR="00EB4C95" w:rsidRPr="000A50E7">
        <w:rPr>
          <w:color w:val="auto"/>
          <w:sz w:val="20"/>
          <w:szCs w:val="20"/>
        </w:rPr>
        <w:t xml:space="preserve"> identify </w:t>
      </w:r>
      <w:r w:rsidR="0077584E" w:rsidRPr="000A50E7">
        <w:rPr>
          <w:color w:val="auto"/>
          <w:sz w:val="20"/>
          <w:szCs w:val="20"/>
        </w:rPr>
        <w:t xml:space="preserve">several </w:t>
      </w:r>
      <w:r w:rsidR="00EB4C95" w:rsidRPr="000A50E7">
        <w:rPr>
          <w:color w:val="auto"/>
          <w:sz w:val="20"/>
          <w:szCs w:val="20"/>
        </w:rPr>
        <w:t xml:space="preserve">genes </w:t>
      </w:r>
      <w:r w:rsidR="00C719F2" w:rsidRPr="000A50E7">
        <w:rPr>
          <w:color w:val="auto"/>
          <w:sz w:val="20"/>
          <w:szCs w:val="20"/>
        </w:rPr>
        <w:t xml:space="preserve">differentially expressed </w:t>
      </w:r>
      <w:r w:rsidR="00EB4C95" w:rsidRPr="000A50E7">
        <w:rPr>
          <w:color w:val="auto"/>
          <w:sz w:val="20"/>
          <w:szCs w:val="20"/>
        </w:rPr>
        <w:t>after toxin treatment</w:t>
      </w:r>
      <w:r w:rsidR="00711289" w:rsidRPr="000A50E7">
        <w:rPr>
          <w:color w:val="auto"/>
          <w:sz w:val="20"/>
          <w:szCs w:val="20"/>
        </w:rPr>
        <w:t xml:space="preserve"> that </w:t>
      </w:r>
      <w:r w:rsidR="008A1F6B" w:rsidRPr="000A50E7">
        <w:rPr>
          <w:color w:val="auto"/>
          <w:sz w:val="20"/>
          <w:szCs w:val="20"/>
        </w:rPr>
        <w:t>serve as</w:t>
      </w:r>
      <w:r w:rsidR="00B74816" w:rsidRPr="000A50E7">
        <w:rPr>
          <w:color w:val="auto"/>
          <w:sz w:val="20"/>
          <w:szCs w:val="20"/>
        </w:rPr>
        <w:t xml:space="preserve"> specific candidates</w:t>
      </w:r>
      <w:r w:rsidR="00EB4C95" w:rsidRPr="000A50E7">
        <w:rPr>
          <w:color w:val="auto"/>
          <w:sz w:val="20"/>
          <w:szCs w:val="20"/>
        </w:rPr>
        <w:t xml:space="preserve"> </w:t>
      </w:r>
      <w:r w:rsidR="007769A2" w:rsidRPr="000A50E7">
        <w:rPr>
          <w:color w:val="auto"/>
          <w:sz w:val="20"/>
          <w:szCs w:val="20"/>
        </w:rPr>
        <w:t>to investigate further</w:t>
      </w:r>
      <w:r w:rsidR="00C719F2" w:rsidRPr="000A50E7">
        <w:rPr>
          <w:color w:val="auto"/>
          <w:sz w:val="20"/>
          <w:szCs w:val="20"/>
        </w:rPr>
        <w:t>.</w:t>
      </w:r>
      <w:r w:rsidR="00E2416A" w:rsidRPr="000A50E7">
        <w:rPr>
          <w:color w:val="auto"/>
          <w:sz w:val="20"/>
          <w:szCs w:val="20"/>
        </w:rPr>
        <w:t xml:space="preserve"> </w:t>
      </w:r>
      <w:r w:rsidR="00D87098" w:rsidRPr="000A50E7">
        <w:rPr>
          <w:color w:val="auto"/>
          <w:sz w:val="20"/>
          <w:szCs w:val="20"/>
        </w:rPr>
        <w:t>Additionally, w</w:t>
      </w:r>
      <w:r w:rsidR="00DE389A" w:rsidRPr="000A50E7">
        <w:rPr>
          <w:color w:val="auto"/>
          <w:sz w:val="20"/>
          <w:szCs w:val="20"/>
        </w:rPr>
        <w:t xml:space="preserve">e </w:t>
      </w:r>
      <w:r w:rsidR="001A4FD8" w:rsidRPr="000A50E7">
        <w:rPr>
          <w:color w:val="auto"/>
          <w:sz w:val="20"/>
          <w:szCs w:val="20"/>
        </w:rPr>
        <w:t xml:space="preserve">employ currently available </w:t>
      </w:r>
      <w:proofErr w:type="spellStart"/>
      <w:r w:rsidR="001A4FD8" w:rsidRPr="000A50E7">
        <w:rPr>
          <w:color w:val="auto"/>
          <w:sz w:val="20"/>
          <w:szCs w:val="20"/>
        </w:rPr>
        <w:t>bioinformatic</w:t>
      </w:r>
      <w:proofErr w:type="spellEnd"/>
      <w:r w:rsidR="001A4FD8" w:rsidRPr="000A50E7">
        <w:rPr>
          <w:color w:val="auto"/>
          <w:sz w:val="20"/>
          <w:szCs w:val="20"/>
        </w:rPr>
        <w:t xml:space="preserve"> methods and also introduce </w:t>
      </w:r>
      <w:r w:rsidR="004958B9" w:rsidRPr="000A50E7">
        <w:rPr>
          <w:color w:val="auto"/>
          <w:sz w:val="20"/>
          <w:szCs w:val="20"/>
        </w:rPr>
        <w:t xml:space="preserve">novel </w:t>
      </w:r>
      <w:r w:rsidR="001A4FD8" w:rsidRPr="000A50E7">
        <w:rPr>
          <w:color w:val="auto"/>
          <w:sz w:val="20"/>
          <w:szCs w:val="20"/>
        </w:rPr>
        <w:t xml:space="preserve">methods </w:t>
      </w:r>
      <w:r w:rsidR="00DE389A" w:rsidRPr="000A50E7">
        <w:rPr>
          <w:color w:val="auto"/>
          <w:sz w:val="20"/>
          <w:szCs w:val="20"/>
        </w:rPr>
        <w:t>to identify groups of regulated genes associated with known biological functions.</w:t>
      </w:r>
      <w:r w:rsidR="004958B9" w:rsidRPr="000A50E7">
        <w:rPr>
          <w:color w:val="auto"/>
          <w:sz w:val="20"/>
          <w:szCs w:val="20"/>
        </w:rPr>
        <w:t xml:space="preserve"> </w:t>
      </w:r>
      <w:r w:rsidR="006269E9" w:rsidRPr="000A50E7">
        <w:rPr>
          <w:color w:val="auto"/>
          <w:sz w:val="20"/>
          <w:szCs w:val="20"/>
        </w:rPr>
        <w:t>Our</w:t>
      </w:r>
      <w:r w:rsidR="00D87098" w:rsidRPr="000A50E7">
        <w:rPr>
          <w:color w:val="auto"/>
          <w:sz w:val="20"/>
          <w:szCs w:val="20"/>
        </w:rPr>
        <w:t xml:space="preserve"> measurements were taken on several </w:t>
      </w:r>
      <w:proofErr w:type="gramStart"/>
      <w:r w:rsidR="00D87098" w:rsidRPr="000A50E7">
        <w:rPr>
          <w:color w:val="auto"/>
          <w:sz w:val="20"/>
          <w:szCs w:val="20"/>
        </w:rPr>
        <w:t>biological</w:t>
      </w:r>
      <w:proofErr w:type="gramEnd"/>
      <w:r w:rsidR="00D87098" w:rsidRPr="000A50E7">
        <w:rPr>
          <w:color w:val="auto"/>
          <w:sz w:val="20"/>
          <w:szCs w:val="20"/>
        </w:rPr>
        <w:t xml:space="preserve"> levels</w:t>
      </w:r>
      <w:r w:rsidR="000E3D1E" w:rsidRPr="000A50E7">
        <w:rPr>
          <w:color w:val="auto"/>
          <w:sz w:val="20"/>
          <w:szCs w:val="20"/>
        </w:rPr>
        <w:t xml:space="preserve"> </w:t>
      </w:r>
      <w:r w:rsidR="00B579BC" w:rsidRPr="000A50E7">
        <w:rPr>
          <w:color w:val="auto"/>
          <w:sz w:val="20"/>
          <w:szCs w:val="20"/>
        </w:rPr>
        <w:t>to link</w:t>
      </w:r>
      <w:r w:rsidR="000E3D1E" w:rsidRPr="000A50E7">
        <w:rPr>
          <w:color w:val="auto"/>
          <w:sz w:val="20"/>
          <w:szCs w:val="20"/>
        </w:rPr>
        <w:t xml:space="preserve"> </w:t>
      </w:r>
      <w:r w:rsidR="00D87098" w:rsidRPr="000A50E7">
        <w:rPr>
          <w:color w:val="auto"/>
          <w:sz w:val="20"/>
          <w:szCs w:val="20"/>
        </w:rPr>
        <w:t>changes in one set of variables (e.g.</w:t>
      </w:r>
      <w:r w:rsidR="00486FC3" w:rsidRPr="000A50E7">
        <w:rPr>
          <w:color w:val="auto"/>
          <w:sz w:val="20"/>
          <w:szCs w:val="20"/>
        </w:rPr>
        <w:t>,</w:t>
      </w:r>
      <w:r w:rsidR="00D87098" w:rsidRPr="000A50E7">
        <w:rPr>
          <w:color w:val="auto"/>
          <w:sz w:val="20"/>
          <w:szCs w:val="20"/>
        </w:rPr>
        <w:t xml:space="preserve"> gene expression) to changes in others (e.g.</w:t>
      </w:r>
      <w:r w:rsidR="00486FC3" w:rsidRPr="000A50E7">
        <w:rPr>
          <w:color w:val="auto"/>
          <w:sz w:val="20"/>
          <w:szCs w:val="20"/>
        </w:rPr>
        <w:t>,</w:t>
      </w:r>
      <w:r w:rsidR="00D87098" w:rsidRPr="000A50E7">
        <w:rPr>
          <w:color w:val="auto"/>
          <w:sz w:val="20"/>
          <w:szCs w:val="20"/>
        </w:rPr>
        <w:t xml:space="preserve"> pathology</w:t>
      </w:r>
      <w:r w:rsidR="00E02068" w:rsidRPr="000A50E7">
        <w:rPr>
          <w:color w:val="auto"/>
          <w:sz w:val="20"/>
          <w:szCs w:val="20"/>
        </w:rPr>
        <w:t xml:space="preserve"> and</w:t>
      </w:r>
      <w:r w:rsidR="00D87098" w:rsidRPr="000A50E7">
        <w:rPr>
          <w:color w:val="auto"/>
          <w:sz w:val="20"/>
          <w:szCs w:val="20"/>
        </w:rPr>
        <w:t xml:space="preserve"> blood counts). </w:t>
      </w:r>
      <w:r w:rsidR="00BA3FD2" w:rsidRPr="000A50E7">
        <w:rPr>
          <w:color w:val="auto"/>
          <w:sz w:val="20"/>
          <w:szCs w:val="20"/>
        </w:rPr>
        <w:t xml:space="preserve">These </w:t>
      </w:r>
      <w:r w:rsidR="00D87098" w:rsidRPr="000A50E7">
        <w:rPr>
          <w:color w:val="auto"/>
          <w:sz w:val="20"/>
          <w:szCs w:val="20"/>
        </w:rPr>
        <w:t xml:space="preserve">linkages </w:t>
      </w:r>
      <w:r w:rsidR="00BA3FD2" w:rsidRPr="000A50E7">
        <w:rPr>
          <w:color w:val="auto"/>
          <w:sz w:val="20"/>
          <w:szCs w:val="20"/>
        </w:rPr>
        <w:t xml:space="preserve">serve as tools to validate previous findings as well as identify novel functions affected by TcdA or TcdB. Of the many </w:t>
      </w:r>
      <w:r w:rsidR="00E813B3" w:rsidRPr="000A50E7">
        <w:rPr>
          <w:color w:val="auto"/>
          <w:sz w:val="20"/>
          <w:szCs w:val="20"/>
        </w:rPr>
        <w:t xml:space="preserve">linkages </w:t>
      </w:r>
      <w:r w:rsidR="00194416" w:rsidRPr="000A50E7">
        <w:rPr>
          <w:color w:val="auto"/>
          <w:sz w:val="20"/>
          <w:szCs w:val="20"/>
        </w:rPr>
        <w:t>that</w:t>
      </w:r>
      <w:r w:rsidR="00BA3FD2" w:rsidRPr="000A50E7">
        <w:rPr>
          <w:color w:val="auto"/>
          <w:sz w:val="20"/>
          <w:szCs w:val="20"/>
        </w:rPr>
        <w:t xml:space="preserve"> could be </w:t>
      </w:r>
      <w:r w:rsidR="00D013E2" w:rsidRPr="000A50E7">
        <w:rPr>
          <w:color w:val="auto"/>
          <w:sz w:val="20"/>
          <w:szCs w:val="20"/>
        </w:rPr>
        <w:t>explored</w:t>
      </w:r>
      <w:r w:rsidR="00BA3FD2" w:rsidRPr="000A50E7">
        <w:rPr>
          <w:color w:val="auto"/>
          <w:sz w:val="20"/>
          <w:szCs w:val="20"/>
        </w:rPr>
        <w:t>, we further invest</w:t>
      </w:r>
      <w:r w:rsidR="00AE7CF7" w:rsidRPr="000A50E7">
        <w:rPr>
          <w:color w:val="auto"/>
          <w:sz w:val="20"/>
          <w:szCs w:val="20"/>
        </w:rPr>
        <w:t>igat</w:t>
      </w:r>
      <w:r w:rsidR="00BA3FD2" w:rsidRPr="000A50E7">
        <w:rPr>
          <w:color w:val="auto"/>
          <w:sz w:val="20"/>
          <w:szCs w:val="20"/>
        </w:rPr>
        <w:t>ed chemokine expression and the role of two chemokines</w:t>
      </w:r>
      <w:r w:rsidR="00E05E8F" w:rsidRPr="000A50E7">
        <w:rPr>
          <w:color w:val="auto"/>
          <w:sz w:val="20"/>
          <w:szCs w:val="20"/>
        </w:rPr>
        <w:t xml:space="preserve"> in </w:t>
      </w:r>
      <w:r w:rsidR="0077584E" w:rsidRPr="000A50E7">
        <w:rPr>
          <w:color w:val="auto"/>
          <w:sz w:val="20"/>
          <w:szCs w:val="20"/>
        </w:rPr>
        <w:t xml:space="preserve">the </w:t>
      </w:r>
      <w:r w:rsidR="00E05E8F" w:rsidRPr="000A50E7">
        <w:rPr>
          <w:color w:val="auto"/>
          <w:sz w:val="20"/>
          <w:szCs w:val="20"/>
        </w:rPr>
        <w:t>response to TcdA</w:t>
      </w:r>
      <w:r w:rsidR="00BA3FD2" w:rsidRPr="000A50E7">
        <w:rPr>
          <w:color w:val="auto"/>
          <w:sz w:val="20"/>
          <w:szCs w:val="20"/>
        </w:rPr>
        <w:t xml:space="preserve"> cecal injection</w:t>
      </w:r>
      <w:r w:rsidR="0077584E" w:rsidRPr="000A50E7">
        <w:rPr>
          <w:color w:val="auto"/>
          <w:sz w:val="20"/>
          <w:szCs w:val="20"/>
        </w:rPr>
        <w:t xml:space="preserve"> </w:t>
      </w:r>
      <w:r w:rsidR="008A1F6B" w:rsidRPr="000A50E7">
        <w:rPr>
          <w:color w:val="auto"/>
          <w:sz w:val="20"/>
          <w:szCs w:val="20"/>
        </w:rPr>
        <w:t>with respect to changes in</w:t>
      </w:r>
      <w:r w:rsidR="0077584E" w:rsidRPr="000A50E7">
        <w:rPr>
          <w:color w:val="auto"/>
          <w:sz w:val="20"/>
          <w:szCs w:val="20"/>
        </w:rPr>
        <w:t xml:space="preserve"> </w:t>
      </w:r>
      <w:r w:rsidR="00BA3FD2" w:rsidRPr="000A50E7">
        <w:rPr>
          <w:color w:val="auto"/>
          <w:sz w:val="20"/>
          <w:szCs w:val="20"/>
        </w:rPr>
        <w:t>pathology, neutrophil recruitment, and survival</w:t>
      </w:r>
      <w:r w:rsidR="00AE7CF7" w:rsidRPr="000A50E7">
        <w:rPr>
          <w:color w:val="auto"/>
          <w:sz w:val="20"/>
          <w:szCs w:val="20"/>
        </w:rPr>
        <w:t>.</w:t>
      </w:r>
      <w:r w:rsidR="00BF0D22" w:rsidRPr="000A50E7">
        <w:rPr>
          <w:color w:val="auto"/>
          <w:sz w:val="20"/>
          <w:szCs w:val="20"/>
        </w:rPr>
        <w:t xml:space="preserve"> </w:t>
      </w:r>
      <w:r w:rsidR="00093EC5" w:rsidRPr="000A50E7">
        <w:rPr>
          <w:color w:val="auto"/>
          <w:sz w:val="20"/>
          <w:szCs w:val="20"/>
        </w:rPr>
        <w:t xml:space="preserve">In addition to the comparison between toxins and </w:t>
      </w:r>
      <w:r w:rsidR="006269E9" w:rsidRPr="000A50E7">
        <w:rPr>
          <w:color w:val="auto"/>
          <w:sz w:val="20"/>
          <w:szCs w:val="20"/>
        </w:rPr>
        <w:t xml:space="preserve">identification of </w:t>
      </w:r>
      <w:r w:rsidR="00093EC5" w:rsidRPr="000A50E7">
        <w:rPr>
          <w:color w:val="auto"/>
          <w:sz w:val="20"/>
          <w:szCs w:val="20"/>
        </w:rPr>
        <w:t>differentially expressed genes, t</w:t>
      </w:r>
      <w:r w:rsidR="00543C0E" w:rsidRPr="000A50E7">
        <w:rPr>
          <w:color w:val="auto"/>
          <w:sz w:val="20"/>
          <w:szCs w:val="20"/>
        </w:rPr>
        <w:t xml:space="preserve">hese </w:t>
      </w:r>
      <w:r w:rsidR="00AE7CF7" w:rsidRPr="000A50E7">
        <w:rPr>
          <w:color w:val="auto"/>
          <w:sz w:val="20"/>
          <w:szCs w:val="20"/>
        </w:rPr>
        <w:t xml:space="preserve">associations and </w:t>
      </w:r>
      <w:r w:rsidR="008F2806" w:rsidRPr="000A50E7">
        <w:rPr>
          <w:color w:val="auto"/>
          <w:sz w:val="20"/>
          <w:szCs w:val="20"/>
        </w:rPr>
        <w:t>concepts</w:t>
      </w:r>
      <w:r w:rsidR="00543C0E" w:rsidRPr="000A50E7">
        <w:rPr>
          <w:color w:val="auto"/>
          <w:sz w:val="20"/>
          <w:szCs w:val="20"/>
        </w:rPr>
        <w:t xml:space="preserve"> serve as a basis for </w:t>
      </w:r>
      <w:r w:rsidR="00093EC5" w:rsidRPr="000A50E7">
        <w:rPr>
          <w:color w:val="auto"/>
          <w:sz w:val="20"/>
          <w:szCs w:val="20"/>
        </w:rPr>
        <w:t xml:space="preserve">further </w:t>
      </w:r>
      <w:r w:rsidR="008F2806" w:rsidRPr="000A50E7">
        <w:rPr>
          <w:color w:val="auto"/>
          <w:sz w:val="20"/>
          <w:szCs w:val="20"/>
        </w:rPr>
        <w:t>probing the</w:t>
      </w:r>
      <w:r w:rsidR="00F053DE" w:rsidRPr="000A50E7">
        <w:rPr>
          <w:color w:val="auto"/>
          <w:sz w:val="20"/>
          <w:szCs w:val="20"/>
        </w:rPr>
        <w:t xml:space="preserve"> host response</w:t>
      </w:r>
      <w:r w:rsidR="008F2806" w:rsidRPr="000A50E7">
        <w:rPr>
          <w:color w:val="auto"/>
          <w:sz w:val="20"/>
          <w:szCs w:val="20"/>
        </w:rPr>
        <w:t xml:space="preserve"> </w:t>
      </w:r>
      <w:r w:rsidR="00F053DE" w:rsidRPr="000A50E7">
        <w:rPr>
          <w:color w:val="auto"/>
          <w:sz w:val="20"/>
          <w:szCs w:val="20"/>
        </w:rPr>
        <w:t xml:space="preserve">to these toxins </w:t>
      </w:r>
      <w:r w:rsidR="008F2806" w:rsidRPr="000A50E7">
        <w:rPr>
          <w:color w:val="auto"/>
          <w:sz w:val="20"/>
          <w:szCs w:val="20"/>
        </w:rPr>
        <w:t xml:space="preserve">in the context of </w:t>
      </w:r>
      <w:r w:rsidR="008F2806" w:rsidRPr="000A50E7">
        <w:rPr>
          <w:i/>
          <w:color w:val="auto"/>
          <w:sz w:val="20"/>
          <w:szCs w:val="20"/>
        </w:rPr>
        <w:t xml:space="preserve">C. difficile </w:t>
      </w:r>
      <w:r w:rsidR="008F2806" w:rsidRPr="000A50E7">
        <w:rPr>
          <w:color w:val="auto"/>
          <w:sz w:val="20"/>
          <w:szCs w:val="20"/>
        </w:rPr>
        <w:t>infection.</w:t>
      </w:r>
    </w:p>
    <w:p w:rsidR="001B4CF8" w:rsidRPr="000A50E7" w:rsidRDefault="001B4CF8" w:rsidP="003767F4">
      <w:pPr>
        <w:suppressLineNumbers/>
        <w:spacing w:after="0" w:line="480" w:lineRule="auto"/>
        <w:jc w:val="both"/>
        <w:rPr>
          <w:color w:val="auto"/>
          <w:sz w:val="20"/>
          <w:szCs w:val="20"/>
        </w:rPr>
      </w:pPr>
    </w:p>
    <w:p w:rsidR="006B086B" w:rsidRPr="000A50E7" w:rsidRDefault="009D7EEA" w:rsidP="001B4CF8">
      <w:pPr>
        <w:spacing w:after="0" w:line="480" w:lineRule="auto"/>
        <w:jc w:val="both"/>
        <w:rPr>
          <w:color w:val="auto"/>
          <w:sz w:val="20"/>
          <w:szCs w:val="20"/>
        </w:rPr>
      </w:pPr>
      <w:r w:rsidRPr="000A50E7">
        <w:rPr>
          <w:b/>
          <w:bCs/>
          <w:color w:val="auto"/>
          <w:sz w:val="20"/>
          <w:szCs w:val="20"/>
        </w:rPr>
        <w:t>METHODS</w:t>
      </w:r>
    </w:p>
    <w:p w:rsidR="006B086B" w:rsidRPr="000A50E7" w:rsidRDefault="00EF412D" w:rsidP="001B4CF8">
      <w:pPr>
        <w:spacing w:after="0" w:line="480" w:lineRule="auto"/>
        <w:jc w:val="both"/>
        <w:rPr>
          <w:rFonts w:cs="Times New Roman"/>
          <w:color w:val="auto"/>
          <w:sz w:val="20"/>
          <w:szCs w:val="20"/>
        </w:rPr>
      </w:pPr>
      <w:r w:rsidRPr="000A50E7">
        <w:rPr>
          <w:rFonts w:cs="Times New Roman"/>
          <w:i/>
          <w:iCs/>
          <w:color w:val="auto"/>
          <w:sz w:val="20"/>
          <w:szCs w:val="20"/>
        </w:rPr>
        <w:t>Cecal injection</w:t>
      </w:r>
    </w:p>
    <w:p w:rsidR="003A1DDB" w:rsidRPr="000A50E7" w:rsidRDefault="0067351C" w:rsidP="001B4CF8">
      <w:pPr>
        <w:spacing w:after="0" w:line="480" w:lineRule="auto"/>
        <w:jc w:val="both"/>
        <w:rPr>
          <w:rFonts w:cs="Times New Roman"/>
          <w:color w:val="auto"/>
          <w:sz w:val="20"/>
          <w:szCs w:val="20"/>
        </w:rPr>
      </w:pPr>
      <w:r w:rsidRPr="000A50E7">
        <w:rPr>
          <w:rFonts w:cs="Times New Roman"/>
          <w:color w:val="auto"/>
          <w:sz w:val="20"/>
        </w:rPr>
        <w:t>All procedures involving animals were conducted in accordance with the guidelines of the University of Virginia IACUC (Protocol #3626)</w:t>
      </w:r>
      <w:r w:rsidRPr="000A50E7">
        <w:rPr>
          <w:rFonts w:cs="Times New Roman"/>
          <w:color w:val="auto"/>
          <w:sz w:val="20"/>
          <w:szCs w:val="20"/>
        </w:rPr>
        <w:t>.</w:t>
      </w:r>
      <w:r w:rsidR="000D6B38" w:rsidRPr="000A50E7">
        <w:rPr>
          <w:rFonts w:cs="Times New Roman"/>
          <w:color w:val="auto"/>
          <w:sz w:val="20"/>
          <w:szCs w:val="20"/>
        </w:rPr>
        <w:t xml:space="preserve"> </w:t>
      </w:r>
      <w:r w:rsidR="007533AE" w:rsidRPr="000A50E7">
        <w:rPr>
          <w:rFonts w:cs="Times New Roman"/>
          <w:color w:val="auto"/>
          <w:sz w:val="20"/>
          <w:szCs w:val="20"/>
        </w:rPr>
        <w:t xml:space="preserve">Purified </w:t>
      </w:r>
      <w:r w:rsidR="007A7F85" w:rsidRPr="000A50E7">
        <w:rPr>
          <w:rFonts w:cs="Times New Roman"/>
          <w:color w:val="auto"/>
          <w:sz w:val="20"/>
          <w:szCs w:val="20"/>
        </w:rPr>
        <w:t>TcdA</w:t>
      </w:r>
      <w:r w:rsidR="007533AE" w:rsidRPr="000A50E7">
        <w:rPr>
          <w:rFonts w:cs="Times New Roman"/>
          <w:color w:val="auto"/>
          <w:sz w:val="20"/>
          <w:szCs w:val="20"/>
        </w:rPr>
        <w:t xml:space="preserve"> and </w:t>
      </w:r>
      <w:r w:rsidR="007A7F85" w:rsidRPr="000A50E7">
        <w:rPr>
          <w:rFonts w:cs="Times New Roman"/>
          <w:color w:val="auto"/>
          <w:sz w:val="20"/>
          <w:szCs w:val="20"/>
        </w:rPr>
        <w:t>Tcd</w:t>
      </w:r>
      <w:r w:rsidR="007533AE" w:rsidRPr="000A50E7">
        <w:rPr>
          <w:rFonts w:cs="Times New Roman"/>
          <w:color w:val="auto"/>
          <w:sz w:val="20"/>
          <w:szCs w:val="20"/>
        </w:rPr>
        <w:t xml:space="preserve">B were </w:t>
      </w:r>
      <w:r w:rsidR="000E3D1E" w:rsidRPr="000A50E7">
        <w:rPr>
          <w:rFonts w:cs="Times New Roman"/>
          <w:color w:val="auto"/>
          <w:sz w:val="20"/>
          <w:szCs w:val="20"/>
        </w:rPr>
        <w:t>generously provided by</w:t>
      </w:r>
      <w:r w:rsidR="007533AE" w:rsidRPr="000A50E7">
        <w:rPr>
          <w:rFonts w:cs="Times New Roman"/>
          <w:color w:val="auto"/>
          <w:sz w:val="20"/>
          <w:szCs w:val="20"/>
        </w:rPr>
        <w:t xml:space="preserve"> Dr. David </w:t>
      </w:r>
      <w:proofErr w:type="spellStart"/>
      <w:r w:rsidR="007533AE" w:rsidRPr="000A50E7">
        <w:rPr>
          <w:rFonts w:cs="Times New Roman"/>
          <w:color w:val="auto"/>
          <w:sz w:val="20"/>
          <w:szCs w:val="20"/>
        </w:rPr>
        <w:t>Lyerly</w:t>
      </w:r>
      <w:proofErr w:type="spellEnd"/>
      <w:r w:rsidR="007533AE" w:rsidRPr="000A50E7">
        <w:rPr>
          <w:rFonts w:cs="Times New Roman"/>
          <w:color w:val="auto"/>
          <w:sz w:val="20"/>
          <w:szCs w:val="20"/>
        </w:rPr>
        <w:t xml:space="preserve"> at </w:t>
      </w:r>
      <w:r w:rsidR="000D59F9" w:rsidRPr="000A50E7">
        <w:rPr>
          <w:rFonts w:cs="Times New Roman"/>
          <w:color w:val="auto"/>
          <w:sz w:val="20"/>
          <w:szCs w:val="20"/>
        </w:rPr>
        <w:t>TECHLAB, Inc</w:t>
      </w:r>
      <w:r w:rsidR="007533AE" w:rsidRPr="000A50E7">
        <w:rPr>
          <w:rFonts w:cs="Times New Roman"/>
          <w:color w:val="auto"/>
          <w:sz w:val="20"/>
          <w:szCs w:val="20"/>
        </w:rPr>
        <w:t xml:space="preserve">. </w:t>
      </w:r>
      <w:r w:rsidR="000D6B38" w:rsidRPr="000A50E7">
        <w:rPr>
          <w:rFonts w:cs="Times New Roman"/>
          <w:color w:val="auto"/>
          <w:sz w:val="20"/>
          <w:szCs w:val="20"/>
        </w:rPr>
        <w:t xml:space="preserve">Mice (male C57BL/6J, 8 </w:t>
      </w:r>
      <w:proofErr w:type="spellStart"/>
      <w:r w:rsidR="000D6B38" w:rsidRPr="000A50E7">
        <w:rPr>
          <w:rFonts w:cs="Times New Roman"/>
          <w:color w:val="auto"/>
          <w:sz w:val="20"/>
          <w:szCs w:val="20"/>
        </w:rPr>
        <w:t>w.o</w:t>
      </w:r>
      <w:proofErr w:type="spellEnd"/>
      <w:r w:rsidR="000D6B38" w:rsidRPr="000A50E7">
        <w:rPr>
          <w:rFonts w:cs="Times New Roman"/>
          <w:color w:val="auto"/>
          <w:sz w:val="20"/>
          <w:szCs w:val="20"/>
        </w:rPr>
        <w:t>. from Jackson Laboratories) were anesthetized with ketamine/</w:t>
      </w:r>
      <w:proofErr w:type="spellStart"/>
      <w:r w:rsidR="000D6B38" w:rsidRPr="000A50E7">
        <w:rPr>
          <w:rFonts w:cs="Times New Roman"/>
          <w:color w:val="auto"/>
          <w:sz w:val="20"/>
          <w:szCs w:val="20"/>
        </w:rPr>
        <w:t>xylazine</w:t>
      </w:r>
      <w:proofErr w:type="spellEnd"/>
      <w:r w:rsidR="000D6B38" w:rsidRPr="000A50E7">
        <w:rPr>
          <w:rFonts w:cs="Times New Roman"/>
          <w:color w:val="auto"/>
          <w:sz w:val="20"/>
          <w:szCs w:val="20"/>
        </w:rPr>
        <w:t xml:space="preserve"> in preparation for surgery. A midline laparotomy was performed to locate the cecum, </w:t>
      </w:r>
      <w:r w:rsidR="00D90C42" w:rsidRPr="000A50E7">
        <w:rPr>
          <w:rFonts w:cs="Times New Roman"/>
          <w:color w:val="auto"/>
          <w:sz w:val="20"/>
          <w:szCs w:val="20"/>
        </w:rPr>
        <w:t xml:space="preserve">and </w:t>
      </w:r>
      <w:r w:rsidR="00CB4E36" w:rsidRPr="000A50E7">
        <w:rPr>
          <w:rFonts w:cs="Times New Roman"/>
          <w:color w:val="auto"/>
          <w:sz w:val="20"/>
          <w:szCs w:val="20"/>
        </w:rPr>
        <w:t>20</w:t>
      </w:r>
      <w:r w:rsidR="00003967" w:rsidRPr="000A50E7">
        <w:rPr>
          <w:rFonts w:cs="Times New Roman"/>
          <w:color w:val="auto"/>
          <w:sz w:val="20"/>
          <w:szCs w:val="20"/>
        </w:rPr>
        <w:t xml:space="preserve"> </w:t>
      </w:r>
      <w:r w:rsidR="00CB4E36" w:rsidRPr="000A50E7">
        <w:rPr>
          <w:rFonts w:cs="Times New Roman"/>
          <w:color w:val="auto"/>
          <w:sz w:val="20"/>
          <w:szCs w:val="20"/>
        </w:rPr>
        <w:t xml:space="preserve">µg </w:t>
      </w:r>
      <w:r w:rsidR="003A1DDB" w:rsidRPr="000A50E7">
        <w:rPr>
          <w:rFonts w:cs="Times New Roman"/>
          <w:color w:val="auto"/>
          <w:sz w:val="20"/>
          <w:szCs w:val="20"/>
        </w:rPr>
        <w:t xml:space="preserve">of </w:t>
      </w:r>
      <w:r w:rsidR="000D6B38" w:rsidRPr="000A50E7">
        <w:rPr>
          <w:rFonts w:cs="Times New Roman"/>
          <w:color w:val="auto"/>
          <w:sz w:val="20"/>
          <w:szCs w:val="20"/>
        </w:rPr>
        <w:t xml:space="preserve">toxin </w:t>
      </w:r>
      <w:r w:rsidR="003A1DDB" w:rsidRPr="000A50E7">
        <w:rPr>
          <w:rFonts w:cs="Times New Roman"/>
          <w:color w:val="auto"/>
          <w:sz w:val="20"/>
          <w:szCs w:val="20"/>
        </w:rPr>
        <w:t>in 100</w:t>
      </w:r>
      <w:r w:rsidR="00003967" w:rsidRPr="000A50E7">
        <w:rPr>
          <w:rFonts w:cs="Times New Roman"/>
          <w:color w:val="auto"/>
          <w:sz w:val="20"/>
          <w:szCs w:val="20"/>
        </w:rPr>
        <w:t xml:space="preserve"> </w:t>
      </w:r>
      <w:r w:rsidR="003A1DDB" w:rsidRPr="000A50E7">
        <w:rPr>
          <w:rFonts w:cs="Times New Roman"/>
          <w:color w:val="auto"/>
          <w:sz w:val="20"/>
          <w:szCs w:val="20"/>
        </w:rPr>
        <w:t xml:space="preserve">µL </w:t>
      </w:r>
      <w:r w:rsidR="00C95DE5" w:rsidRPr="000A50E7">
        <w:rPr>
          <w:rFonts w:cs="Times New Roman"/>
          <w:color w:val="auto"/>
          <w:sz w:val="20"/>
          <w:szCs w:val="20"/>
        </w:rPr>
        <w:t xml:space="preserve">of 0.9% normal </w:t>
      </w:r>
      <w:r w:rsidR="003A1DDB" w:rsidRPr="000A50E7">
        <w:rPr>
          <w:rFonts w:cs="Times New Roman"/>
          <w:color w:val="auto"/>
          <w:sz w:val="20"/>
          <w:szCs w:val="20"/>
        </w:rPr>
        <w:t xml:space="preserve">saline was </w:t>
      </w:r>
      <w:r w:rsidR="000D6B38" w:rsidRPr="000A50E7">
        <w:rPr>
          <w:rFonts w:cs="Times New Roman"/>
          <w:color w:val="auto"/>
          <w:sz w:val="20"/>
          <w:szCs w:val="20"/>
        </w:rPr>
        <w:t xml:space="preserve">injected into the </w:t>
      </w:r>
      <w:r w:rsidR="00B579BC" w:rsidRPr="000A50E7">
        <w:rPr>
          <w:rFonts w:cs="Times New Roman"/>
          <w:color w:val="auto"/>
          <w:sz w:val="20"/>
          <w:szCs w:val="20"/>
        </w:rPr>
        <w:t>distal tip</w:t>
      </w:r>
      <w:r w:rsidR="00D90C42" w:rsidRPr="000A50E7">
        <w:rPr>
          <w:rFonts w:cs="Times New Roman"/>
          <w:color w:val="auto"/>
          <w:sz w:val="20"/>
          <w:szCs w:val="20"/>
        </w:rPr>
        <w:t>.</w:t>
      </w:r>
      <w:r w:rsidR="000D6B38" w:rsidRPr="000A50E7">
        <w:rPr>
          <w:rFonts w:cs="Times New Roman"/>
          <w:color w:val="auto"/>
          <w:sz w:val="20"/>
          <w:szCs w:val="20"/>
        </w:rPr>
        <w:t xml:space="preserve"> </w:t>
      </w:r>
      <w:r w:rsidR="00D90C42" w:rsidRPr="000A50E7">
        <w:rPr>
          <w:rFonts w:cs="Times New Roman"/>
          <w:color w:val="auto"/>
          <w:sz w:val="20"/>
          <w:szCs w:val="20"/>
        </w:rPr>
        <w:t>I</w:t>
      </w:r>
      <w:r w:rsidR="000D6B38" w:rsidRPr="000A50E7">
        <w:rPr>
          <w:rFonts w:cs="Times New Roman"/>
          <w:color w:val="auto"/>
          <w:sz w:val="20"/>
          <w:szCs w:val="20"/>
        </w:rPr>
        <w:t xml:space="preserve">ncisions </w:t>
      </w:r>
      <w:r w:rsidR="003A1DDB" w:rsidRPr="000A50E7">
        <w:rPr>
          <w:rFonts w:cs="Times New Roman"/>
          <w:color w:val="auto"/>
          <w:sz w:val="20"/>
          <w:szCs w:val="20"/>
        </w:rPr>
        <w:t xml:space="preserve">were </w:t>
      </w:r>
      <w:r w:rsidR="000D6B38" w:rsidRPr="000A50E7">
        <w:rPr>
          <w:rFonts w:cs="Times New Roman"/>
          <w:color w:val="auto"/>
          <w:sz w:val="20"/>
          <w:szCs w:val="20"/>
        </w:rPr>
        <w:t>sutured</w:t>
      </w:r>
      <w:r w:rsidR="000E3D1E" w:rsidRPr="000A50E7">
        <w:rPr>
          <w:rFonts w:cs="Times New Roman"/>
          <w:color w:val="auto"/>
          <w:sz w:val="20"/>
          <w:szCs w:val="20"/>
        </w:rPr>
        <w:t xml:space="preserve">, and animals </w:t>
      </w:r>
      <w:r w:rsidR="003A1DDB" w:rsidRPr="000A50E7">
        <w:rPr>
          <w:rFonts w:cs="Times New Roman"/>
          <w:color w:val="auto"/>
          <w:sz w:val="20"/>
          <w:szCs w:val="20"/>
        </w:rPr>
        <w:t xml:space="preserve">were </w:t>
      </w:r>
      <w:r w:rsidR="000E3D1E" w:rsidRPr="000A50E7">
        <w:rPr>
          <w:rFonts w:cs="Times New Roman"/>
          <w:color w:val="auto"/>
          <w:sz w:val="20"/>
          <w:szCs w:val="20"/>
        </w:rPr>
        <w:t>monitored during recovery</w:t>
      </w:r>
      <w:r w:rsidR="000D6B38" w:rsidRPr="000A50E7">
        <w:rPr>
          <w:rFonts w:cs="Times New Roman"/>
          <w:color w:val="auto"/>
          <w:sz w:val="20"/>
          <w:szCs w:val="20"/>
        </w:rPr>
        <w:t>. Sham injected animals received</w:t>
      </w:r>
      <w:r w:rsidR="00297F03" w:rsidRPr="000A50E7">
        <w:rPr>
          <w:rFonts w:cs="Times New Roman"/>
          <w:color w:val="auto"/>
          <w:sz w:val="20"/>
          <w:szCs w:val="20"/>
        </w:rPr>
        <w:t xml:space="preserve"> only</w:t>
      </w:r>
      <w:r w:rsidR="000D6B38" w:rsidRPr="000A50E7">
        <w:rPr>
          <w:rFonts w:cs="Times New Roman"/>
          <w:color w:val="auto"/>
          <w:sz w:val="20"/>
          <w:szCs w:val="20"/>
        </w:rPr>
        <w:t xml:space="preserve"> </w:t>
      </w:r>
      <w:r w:rsidR="00297F03" w:rsidRPr="000A50E7">
        <w:rPr>
          <w:rFonts w:cs="Times New Roman"/>
          <w:color w:val="auto"/>
          <w:sz w:val="20"/>
          <w:szCs w:val="20"/>
        </w:rPr>
        <w:t>100</w:t>
      </w:r>
      <w:r w:rsidR="00003967" w:rsidRPr="000A50E7">
        <w:rPr>
          <w:rFonts w:cs="Times New Roman"/>
          <w:color w:val="auto"/>
          <w:sz w:val="20"/>
          <w:szCs w:val="20"/>
        </w:rPr>
        <w:t xml:space="preserve"> </w:t>
      </w:r>
      <w:r w:rsidR="00297F03" w:rsidRPr="000A50E7">
        <w:rPr>
          <w:rFonts w:cs="Times New Roman"/>
          <w:color w:val="auto"/>
          <w:sz w:val="20"/>
          <w:szCs w:val="20"/>
        </w:rPr>
        <w:t>µL</w:t>
      </w:r>
      <w:r w:rsidR="00297F03" w:rsidRPr="000A50E7" w:rsidDel="00297F03">
        <w:rPr>
          <w:rFonts w:cs="Times New Roman"/>
          <w:color w:val="auto"/>
          <w:sz w:val="20"/>
          <w:szCs w:val="20"/>
        </w:rPr>
        <w:t xml:space="preserve"> </w:t>
      </w:r>
      <w:r w:rsidR="00297F03" w:rsidRPr="000A50E7">
        <w:rPr>
          <w:rFonts w:cs="Times New Roman"/>
          <w:color w:val="auto"/>
          <w:sz w:val="20"/>
          <w:szCs w:val="20"/>
        </w:rPr>
        <w:t xml:space="preserve">of </w:t>
      </w:r>
      <w:r w:rsidR="000D6B38" w:rsidRPr="000A50E7">
        <w:rPr>
          <w:rFonts w:cs="Times New Roman"/>
          <w:color w:val="auto"/>
          <w:sz w:val="20"/>
          <w:szCs w:val="20"/>
        </w:rPr>
        <w:t xml:space="preserve">saline. </w:t>
      </w:r>
      <w:r w:rsidR="001849E7" w:rsidRPr="000A50E7">
        <w:rPr>
          <w:rFonts w:cs="Times New Roman"/>
          <w:color w:val="auto"/>
          <w:sz w:val="20"/>
          <w:szCs w:val="20"/>
        </w:rPr>
        <w:t xml:space="preserve">If an animal became moribund (i.e., hunched posture, ruffled coat, </w:t>
      </w:r>
      <w:r w:rsidR="00E02068" w:rsidRPr="000A50E7">
        <w:rPr>
          <w:rFonts w:cs="Times New Roman"/>
          <w:color w:val="auto"/>
          <w:sz w:val="20"/>
          <w:szCs w:val="20"/>
        </w:rPr>
        <w:t xml:space="preserve">or </w:t>
      </w:r>
      <w:r w:rsidR="001849E7" w:rsidRPr="000A50E7">
        <w:rPr>
          <w:rFonts w:cs="Times New Roman"/>
          <w:color w:val="auto"/>
          <w:sz w:val="20"/>
          <w:szCs w:val="20"/>
        </w:rPr>
        <w:t xml:space="preserve">little to no movement), they were immediately euthanized. </w:t>
      </w:r>
    </w:p>
    <w:p w:rsidR="001B4CF8" w:rsidRPr="000A50E7" w:rsidRDefault="001B4CF8" w:rsidP="003767F4">
      <w:pPr>
        <w:suppressLineNumbers/>
        <w:spacing w:after="0" w:line="480" w:lineRule="auto"/>
        <w:jc w:val="both"/>
        <w:rPr>
          <w:rFonts w:cs="Times New Roman"/>
          <w:color w:val="auto"/>
          <w:sz w:val="20"/>
          <w:szCs w:val="20"/>
        </w:rPr>
      </w:pPr>
    </w:p>
    <w:p w:rsidR="00335105" w:rsidRPr="000A50E7" w:rsidRDefault="00335105" w:rsidP="00335105">
      <w:pPr>
        <w:spacing w:after="0" w:line="480" w:lineRule="auto"/>
        <w:jc w:val="both"/>
        <w:rPr>
          <w:rFonts w:cs="Times New Roman"/>
          <w:i/>
          <w:color w:val="auto"/>
          <w:sz w:val="20"/>
          <w:szCs w:val="20"/>
        </w:rPr>
      </w:pPr>
      <w:r w:rsidRPr="000A50E7">
        <w:rPr>
          <w:rFonts w:cs="Times New Roman"/>
          <w:i/>
          <w:color w:val="auto"/>
          <w:sz w:val="20"/>
          <w:szCs w:val="20"/>
        </w:rPr>
        <w:t>Cell culture</w:t>
      </w:r>
    </w:p>
    <w:p w:rsidR="00335105" w:rsidRPr="000A50E7" w:rsidRDefault="00335105" w:rsidP="00335105">
      <w:pPr>
        <w:spacing w:after="0" w:line="480" w:lineRule="auto"/>
        <w:jc w:val="both"/>
        <w:rPr>
          <w:rFonts w:cs="Times New Roman"/>
          <w:color w:val="auto"/>
          <w:sz w:val="20"/>
          <w:szCs w:val="20"/>
        </w:rPr>
      </w:pPr>
      <w:r w:rsidRPr="000A50E7">
        <w:rPr>
          <w:rFonts w:cs="Times New Roman"/>
          <w:color w:val="auto"/>
          <w:sz w:val="20"/>
          <w:szCs w:val="20"/>
        </w:rPr>
        <w:t xml:space="preserve">An immortalized, C57BL/6 mouse, cecal epithelial cell line (passage 9) was provided from the laboratory of Dr. Eric </w:t>
      </w:r>
      <w:proofErr w:type="spellStart"/>
      <w:r w:rsidRPr="000A50E7">
        <w:rPr>
          <w:rFonts w:cs="Times New Roman"/>
          <w:color w:val="auto"/>
          <w:sz w:val="20"/>
          <w:szCs w:val="20"/>
        </w:rPr>
        <w:t>Houpt</w:t>
      </w:r>
      <w:proofErr w:type="spellEnd"/>
      <w:r w:rsidRPr="000A50E7">
        <w:rPr>
          <w:rFonts w:cs="Times New Roman"/>
          <w:color w:val="auto"/>
          <w:sz w:val="20"/>
          <w:szCs w:val="20"/>
        </w:rPr>
        <w:t xml:space="preserve"> and maintained as described by Becker </w:t>
      </w:r>
      <w:r w:rsidRPr="000A50E7">
        <w:rPr>
          <w:rFonts w:cs="Times New Roman"/>
          <w:i/>
          <w:color w:val="auto"/>
          <w:sz w:val="20"/>
          <w:szCs w:val="20"/>
        </w:rPr>
        <w:t>et al.</w:t>
      </w:r>
      <w:r w:rsidRPr="000A50E7">
        <w:rPr>
          <w:rFonts w:cs="Times New Roman"/>
          <w:color w:val="auto"/>
          <w:sz w:val="20"/>
          <w:szCs w:val="20"/>
        </w:rPr>
        <w:t xml:space="preserve"> </w:t>
      </w:r>
      <w:r w:rsidR="00681467" w:rsidRPr="000A50E7">
        <w:rPr>
          <w:rFonts w:cs="Times New Roman"/>
          <w:color w:val="auto"/>
          <w:sz w:val="20"/>
          <w:szCs w:val="20"/>
        </w:rPr>
        <w:fldChar w:fldCharType="begin" w:fldLock="1"/>
      </w:r>
      <w:r w:rsidR="00A45E1E" w:rsidRPr="000A50E7">
        <w:rPr>
          <w:rFonts w:cs="Times New Roman"/>
          <w:color w:val="auto"/>
          <w:sz w:val="20"/>
          <w:szCs w:val="20"/>
        </w:rPr>
        <w:instrText>ADDIN CSL_CITATION { "citationItems" : [ { "id" : "ITEM-1", "itemData" : { "abstract" : "Entamoeba histolytica is the protozoan parasite that causes amebic colitis. The parasite triggers apoptosis on contact with host cells; however, the biological significance of this event during intestinal infection is unclear. We examined the role of apoptosis in a mouse model of intestinal amebiasis. Histopathology revealed that abundant epithelial cell apoptosis occurred in the vicinity of amoeba in histological specimens. Epithelial cell apoptosis occurred rapidly on co-culture with amoeba in vitro as measured by annexin positivity, DNA degradation, and mitochondrial dysfunction. Administration of the pan caspase inhibitor ZVAD decreased the rate and severity of amebic infection in CBA mice by all measures (cecal culture positivity, parasite enzyme-linked immunosorbent assay, and histological scores). Similarly, caspase 3 knockout mice on the resistant C57BL/6 background exhibited even lower cecal parasite antigen burden and culture positive rates than wild type mice. The permissive effect of apoptosis on infection could be tracked to the epithelium, in that transgenic mice that overexpressed Bcl-2 in epithelial cells were more resistant to infection as measured by cecal parasite enzyme-linked immunosorbent assay and histological scores. We concluded that epithelial cell apoptosis in the intestine facilitates amebic infection in this mouse model. The parasites strategy for inducing apoptosis may point to key virulence factors, and therapeutic maneuvers to diminish epithelial apoptosis may be useful in amebic colitis.", "author" : [ { "dropping-particle" : "", "family" : "Becker", "given" : "Stephen M", "non-dropping-particle" : "", "parse-names" : false, "suffix" : "" }, { "dropping-particle" : "", "family" : "Cho", "given" : "Kyou-Nam", "non-dropping-particle" : "", "parse-names" : false, "suffix" : "" }, { "dropping-particle" : "", "family" : "Guo", "given" : "Xiaoti", "non-dropping-particle" : "", "parse-names" : false, "suffix" : "" }, { "dropping-particle" : "", "family" : "Fendig", "given" : "Kirsten", "non-dropping-particle" : "", "parse-names" : false, "suffix" : "" }, { "dropping-particle" : "", "family" : "Oosman", "given" : "Mohammed N", "non-dropping-particle" : "", "parse-names" : false, "suffix" : "" }, { "dropping-particle" : "", "family" : "Whitehead", "given" : "Robert", "non-dropping-particle" : "", "parse-names" : false, "suffix" : "" }, { "dropping-particle" : "", "family" : "Cohn", "given" : "Steven M", "non-dropping-particle" : "", "parse-names" : false, "suffix" : "" }, { "dropping-particle" : "", "family" : "Houpt", "given" : "Eric R", "non-dropping-particle" : "", "parse-names" : false, "suffix" : "" } ], "container-title" : "The American journal of pathology", "id" : "ITEM-1", "issue" : "3", "issued" : { "date-parts" : [ [ "2010" ] ] }, "page" : "1316-1322", "publisher" : "American Society for Investigative Pathology", "title" : "Epithelial cell apoptosis facilitates Entamoeba histolytica infection in the gut.", "type" : "article-journal", "volume" : "176" }, "uris" : [ "http://www.mendeley.com/documents/?uuid=3bc702c5-bae8-4bf2-8ba5-fb4f074738bc" ] } ], "mendeley" : { "previouslyFormattedCitation" : "(37)" }, "properties" : { "noteIndex" : 0 }, "schema" : "https://github.com/citation-style-language/schema/raw/master/csl-citation.json" }</w:instrText>
      </w:r>
      <w:r w:rsidR="00681467" w:rsidRPr="000A50E7">
        <w:rPr>
          <w:rFonts w:cs="Times New Roman"/>
          <w:color w:val="auto"/>
          <w:sz w:val="20"/>
          <w:szCs w:val="20"/>
        </w:rPr>
        <w:fldChar w:fldCharType="separate"/>
      </w:r>
      <w:r w:rsidRPr="000A50E7">
        <w:rPr>
          <w:rFonts w:cs="Times New Roman"/>
          <w:noProof/>
          <w:color w:val="auto"/>
          <w:sz w:val="20"/>
          <w:szCs w:val="20"/>
        </w:rPr>
        <w:t>(37)</w:t>
      </w:r>
      <w:r w:rsidR="00681467" w:rsidRPr="000A50E7">
        <w:rPr>
          <w:rFonts w:cs="Times New Roman"/>
          <w:color w:val="auto"/>
          <w:sz w:val="20"/>
          <w:szCs w:val="20"/>
        </w:rPr>
        <w:fldChar w:fldCharType="end"/>
      </w:r>
      <w:r w:rsidRPr="000A50E7">
        <w:rPr>
          <w:rFonts w:cs="Times New Roman"/>
          <w:color w:val="auto"/>
          <w:sz w:val="20"/>
          <w:szCs w:val="20"/>
        </w:rPr>
        <w:t>. Toxin cytopathicity was assessed by measuring changes in cell adherence and morphology using a multi-well, continuous, electrical impedance assay (</w:t>
      </w:r>
      <w:proofErr w:type="spellStart"/>
      <w:r w:rsidRPr="000A50E7">
        <w:rPr>
          <w:rFonts w:cs="Times New Roman"/>
          <w:color w:val="auto"/>
          <w:sz w:val="20"/>
          <w:szCs w:val="20"/>
        </w:rPr>
        <w:t>xCelligence</w:t>
      </w:r>
      <w:proofErr w:type="spellEnd"/>
      <w:r w:rsidRPr="000A50E7">
        <w:rPr>
          <w:rFonts w:cs="Times New Roman"/>
          <w:color w:val="auto"/>
          <w:sz w:val="20"/>
          <w:szCs w:val="20"/>
        </w:rPr>
        <w:t>; ACEA Biosciences). In each well, 20x solutions of TcdA or TcdB (prepared in media) were added 34h after seeding 21,000 cells yielding the indicated concentrations.</w:t>
      </w:r>
    </w:p>
    <w:p w:rsidR="004C0B4A" w:rsidRPr="000A50E7" w:rsidRDefault="004C0B4A" w:rsidP="000D2E49">
      <w:pPr>
        <w:suppressLineNumbers/>
        <w:spacing w:after="0" w:line="480" w:lineRule="auto"/>
        <w:jc w:val="both"/>
        <w:rPr>
          <w:rFonts w:cs="Times New Roman"/>
          <w:color w:val="auto"/>
          <w:sz w:val="20"/>
          <w:szCs w:val="20"/>
        </w:rPr>
      </w:pPr>
    </w:p>
    <w:p w:rsidR="003A1DDB" w:rsidRPr="000A50E7" w:rsidRDefault="00B17D32" w:rsidP="00E85E3C">
      <w:pPr>
        <w:spacing w:after="0" w:line="480" w:lineRule="auto"/>
        <w:jc w:val="both"/>
        <w:rPr>
          <w:rFonts w:cs="Times New Roman"/>
          <w:i/>
          <w:color w:val="auto"/>
          <w:sz w:val="20"/>
          <w:szCs w:val="20"/>
        </w:rPr>
      </w:pPr>
      <w:r w:rsidRPr="000A50E7">
        <w:rPr>
          <w:rFonts w:cs="Times New Roman"/>
          <w:i/>
          <w:color w:val="auto"/>
          <w:sz w:val="20"/>
          <w:szCs w:val="20"/>
        </w:rPr>
        <w:t>Blood counts</w:t>
      </w:r>
    </w:p>
    <w:p w:rsidR="006B086B" w:rsidRPr="000A50E7" w:rsidRDefault="007533AE" w:rsidP="00E85E3C">
      <w:pPr>
        <w:spacing w:after="0" w:line="480" w:lineRule="auto"/>
        <w:jc w:val="both"/>
        <w:rPr>
          <w:rFonts w:cs="Times New Roman"/>
          <w:color w:val="auto"/>
          <w:sz w:val="20"/>
          <w:szCs w:val="20"/>
        </w:rPr>
      </w:pPr>
      <w:r w:rsidRPr="000A50E7">
        <w:rPr>
          <w:rFonts w:cs="Times New Roman"/>
          <w:color w:val="auto"/>
          <w:sz w:val="20"/>
          <w:szCs w:val="20"/>
        </w:rPr>
        <w:t>B</w:t>
      </w:r>
      <w:r w:rsidR="000D6B38" w:rsidRPr="000A50E7">
        <w:rPr>
          <w:rFonts w:cs="Times New Roman"/>
          <w:color w:val="auto"/>
          <w:sz w:val="20"/>
          <w:szCs w:val="20"/>
        </w:rPr>
        <w:t xml:space="preserve">lood was collected using cardiac puncture and </w:t>
      </w:r>
      <w:r w:rsidR="00FF601C" w:rsidRPr="000A50E7">
        <w:rPr>
          <w:rFonts w:cs="Times New Roman"/>
          <w:color w:val="auto"/>
          <w:sz w:val="20"/>
          <w:szCs w:val="20"/>
        </w:rPr>
        <w:t xml:space="preserve">complete </w:t>
      </w:r>
      <w:r w:rsidR="00CD4A83" w:rsidRPr="000A50E7">
        <w:rPr>
          <w:rFonts w:cs="Times New Roman"/>
          <w:color w:val="auto"/>
          <w:sz w:val="20"/>
          <w:szCs w:val="20"/>
        </w:rPr>
        <w:t xml:space="preserve">blood counts were measured using </w:t>
      </w:r>
      <w:r w:rsidR="000D6B38" w:rsidRPr="000A50E7">
        <w:rPr>
          <w:rFonts w:cs="Times New Roman"/>
          <w:color w:val="auto"/>
          <w:sz w:val="20"/>
          <w:szCs w:val="20"/>
        </w:rPr>
        <w:t>a HEMAVET 950FS (Drew Scientific</w:t>
      </w:r>
      <w:r w:rsidR="00CD4A83" w:rsidRPr="000A50E7">
        <w:rPr>
          <w:rFonts w:cs="Times New Roman"/>
          <w:color w:val="auto"/>
          <w:sz w:val="20"/>
          <w:szCs w:val="20"/>
        </w:rPr>
        <w:t>).</w:t>
      </w:r>
      <w:r w:rsidR="006E1C35" w:rsidRPr="000A50E7">
        <w:rPr>
          <w:color w:val="auto"/>
        </w:rPr>
        <w:t xml:space="preserve"> </w:t>
      </w:r>
      <w:r w:rsidR="006E1C35" w:rsidRPr="000A50E7">
        <w:rPr>
          <w:rFonts w:cs="Times New Roman"/>
          <w:color w:val="auto"/>
          <w:sz w:val="20"/>
          <w:szCs w:val="20"/>
        </w:rPr>
        <w:t xml:space="preserve">Serum was analyzed for levels of systemic chemokines using </w:t>
      </w:r>
      <w:r w:rsidR="0081743C" w:rsidRPr="000A50E7">
        <w:rPr>
          <w:rFonts w:cs="Times New Roman"/>
          <w:color w:val="auto"/>
          <w:sz w:val="20"/>
          <w:szCs w:val="20"/>
        </w:rPr>
        <w:t>MILLIPLEX MAP beads</w:t>
      </w:r>
      <w:r w:rsidR="00C216C4" w:rsidRPr="000A50E7">
        <w:rPr>
          <w:rFonts w:cs="Times New Roman"/>
          <w:color w:val="auto"/>
          <w:sz w:val="20"/>
          <w:szCs w:val="20"/>
        </w:rPr>
        <w:t>,</w:t>
      </w:r>
      <w:r w:rsidR="0081743C" w:rsidRPr="000A50E7">
        <w:rPr>
          <w:rFonts w:cs="Times New Roman"/>
          <w:color w:val="auto"/>
          <w:sz w:val="20"/>
          <w:szCs w:val="20"/>
        </w:rPr>
        <w:t xml:space="preserve"> and the signal was measured using a </w:t>
      </w:r>
      <w:proofErr w:type="spellStart"/>
      <w:r w:rsidR="00F11ED0" w:rsidRPr="000A50E7">
        <w:rPr>
          <w:rFonts w:cs="Times New Roman"/>
          <w:color w:val="auto"/>
          <w:sz w:val="20"/>
          <w:szCs w:val="20"/>
        </w:rPr>
        <w:t>Luminex</w:t>
      </w:r>
      <w:proofErr w:type="spellEnd"/>
      <w:r w:rsidR="00F11ED0" w:rsidRPr="000A50E7">
        <w:rPr>
          <w:rFonts w:cs="Times New Roman"/>
          <w:color w:val="auto"/>
          <w:sz w:val="20"/>
          <w:szCs w:val="20"/>
        </w:rPr>
        <w:t xml:space="preserve"> 100 IS System</w:t>
      </w:r>
      <w:r w:rsidR="0081743C" w:rsidRPr="000A50E7">
        <w:rPr>
          <w:rFonts w:cs="Times New Roman"/>
          <w:color w:val="auto"/>
          <w:sz w:val="20"/>
          <w:szCs w:val="20"/>
        </w:rPr>
        <w:t xml:space="preserve"> (</w:t>
      </w:r>
      <w:r w:rsidR="006E1C35" w:rsidRPr="000A50E7">
        <w:rPr>
          <w:rFonts w:cs="Times New Roman"/>
          <w:color w:val="auto"/>
          <w:sz w:val="20"/>
          <w:szCs w:val="20"/>
        </w:rPr>
        <w:t>UVA Flow Cytometry Core Facility).</w:t>
      </w:r>
    </w:p>
    <w:p w:rsidR="006B086B" w:rsidRPr="000A50E7" w:rsidRDefault="006B086B" w:rsidP="003767F4">
      <w:pPr>
        <w:suppressLineNumbers/>
        <w:spacing w:after="0" w:line="480" w:lineRule="auto"/>
        <w:jc w:val="both"/>
        <w:rPr>
          <w:rFonts w:cs="Times New Roman"/>
          <w:color w:val="auto"/>
          <w:sz w:val="20"/>
          <w:szCs w:val="20"/>
        </w:rPr>
      </w:pPr>
    </w:p>
    <w:p w:rsidR="006B086B" w:rsidRPr="000A50E7" w:rsidRDefault="00270AAA" w:rsidP="001B4CF8">
      <w:pPr>
        <w:spacing w:after="0" w:line="480" w:lineRule="auto"/>
        <w:jc w:val="both"/>
        <w:rPr>
          <w:rFonts w:cs="Times New Roman"/>
          <w:i/>
          <w:iCs/>
          <w:color w:val="auto"/>
          <w:sz w:val="20"/>
          <w:szCs w:val="20"/>
        </w:rPr>
      </w:pPr>
      <w:r w:rsidRPr="000A50E7">
        <w:rPr>
          <w:rFonts w:cs="Times New Roman"/>
          <w:i/>
          <w:iCs/>
          <w:color w:val="auto"/>
          <w:sz w:val="20"/>
          <w:szCs w:val="20"/>
        </w:rPr>
        <w:t>Histology</w:t>
      </w:r>
    </w:p>
    <w:p w:rsidR="006B086B" w:rsidRPr="000A50E7" w:rsidRDefault="00987F7E" w:rsidP="00FF601C">
      <w:pPr>
        <w:spacing w:after="0" w:line="480" w:lineRule="auto"/>
        <w:jc w:val="both"/>
        <w:rPr>
          <w:rFonts w:cs="Times New Roman"/>
          <w:color w:val="auto"/>
          <w:sz w:val="20"/>
          <w:szCs w:val="20"/>
        </w:rPr>
      </w:pPr>
      <w:r w:rsidRPr="000A50E7">
        <w:rPr>
          <w:rFonts w:cs="Times New Roman"/>
          <w:color w:val="auto"/>
          <w:sz w:val="20"/>
          <w:szCs w:val="20"/>
        </w:rPr>
        <w:t>A c</w:t>
      </w:r>
      <w:r w:rsidR="000D6B38" w:rsidRPr="000A50E7">
        <w:rPr>
          <w:rFonts w:cs="Times New Roman"/>
          <w:color w:val="auto"/>
          <w:sz w:val="20"/>
          <w:szCs w:val="20"/>
        </w:rPr>
        <w:t xml:space="preserve">ross section from the middle of </w:t>
      </w:r>
      <w:r w:rsidRPr="000A50E7">
        <w:rPr>
          <w:rFonts w:cs="Times New Roman"/>
          <w:color w:val="auto"/>
          <w:sz w:val="20"/>
          <w:szCs w:val="20"/>
        </w:rPr>
        <w:t xml:space="preserve">each </w:t>
      </w:r>
      <w:r w:rsidR="000E3D1E" w:rsidRPr="000A50E7">
        <w:rPr>
          <w:rFonts w:cs="Times New Roman"/>
          <w:color w:val="auto"/>
          <w:sz w:val="20"/>
          <w:szCs w:val="20"/>
        </w:rPr>
        <w:t xml:space="preserve">cecum </w:t>
      </w:r>
      <w:r w:rsidR="000D6B38" w:rsidRPr="000A50E7">
        <w:rPr>
          <w:rFonts w:cs="Times New Roman"/>
          <w:color w:val="auto"/>
          <w:sz w:val="20"/>
          <w:szCs w:val="20"/>
        </w:rPr>
        <w:t>was dissected</w:t>
      </w:r>
      <w:r w:rsidRPr="000A50E7">
        <w:rPr>
          <w:rFonts w:cs="Times New Roman"/>
          <w:color w:val="auto"/>
          <w:sz w:val="20"/>
          <w:szCs w:val="20"/>
        </w:rPr>
        <w:t xml:space="preserve"> and </w:t>
      </w:r>
      <w:r w:rsidR="00270AAA" w:rsidRPr="000A50E7">
        <w:rPr>
          <w:rFonts w:cs="Times New Roman"/>
          <w:color w:val="auto"/>
          <w:sz w:val="20"/>
          <w:szCs w:val="20"/>
        </w:rPr>
        <w:t xml:space="preserve">fixed. The tissues were </w:t>
      </w:r>
      <w:r w:rsidR="000C1055" w:rsidRPr="000A50E7">
        <w:rPr>
          <w:rFonts w:cs="Times New Roman"/>
          <w:color w:val="auto"/>
          <w:sz w:val="20"/>
          <w:szCs w:val="20"/>
        </w:rPr>
        <w:t>paraffin-</w:t>
      </w:r>
      <w:r w:rsidR="00270AAA" w:rsidRPr="000A50E7">
        <w:rPr>
          <w:rFonts w:cs="Times New Roman"/>
          <w:color w:val="auto"/>
          <w:sz w:val="20"/>
          <w:szCs w:val="20"/>
        </w:rPr>
        <w:t xml:space="preserve">embedded, sectioned, and stained by the UVA histology core. H&amp;E sections were </w:t>
      </w:r>
      <w:r w:rsidR="00B74816" w:rsidRPr="000A50E7">
        <w:rPr>
          <w:rFonts w:cs="Times New Roman"/>
          <w:color w:val="auto"/>
          <w:sz w:val="20"/>
          <w:szCs w:val="20"/>
        </w:rPr>
        <w:t>coded and scored</w:t>
      </w:r>
      <w:r w:rsidR="00270AAA" w:rsidRPr="000A50E7">
        <w:rPr>
          <w:rFonts w:cs="Times New Roman"/>
          <w:color w:val="auto"/>
          <w:sz w:val="20"/>
          <w:szCs w:val="20"/>
        </w:rPr>
        <w:t xml:space="preserve"> </w:t>
      </w:r>
      <w:r w:rsidR="00711289" w:rsidRPr="000A50E7">
        <w:rPr>
          <w:rFonts w:cs="Times New Roman"/>
          <w:color w:val="auto"/>
          <w:sz w:val="20"/>
          <w:szCs w:val="20"/>
        </w:rPr>
        <w:t xml:space="preserve">by a blinded observer </w:t>
      </w:r>
      <w:r w:rsidR="00270AAA" w:rsidRPr="000A50E7">
        <w:rPr>
          <w:rFonts w:cs="Times New Roman"/>
          <w:color w:val="auto"/>
          <w:sz w:val="20"/>
          <w:szCs w:val="20"/>
        </w:rPr>
        <w:t>using parameters to assess inflammation, luminal exudates, mucosa thickening, edema, and epithelial erosions</w:t>
      </w:r>
      <w:r w:rsidR="00FB4BDB" w:rsidRPr="000A50E7">
        <w:rPr>
          <w:rFonts w:cs="Times New Roman"/>
          <w:color w:val="auto"/>
          <w:sz w:val="20"/>
          <w:szCs w:val="20"/>
        </w:rPr>
        <w:t xml:space="preserve"> </w:t>
      </w:r>
      <w:r w:rsidR="00681467" w:rsidRPr="000A50E7">
        <w:rPr>
          <w:rFonts w:cs="Times New Roman"/>
          <w:color w:val="auto"/>
          <w:sz w:val="20"/>
          <w:szCs w:val="20"/>
        </w:rPr>
        <w:fldChar w:fldCharType="begin" w:fldLock="1"/>
      </w:r>
      <w:r w:rsidR="002B1BE5" w:rsidRPr="000A50E7">
        <w:rPr>
          <w:rFonts w:cs="Times New Roman"/>
          <w:color w:val="auto"/>
          <w:sz w:val="20"/>
          <w:szCs w:val="20"/>
        </w:rPr>
        <w:instrText>ADDIN CSL_CITATION { "citationItems" : [ { "id" : "ITEM-1", "itemData" : { "abstract" : "The increased incidence and severity of Clostridium difficile infection (CDI) in older adults (age, 65 years) corresponds with the emergence of the BI/NAP1 strain, making elucidation of the host immune response extremely important. We therefore infected germ-free C57BL/6 mice aged 7-14 months with a BI/NAP1 strain and monitored the mice for response. Infected mice were moribund 48-72 h after infection and developed gross and histological cecitis and colitis and elevated concentrations of keratinocyte chemoattractant, interleukin 1\u03b2, monocyte chemotactic protein 1, and granulocyte colony-stimulating factor and decreased levels of interferon \u03b3, interleukin 12 p40, interleukin 12 p70, and interleukin 10 compared with controls. We conclude that aged, germ-free C57BL/6 mice are susceptible to fulminant CDI from a BI/NAP1 strain and represent a novel model to further elucidate the host immune response to acute CDI.", "author" : [ { "dropping-particle" : "", "family" : "Pawlowski", "given" : "S W", "non-dropping-particle" : "", "parse-names" : false, "suffix" : "" }, { "dropping-particle" : "", "family" : "Calabrese", "given" : "G", "non-dropping-particle" : "", "parse-names" : false, "suffix" : "" }, { "dropping-particle" : "", "family" : "Kolling", "given" : "G L", "non-dropping-particle" : "", "parse-names" : false, "suffix" : "" }, { "dropping-particle" : "", "family" : "Freire", "given" : "R", "non-dropping-particle" : "", "parse-names" : false, "suffix" : "" }, { "dropping-particle" : "", "family" : "AlcantaraWarren", "given" : "C", "non-dropping-particle" : "", "parse-names" : false, "suffix" : "" }, { "dropping-particle" : "", "family" : "Liu", "given" : "B", "non-dropping-particle" : "", "parse-names" : false, "suffix" : "" }, { "dropping-particle" : "", "family" : "Sartor", "given" : "R B", "non-dropping-particle" : "", "parse-names" : false, "suffix" : "" }, { "dropping-particle" : "", "family" : "Guerrant", "given" : "R L", "non-dropping-particle" : "", "parse-names" : false, "suffix" : "" } ], "container-title" : "The Journal of Infectious Diseases", "id" : "ITEM-1", "issue" : "11", "issued" : { "date-parts" : [ [ "2010" ] ] }, "page" : "1708-1712", "title" : "Murine model of Clostridium difficile infection with aged gnotobiotic C57BL/6 mice and a BI/NAP1 strain.", "type" : "article-journal", "volume" : "202" }, "uris" : [ "http://www.mendeley.com/documents/?uuid=529e27b4-4dc7-4c11-9955-8a44447bf898" ] } ], "mendeley" : { "previouslyFormattedCitation" : "(38)" }, "properties" : { "noteIndex" : 0 }, "schema" : "https://github.com/citation-style-language/schema/raw/master/csl-citation.json" }</w:instrText>
      </w:r>
      <w:r w:rsidR="00681467" w:rsidRPr="000A50E7">
        <w:rPr>
          <w:rFonts w:cs="Times New Roman"/>
          <w:color w:val="auto"/>
          <w:sz w:val="20"/>
          <w:szCs w:val="20"/>
        </w:rPr>
        <w:fldChar w:fldCharType="separate"/>
      </w:r>
      <w:r w:rsidR="00D90C42" w:rsidRPr="000A50E7">
        <w:rPr>
          <w:rFonts w:cs="Times New Roman"/>
          <w:noProof/>
          <w:color w:val="auto"/>
          <w:sz w:val="20"/>
          <w:szCs w:val="20"/>
        </w:rPr>
        <w:t>(38)</w:t>
      </w:r>
      <w:r w:rsidR="00681467" w:rsidRPr="000A50E7">
        <w:rPr>
          <w:rFonts w:cs="Times New Roman"/>
          <w:color w:val="auto"/>
          <w:sz w:val="20"/>
          <w:szCs w:val="20"/>
        </w:rPr>
        <w:fldChar w:fldCharType="end"/>
      </w:r>
      <w:r w:rsidR="00FB4BDB" w:rsidRPr="000A50E7">
        <w:rPr>
          <w:rFonts w:cs="Times New Roman"/>
          <w:color w:val="auto"/>
          <w:sz w:val="20"/>
          <w:szCs w:val="20"/>
        </w:rPr>
        <w:t>.</w:t>
      </w:r>
      <w:r w:rsidR="00270AAA" w:rsidRPr="000A50E7">
        <w:rPr>
          <w:rFonts w:cs="Times New Roman"/>
          <w:color w:val="auto"/>
          <w:sz w:val="20"/>
          <w:szCs w:val="20"/>
        </w:rPr>
        <w:t xml:space="preserve"> </w:t>
      </w:r>
      <w:r w:rsidR="00496115" w:rsidRPr="000A50E7">
        <w:rPr>
          <w:rFonts w:cs="Times New Roman"/>
          <w:color w:val="auto"/>
          <w:sz w:val="20"/>
          <w:szCs w:val="20"/>
        </w:rPr>
        <w:t xml:space="preserve">Each of these five parameters was scored between zero and three </w:t>
      </w:r>
      <w:r w:rsidR="00A9332D" w:rsidRPr="000A50E7">
        <w:rPr>
          <w:rFonts w:cs="Times New Roman"/>
          <w:color w:val="auto"/>
          <w:sz w:val="20"/>
          <w:szCs w:val="20"/>
        </w:rPr>
        <w:t>yielding</w:t>
      </w:r>
      <w:r w:rsidR="00496115" w:rsidRPr="000A50E7">
        <w:rPr>
          <w:rFonts w:cs="Times New Roman"/>
          <w:color w:val="auto"/>
          <w:sz w:val="20"/>
          <w:szCs w:val="20"/>
        </w:rPr>
        <w:t xml:space="preserve"> total pathology score</w:t>
      </w:r>
      <w:r w:rsidR="00A9332D" w:rsidRPr="000A50E7">
        <w:rPr>
          <w:rFonts w:cs="Times New Roman"/>
          <w:color w:val="auto"/>
          <w:sz w:val="20"/>
          <w:szCs w:val="20"/>
        </w:rPr>
        <w:t>s</w:t>
      </w:r>
      <w:r w:rsidR="00496115" w:rsidRPr="000A50E7">
        <w:rPr>
          <w:rFonts w:cs="Times New Roman"/>
          <w:color w:val="auto"/>
          <w:sz w:val="20"/>
          <w:szCs w:val="20"/>
        </w:rPr>
        <w:t xml:space="preserve"> between zero and fifteen. </w:t>
      </w:r>
      <w:r w:rsidR="00D5413B" w:rsidRPr="000A50E7">
        <w:rPr>
          <w:rFonts w:cs="Times New Roman"/>
          <w:color w:val="auto"/>
          <w:sz w:val="20"/>
          <w:szCs w:val="20"/>
        </w:rPr>
        <w:t xml:space="preserve">Eosinophils were detected in tissue using Congo Red Staining </w:t>
      </w:r>
      <w:r w:rsidR="00681467" w:rsidRPr="000A50E7">
        <w:rPr>
          <w:rFonts w:cs="Times New Roman"/>
          <w:color w:val="auto"/>
          <w:sz w:val="20"/>
          <w:szCs w:val="20"/>
        </w:rPr>
        <w:fldChar w:fldCharType="begin" w:fldLock="1"/>
      </w:r>
      <w:r w:rsidR="002B1BE5" w:rsidRPr="000A50E7">
        <w:rPr>
          <w:rFonts w:cs="Times New Roman"/>
          <w:color w:val="auto"/>
          <w:sz w:val="20"/>
          <w:szCs w:val="20"/>
        </w:rPr>
        <w:instrText>ADDIN CSL_CITATION { "citationItems" : [ { "id" : "ITEM-1", "itemData" : { "PMID" : "21224053", "abstract" : "The mechanisms initiating eosinophil influx into sites of inflammation have been well studied in allergic disease but are poorly understood in other settings. This study examined the roles of TLR2 and mast cells in eosinophil accumulation during a nonallergic model of eosinophilia-associated colitis. TLR2-deficient mice (TLR2(-/-)) developed a more severe colitis than wild-type mice in the dextran sodium sulfate (DSS) model. However, they had significantly fewer eosinophils in the submucosa of the cecum (P &lt; 0.01) and mid-colon (P &lt; 0.01) than did wild-type mice after DSS treatment. Decreased eosinophilia in TLR2(-/-) mice was associated with lower levels of cecal CCL11 (P &lt; 0.01). Peritoneal eosinophils did not express TLR2 protein, but TLR2 ligand injection into the peritoneal cavity induced local eosinophil recruitment, indicating that TLR2 activation of other cell types can mediate eosinophil recruitment. After DSS treatment, mast cell-deficient (Kit(W-sh/W-sh)) mice had similar levels of intestinal tissue eosinophilia were observed as those in wild-type mice. However, mast cell-deficient mice were partially protected from DSS-induced weight loss, an effect that was reversed by mast cell reconstitution. Overall, this study indicates a critical role for indirect TLR2-dependent pathways, but not mast cells, in the generation of eosinophilia in the large intestine during experimental colitis and has important implications for the regulation of eosinophils at mucosal inflammatory sites.", "author" : [ { "dropping-particle" : "", "family" : "Albert", "given" : "Eric J", "non-dropping-particle" : "", "parse-names" : false, "suffix" : "" }, { "dropping-particle" : "", "family" : "Duplisea", "given" : "Jon", "non-dropping-particle" : "", "parse-names" : false, "suffix" : "" }, { "dropping-particle" : "", "family" : "Dawicki", "given" : "Wojciech", "non-dropping-particle" : "", "parse-names" : false, "suffix" : "" }, { "dropping-particle" : "", "family" : "Haidl", "given" : "Ian D", "non-dropping-particle" : "", "parse-names" : false, "suffix" : "" }, { "dropping-particle" : "", "family" : "Marshall", "given" : "Jean S", "non-dropping-particle" : "", "parse-names" : false, "suffix" : "" } ], "container-title" : "The American journal of pathology", "id" : "ITEM-1", "issue" : "1", "issued" : { "date-parts" : [ [ "2011" ] ] }, "page" : "150-160", "publisher" : "Elsevier Inc.", "title" : "Tissue eosinophilia in a mouse model of colitis is highly dependent on TLR2 and independent of mast cells.", "type" : "article-journal", "volume" : "178" }, "uris" : [ "http://www.mendeley.com/documents/?uuid=a37fb27f-076c-430d-9ee2-a63ca80ad68e" ] } ], "mendeley" : { "previouslyFormattedCitation" : "(39)" }, "properties" : { "noteIndex" : 0 }, "schema" : "https://github.com/citation-style-language/schema/raw/master/csl-citation.json" }</w:instrText>
      </w:r>
      <w:r w:rsidR="00681467" w:rsidRPr="000A50E7">
        <w:rPr>
          <w:rFonts w:cs="Times New Roman"/>
          <w:color w:val="auto"/>
          <w:sz w:val="20"/>
          <w:szCs w:val="20"/>
        </w:rPr>
        <w:fldChar w:fldCharType="separate"/>
      </w:r>
      <w:r w:rsidR="00D90C42" w:rsidRPr="000A50E7">
        <w:rPr>
          <w:rFonts w:cs="Times New Roman"/>
          <w:noProof/>
          <w:color w:val="auto"/>
          <w:sz w:val="20"/>
          <w:szCs w:val="20"/>
        </w:rPr>
        <w:t>(39)</w:t>
      </w:r>
      <w:r w:rsidR="00681467" w:rsidRPr="000A50E7">
        <w:rPr>
          <w:rFonts w:cs="Times New Roman"/>
          <w:color w:val="auto"/>
          <w:sz w:val="20"/>
          <w:szCs w:val="20"/>
        </w:rPr>
        <w:fldChar w:fldCharType="end"/>
      </w:r>
      <w:r w:rsidR="00D5413B" w:rsidRPr="000A50E7">
        <w:rPr>
          <w:rFonts w:cs="Times New Roman"/>
          <w:color w:val="auto"/>
          <w:sz w:val="20"/>
          <w:szCs w:val="20"/>
        </w:rPr>
        <w:t xml:space="preserve">. Tissues for H&amp;E, MPO, and eosinophil staining were fixed in </w:t>
      </w:r>
      <w:proofErr w:type="spellStart"/>
      <w:r w:rsidR="00D5413B" w:rsidRPr="000A50E7">
        <w:rPr>
          <w:rFonts w:cs="Times New Roman"/>
          <w:color w:val="auto"/>
          <w:sz w:val="20"/>
          <w:szCs w:val="20"/>
        </w:rPr>
        <w:t>Bouin’s</w:t>
      </w:r>
      <w:proofErr w:type="spellEnd"/>
      <w:r w:rsidR="00D5413B" w:rsidRPr="000A50E7">
        <w:rPr>
          <w:rFonts w:cs="Times New Roman"/>
          <w:color w:val="auto"/>
          <w:sz w:val="20"/>
          <w:szCs w:val="20"/>
        </w:rPr>
        <w:t xml:space="preserve"> solution; tissues for other measurements were fixed in 4% paraformaldehyde. Immunohistochemistry was performed by the </w:t>
      </w:r>
      <w:proofErr w:type="spellStart"/>
      <w:r w:rsidR="00D5413B" w:rsidRPr="000A50E7">
        <w:rPr>
          <w:rFonts w:cs="Times New Roman"/>
          <w:color w:val="auto"/>
          <w:sz w:val="20"/>
          <w:szCs w:val="20"/>
        </w:rPr>
        <w:t>Biorepository</w:t>
      </w:r>
      <w:proofErr w:type="spellEnd"/>
      <w:r w:rsidR="00D5413B" w:rsidRPr="000A50E7">
        <w:rPr>
          <w:rFonts w:cs="Times New Roman"/>
          <w:color w:val="auto"/>
          <w:sz w:val="20"/>
          <w:szCs w:val="20"/>
        </w:rPr>
        <w:t xml:space="preserve"> and Tissue Research Facility at the University of Virginia. Monocytes/macrophages</w:t>
      </w:r>
      <w:r w:rsidR="00E02068" w:rsidRPr="000A50E7">
        <w:rPr>
          <w:rFonts w:cs="Times New Roman"/>
          <w:color w:val="auto"/>
          <w:sz w:val="20"/>
          <w:szCs w:val="20"/>
        </w:rPr>
        <w:t xml:space="preserve">, </w:t>
      </w:r>
      <w:r w:rsidR="00C01ED3" w:rsidRPr="000A50E7">
        <w:rPr>
          <w:rFonts w:cs="Times New Roman"/>
          <w:color w:val="auto"/>
          <w:sz w:val="20"/>
          <w:szCs w:val="20"/>
        </w:rPr>
        <w:t>dendritic cells, and neutrophils we</w:t>
      </w:r>
      <w:r w:rsidR="000C1055" w:rsidRPr="000A50E7">
        <w:rPr>
          <w:rFonts w:cs="Times New Roman"/>
          <w:color w:val="auto"/>
          <w:sz w:val="20"/>
          <w:szCs w:val="20"/>
        </w:rPr>
        <w:t xml:space="preserve">re </w:t>
      </w:r>
      <w:r w:rsidR="00FF601C" w:rsidRPr="000A50E7">
        <w:rPr>
          <w:rFonts w:cs="Times New Roman"/>
          <w:color w:val="auto"/>
          <w:sz w:val="20"/>
          <w:szCs w:val="20"/>
        </w:rPr>
        <w:t xml:space="preserve">separately </w:t>
      </w:r>
      <w:r w:rsidR="000C1055" w:rsidRPr="000A50E7">
        <w:rPr>
          <w:rFonts w:cs="Times New Roman"/>
          <w:color w:val="auto"/>
          <w:sz w:val="20"/>
          <w:szCs w:val="20"/>
        </w:rPr>
        <w:t xml:space="preserve">identified using the markers </w:t>
      </w:r>
      <w:r w:rsidR="00C01ED3" w:rsidRPr="000A50E7">
        <w:rPr>
          <w:rFonts w:cs="Times New Roman"/>
          <w:color w:val="auto"/>
          <w:sz w:val="20"/>
          <w:szCs w:val="20"/>
        </w:rPr>
        <w:t>F4/80</w:t>
      </w:r>
      <w:r w:rsidR="009924BF" w:rsidRPr="000A50E7">
        <w:rPr>
          <w:rFonts w:cs="Times New Roman"/>
          <w:color w:val="auto"/>
          <w:sz w:val="20"/>
          <w:szCs w:val="20"/>
        </w:rPr>
        <w:t xml:space="preserve"> (clone CI</w:t>
      </w:r>
      <w:proofErr w:type="gramStart"/>
      <w:r w:rsidR="009924BF" w:rsidRPr="000A50E7">
        <w:rPr>
          <w:rFonts w:cs="Times New Roman"/>
          <w:color w:val="auto"/>
          <w:sz w:val="20"/>
          <w:szCs w:val="20"/>
        </w:rPr>
        <w:t>:A3</w:t>
      </w:r>
      <w:proofErr w:type="gramEnd"/>
      <w:r w:rsidR="009924BF" w:rsidRPr="000A50E7">
        <w:rPr>
          <w:rFonts w:cs="Times New Roman"/>
          <w:color w:val="auto"/>
          <w:sz w:val="20"/>
          <w:szCs w:val="20"/>
        </w:rPr>
        <w:t xml:space="preserve">-1; </w:t>
      </w:r>
      <w:proofErr w:type="spellStart"/>
      <w:r w:rsidR="009924BF" w:rsidRPr="000A50E7">
        <w:rPr>
          <w:rFonts w:cs="Times New Roman"/>
          <w:color w:val="auto"/>
          <w:sz w:val="20"/>
          <w:szCs w:val="20"/>
        </w:rPr>
        <w:t>AbD</w:t>
      </w:r>
      <w:proofErr w:type="spellEnd"/>
      <w:r w:rsidR="009924BF" w:rsidRPr="000A50E7">
        <w:rPr>
          <w:rFonts w:cs="Times New Roman"/>
          <w:color w:val="auto"/>
          <w:sz w:val="20"/>
          <w:szCs w:val="20"/>
        </w:rPr>
        <w:t xml:space="preserve"> </w:t>
      </w:r>
      <w:proofErr w:type="spellStart"/>
      <w:r w:rsidR="009924BF" w:rsidRPr="000A50E7">
        <w:rPr>
          <w:rFonts w:cs="Times New Roman"/>
          <w:color w:val="auto"/>
          <w:sz w:val="20"/>
          <w:szCs w:val="20"/>
        </w:rPr>
        <w:t>Serotec</w:t>
      </w:r>
      <w:proofErr w:type="spellEnd"/>
      <w:r w:rsidR="009924BF" w:rsidRPr="000A50E7">
        <w:rPr>
          <w:rFonts w:cs="Times New Roman"/>
          <w:color w:val="auto"/>
          <w:sz w:val="20"/>
          <w:szCs w:val="20"/>
        </w:rPr>
        <w:t>)</w:t>
      </w:r>
      <w:r w:rsidR="00C01ED3" w:rsidRPr="000A50E7">
        <w:rPr>
          <w:rFonts w:cs="Times New Roman"/>
          <w:color w:val="auto"/>
          <w:sz w:val="20"/>
          <w:szCs w:val="20"/>
        </w:rPr>
        <w:t xml:space="preserve">, </w:t>
      </w:r>
      <w:r w:rsidR="009924BF" w:rsidRPr="000A50E7">
        <w:rPr>
          <w:rFonts w:cs="Times New Roman"/>
          <w:color w:val="auto"/>
          <w:sz w:val="20"/>
          <w:szCs w:val="20"/>
        </w:rPr>
        <w:t xml:space="preserve">Ly75 (EPR5233; </w:t>
      </w:r>
      <w:proofErr w:type="spellStart"/>
      <w:r w:rsidR="004A6E74" w:rsidRPr="000A50E7">
        <w:rPr>
          <w:rFonts w:cs="Times New Roman"/>
          <w:color w:val="auto"/>
          <w:sz w:val="20"/>
          <w:szCs w:val="20"/>
        </w:rPr>
        <w:t>A</w:t>
      </w:r>
      <w:r w:rsidR="009924BF" w:rsidRPr="000A50E7">
        <w:rPr>
          <w:rFonts w:cs="Times New Roman"/>
          <w:color w:val="auto"/>
          <w:sz w:val="20"/>
          <w:szCs w:val="20"/>
        </w:rPr>
        <w:t>bcam</w:t>
      </w:r>
      <w:proofErr w:type="spellEnd"/>
      <w:r w:rsidR="009924BF" w:rsidRPr="000A50E7">
        <w:rPr>
          <w:rFonts w:cs="Times New Roman"/>
          <w:color w:val="auto"/>
          <w:sz w:val="20"/>
          <w:szCs w:val="20"/>
        </w:rPr>
        <w:t>)</w:t>
      </w:r>
      <w:r w:rsidR="00C01ED3" w:rsidRPr="000A50E7">
        <w:rPr>
          <w:rFonts w:cs="Times New Roman"/>
          <w:color w:val="auto"/>
          <w:sz w:val="20"/>
          <w:szCs w:val="20"/>
        </w:rPr>
        <w:t xml:space="preserve">, and myeloperoxidase (MPO; rabbit-anti-MPO; Novus </w:t>
      </w:r>
      <w:proofErr w:type="spellStart"/>
      <w:r w:rsidR="00C01ED3" w:rsidRPr="000A50E7">
        <w:rPr>
          <w:rFonts w:cs="Times New Roman"/>
          <w:color w:val="auto"/>
          <w:sz w:val="20"/>
          <w:szCs w:val="20"/>
        </w:rPr>
        <w:t>Biologicals</w:t>
      </w:r>
      <w:proofErr w:type="spellEnd"/>
      <w:r w:rsidR="00C01ED3" w:rsidRPr="000A50E7">
        <w:rPr>
          <w:rFonts w:cs="Times New Roman"/>
          <w:color w:val="auto"/>
          <w:sz w:val="20"/>
          <w:szCs w:val="20"/>
        </w:rPr>
        <w:t>)</w:t>
      </w:r>
      <w:r w:rsidR="00A9332D" w:rsidRPr="000A50E7">
        <w:rPr>
          <w:rFonts w:cs="Times New Roman"/>
          <w:color w:val="auto"/>
          <w:sz w:val="20"/>
          <w:szCs w:val="20"/>
        </w:rPr>
        <w:t>, respectively</w:t>
      </w:r>
      <w:r w:rsidR="000C1055" w:rsidRPr="000A50E7">
        <w:rPr>
          <w:rFonts w:cs="Times New Roman"/>
          <w:color w:val="auto"/>
          <w:sz w:val="20"/>
          <w:szCs w:val="20"/>
        </w:rPr>
        <w:t xml:space="preserve">. </w:t>
      </w:r>
      <w:r w:rsidR="00FF601C" w:rsidRPr="000A50E7">
        <w:rPr>
          <w:rFonts w:cs="Times New Roman"/>
          <w:color w:val="auto"/>
          <w:sz w:val="20"/>
          <w:szCs w:val="20"/>
        </w:rPr>
        <w:t xml:space="preserve">The presence of </w:t>
      </w:r>
      <w:r w:rsidR="0044681D" w:rsidRPr="000A50E7">
        <w:rPr>
          <w:rFonts w:cs="Times New Roman"/>
          <w:color w:val="auto"/>
          <w:sz w:val="20"/>
          <w:szCs w:val="20"/>
        </w:rPr>
        <w:t>neutrophils</w:t>
      </w:r>
      <w:r w:rsidR="00FF601C" w:rsidRPr="000A50E7">
        <w:rPr>
          <w:rFonts w:cs="Times New Roman"/>
          <w:color w:val="auto"/>
          <w:sz w:val="20"/>
          <w:szCs w:val="20"/>
        </w:rPr>
        <w:t xml:space="preserve"> was</w:t>
      </w:r>
      <w:r w:rsidR="00051051" w:rsidRPr="000A50E7">
        <w:rPr>
          <w:rFonts w:cs="Times New Roman"/>
          <w:color w:val="auto"/>
          <w:sz w:val="20"/>
          <w:szCs w:val="20"/>
        </w:rPr>
        <w:t xml:space="preserve"> quantified </w:t>
      </w:r>
      <w:r w:rsidR="00FF601C" w:rsidRPr="000A50E7">
        <w:rPr>
          <w:rFonts w:cs="Times New Roman"/>
          <w:color w:val="auto"/>
          <w:sz w:val="20"/>
          <w:szCs w:val="20"/>
        </w:rPr>
        <w:t xml:space="preserve">by </w:t>
      </w:r>
      <w:r w:rsidR="00C01ED3" w:rsidRPr="000A50E7">
        <w:rPr>
          <w:rFonts w:cs="Times New Roman"/>
          <w:color w:val="auto"/>
          <w:sz w:val="20"/>
          <w:szCs w:val="20"/>
        </w:rPr>
        <w:t>av</w:t>
      </w:r>
      <w:r w:rsidR="00051051" w:rsidRPr="000A50E7">
        <w:rPr>
          <w:rFonts w:cs="Times New Roman"/>
          <w:color w:val="auto"/>
          <w:sz w:val="20"/>
          <w:szCs w:val="20"/>
        </w:rPr>
        <w:t>eraging</w:t>
      </w:r>
      <w:r w:rsidR="00C01ED3" w:rsidRPr="000A50E7">
        <w:rPr>
          <w:rFonts w:cs="Times New Roman"/>
          <w:color w:val="auto"/>
          <w:sz w:val="20"/>
          <w:szCs w:val="20"/>
        </w:rPr>
        <w:t xml:space="preserve"> the number of positive cells associated with epithelial and </w:t>
      </w:r>
      <w:proofErr w:type="spellStart"/>
      <w:r w:rsidR="00C01ED3" w:rsidRPr="000A50E7">
        <w:rPr>
          <w:rFonts w:cs="Times New Roman"/>
          <w:color w:val="auto"/>
          <w:sz w:val="20"/>
          <w:szCs w:val="20"/>
        </w:rPr>
        <w:t>subepithelial</w:t>
      </w:r>
      <w:proofErr w:type="spellEnd"/>
      <w:r w:rsidR="00C01ED3" w:rsidRPr="000A50E7">
        <w:rPr>
          <w:rFonts w:cs="Times New Roman"/>
          <w:color w:val="auto"/>
          <w:sz w:val="20"/>
          <w:szCs w:val="20"/>
        </w:rPr>
        <w:t xml:space="preserve"> layers in ten ra</w:t>
      </w:r>
      <w:r w:rsidR="00FF601C" w:rsidRPr="000A50E7">
        <w:rPr>
          <w:rFonts w:cs="Times New Roman"/>
          <w:color w:val="auto"/>
          <w:sz w:val="20"/>
          <w:szCs w:val="20"/>
        </w:rPr>
        <w:t>ndom fields (40x objective).</w:t>
      </w:r>
      <w:r w:rsidR="0044681D" w:rsidRPr="000A50E7">
        <w:rPr>
          <w:rFonts w:cs="Times New Roman"/>
          <w:color w:val="auto"/>
          <w:sz w:val="20"/>
          <w:szCs w:val="20"/>
        </w:rPr>
        <w:t xml:space="preserve"> Monocytes/macrophages and dendritic cell staining was scored by analyzing each section for the number of positive cells and </w:t>
      </w:r>
      <w:r w:rsidR="005252BC" w:rsidRPr="000A50E7">
        <w:rPr>
          <w:rFonts w:cs="Times New Roman"/>
          <w:color w:val="auto"/>
          <w:sz w:val="20"/>
          <w:szCs w:val="20"/>
        </w:rPr>
        <w:t xml:space="preserve">overall </w:t>
      </w:r>
      <w:r w:rsidR="0044681D" w:rsidRPr="000A50E7">
        <w:rPr>
          <w:rFonts w:cs="Times New Roman"/>
          <w:color w:val="auto"/>
          <w:sz w:val="20"/>
          <w:szCs w:val="20"/>
        </w:rPr>
        <w:t>staining intensity.  Samples were assigned scores of 1 (few cells/weak staining), 2 (moderate staining), or 3 (</w:t>
      </w:r>
      <w:r w:rsidR="00837EE5" w:rsidRPr="000A50E7">
        <w:rPr>
          <w:rFonts w:cs="Times New Roman"/>
          <w:color w:val="auto"/>
          <w:sz w:val="20"/>
          <w:szCs w:val="20"/>
        </w:rPr>
        <w:t>many cells</w:t>
      </w:r>
      <w:r w:rsidR="0044681D" w:rsidRPr="000A50E7">
        <w:rPr>
          <w:rFonts w:cs="Times New Roman"/>
          <w:color w:val="auto"/>
          <w:sz w:val="20"/>
          <w:szCs w:val="20"/>
        </w:rPr>
        <w:t xml:space="preserve">/intense staining). </w:t>
      </w:r>
    </w:p>
    <w:p w:rsidR="006B086B" w:rsidRPr="000A50E7" w:rsidRDefault="006B086B" w:rsidP="003767F4">
      <w:pPr>
        <w:suppressLineNumbers/>
        <w:spacing w:after="0" w:line="480" w:lineRule="auto"/>
        <w:jc w:val="both"/>
        <w:rPr>
          <w:rFonts w:cs="Times New Roman"/>
          <w:color w:val="auto"/>
          <w:sz w:val="20"/>
          <w:szCs w:val="20"/>
        </w:rPr>
      </w:pPr>
    </w:p>
    <w:p w:rsidR="006B086B" w:rsidRPr="000A50E7" w:rsidRDefault="000D6B38" w:rsidP="001B4CF8">
      <w:pPr>
        <w:spacing w:after="0" w:line="480" w:lineRule="auto"/>
        <w:jc w:val="both"/>
        <w:rPr>
          <w:rFonts w:cs="Times New Roman"/>
          <w:i/>
          <w:color w:val="auto"/>
          <w:sz w:val="20"/>
          <w:szCs w:val="20"/>
        </w:rPr>
      </w:pPr>
      <w:r w:rsidRPr="000A50E7">
        <w:rPr>
          <w:rFonts w:cs="Times New Roman"/>
          <w:i/>
          <w:color w:val="auto"/>
          <w:sz w:val="20"/>
          <w:szCs w:val="20"/>
        </w:rPr>
        <w:t>Isolation of cells from cecal tissue</w:t>
      </w:r>
    </w:p>
    <w:p w:rsidR="006B086B" w:rsidRPr="000A50E7" w:rsidRDefault="000D6B38" w:rsidP="001B4CF8">
      <w:pPr>
        <w:spacing w:after="0" w:line="480" w:lineRule="auto"/>
        <w:jc w:val="both"/>
        <w:rPr>
          <w:rFonts w:cs="Times New Roman"/>
          <w:color w:val="auto"/>
          <w:sz w:val="20"/>
          <w:szCs w:val="20"/>
        </w:rPr>
      </w:pPr>
      <w:r w:rsidRPr="000A50E7">
        <w:rPr>
          <w:rFonts w:cs="Times New Roman"/>
          <w:color w:val="auto"/>
          <w:sz w:val="20"/>
          <w:szCs w:val="20"/>
        </w:rPr>
        <w:t xml:space="preserve">The </w:t>
      </w:r>
      <w:r w:rsidR="00B74816" w:rsidRPr="000A50E7">
        <w:rPr>
          <w:rFonts w:cs="Times New Roman"/>
          <w:color w:val="auto"/>
          <w:sz w:val="20"/>
          <w:szCs w:val="20"/>
        </w:rPr>
        <w:t xml:space="preserve">remaining two </w:t>
      </w:r>
      <w:r w:rsidR="00711289" w:rsidRPr="000A50E7">
        <w:rPr>
          <w:rFonts w:cs="Times New Roman"/>
          <w:color w:val="auto"/>
          <w:sz w:val="20"/>
          <w:szCs w:val="20"/>
        </w:rPr>
        <w:t xml:space="preserve">sections </w:t>
      </w:r>
      <w:r w:rsidRPr="000A50E7">
        <w:rPr>
          <w:rFonts w:cs="Times New Roman"/>
          <w:color w:val="auto"/>
          <w:sz w:val="20"/>
          <w:szCs w:val="20"/>
        </w:rPr>
        <w:t xml:space="preserve">of each </w:t>
      </w:r>
      <w:r w:rsidR="000E3D1E" w:rsidRPr="000A50E7">
        <w:rPr>
          <w:rFonts w:cs="Times New Roman"/>
          <w:color w:val="auto"/>
          <w:sz w:val="20"/>
          <w:szCs w:val="20"/>
        </w:rPr>
        <w:t xml:space="preserve">cecum </w:t>
      </w:r>
      <w:r w:rsidRPr="000A50E7">
        <w:rPr>
          <w:rFonts w:cs="Times New Roman"/>
          <w:color w:val="auto"/>
          <w:sz w:val="20"/>
          <w:szCs w:val="20"/>
        </w:rPr>
        <w:t>were opened longitudinally, rinsed with Hank’s Balanced Salt Solution</w:t>
      </w:r>
      <w:r w:rsidR="00A378B1" w:rsidRPr="000A50E7">
        <w:rPr>
          <w:rFonts w:cs="Times New Roman"/>
          <w:color w:val="auto"/>
          <w:sz w:val="20"/>
          <w:szCs w:val="20"/>
        </w:rPr>
        <w:t xml:space="preserve"> (HBSS</w:t>
      </w:r>
      <w:r w:rsidR="008A1F6B" w:rsidRPr="000A50E7">
        <w:rPr>
          <w:rFonts w:cs="Times New Roman"/>
          <w:color w:val="auto"/>
          <w:sz w:val="20"/>
          <w:szCs w:val="20"/>
        </w:rPr>
        <w:t xml:space="preserve">, </w:t>
      </w:r>
      <w:proofErr w:type="spellStart"/>
      <w:r w:rsidR="008A1F6B" w:rsidRPr="000A50E7">
        <w:rPr>
          <w:rFonts w:cs="Times New Roman"/>
          <w:color w:val="auto"/>
          <w:sz w:val="20"/>
          <w:szCs w:val="20"/>
        </w:rPr>
        <w:t>Gibco</w:t>
      </w:r>
      <w:proofErr w:type="spellEnd"/>
      <w:r w:rsidR="00A378B1" w:rsidRPr="000A50E7">
        <w:rPr>
          <w:rFonts w:cs="Times New Roman"/>
          <w:color w:val="auto"/>
          <w:sz w:val="20"/>
          <w:szCs w:val="20"/>
        </w:rPr>
        <w:t>)</w:t>
      </w:r>
      <w:r w:rsidRPr="000A50E7">
        <w:rPr>
          <w:rFonts w:cs="Times New Roman"/>
          <w:color w:val="auto"/>
          <w:sz w:val="20"/>
          <w:szCs w:val="20"/>
        </w:rPr>
        <w:t>,</w:t>
      </w:r>
      <w:r w:rsidR="00A378B1" w:rsidRPr="000A50E7">
        <w:rPr>
          <w:rFonts w:cs="Times New Roman"/>
          <w:color w:val="auto"/>
          <w:sz w:val="20"/>
          <w:szCs w:val="20"/>
        </w:rPr>
        <w:t xml:space="preserve"> </w:t>
      </w:r>
      <w:r w:rsidRPr="000A50E7">
        <w:rPr>
          <w:rFonts w:cs="Times New Roman"/>
          <w:color w:val="auto"/>
          <w:sz w:val="20"/>
          <w:szCs w:val="20"/>
        </w:rPr>
        <w:t xml:space="preserve">and shaken </w:t>
      </w:r>
      <w:r w:rsidR="008A1F6B" w:rsidRPr="000A50E7">
        <w:rPr>
          <w:rFonts w:cs="Times New Roman"/>
          <w:color w:val="auto"/>
          <w:sz w:val="20"/>
          <w:szCs w:val="20"/>
        </w:rPr>
        <w:t xml:space="preserve">at </w:t>
      </w:r>
      <w:r w:rsidRPr="000A50E7">
        <w:rPr>
          <w:rFonts w:cs="Times New Roman"/>
          <w:color w:val="auto"/>
          <w:sz w:val="20"/>
          <w:szCs w:val="20"/>
        </w:rPr>
        <w:t xml:space="preserve">250 rpm for 30 minutes </w:t>
      </w:r>
      <w:r w:rsidR="008A1F6B" w:rsidRPr="000A50E7">
        <w:rPr>
          <w:rFonts w:cs="Times New Roman"/>
          <w:color w:val="auto"/>
          <w:sz w:val="20"/>
          <w:szCs w:val="20"/>
        </w:rPr>
        <w:t xml:space="preserve">at </w:t>
      </w:r>
      <w:r w:rsidRPr="000A50E7">
        <w:rPr>
          <w:rFonts w:cs="Times New Roman"/>
          <w:color w:val="auto"/>
          <w:sz w:val="20"/>
          <w:szCs w:val="20"/>
        </w:rPr>
        <w:t xml:space="preserve">37°C </w:t>
      </w:r>
      <w:r w:rsidR="00A378B1" w:rsidRPr="000A50E7">
        <w:rPr>
          <w:rFonts w:cs="Times New Roman"/>
          <w:color w:val="auto"/>
          <w:sz w:val="20"/>
          <w:szCs w:val="20"/>
        </w:rPr>
        <w:t>in HBSS</w:t>
      </w:r>
      <w:r w:rsidR="00496115" w:rsidRPr="000A50E7">
        <w:rPr>
          <w:rFonts w:cs="Times New Roman"/>
          <w:color w:val="auto"/>
          <w:sz w:val="20"/>
          <w:szCs w:val="20"/>
        </w:rPr>
        <w:t xml:space="preserve"> containing </w:t>
      </w:r>
      <w:r w:rsidR="00A378B1" w:rsidRPr="000A50E7">
        <w:rPr>
          <w:rFonts w:cs="Times New Roman"/>
          <w:color w:val="auto"/>
          <w:sz w:val="20"/>
          <w:szCs w:val="20"/>
        </w:rPr>
        <w:t>50mM EDTA</w:t>
      </w:r>
      <w:r w:rsidR="00496115" w:rsidRPr="000A50E7">
        <w:rPr>
          <w:rFonts w:cs="Times New Roman"/>
          <w:color w:val="auto"/>
          <w:sz w:val="20"/>
          <w:szCs w:val="20"/>
        </w:rPr>
        <w:t xml:space="preserve"> and </w:t>
      </w:r>
      <w:r w:rsidR="00A378B1" w:rsidRPr="000A50E7">
        <w:rPr>
          <w:rFonts w:cs="Times New Roman"/>
          <w:color w:val="auto"/>
          <w:sz w:val="20"/>
          <w:szCs w:val="20"/>
        </w:rPr>
        <w:t xml:space="preserve">1mM DTT </w:t>
      </w:r>
      <w:r w:rsidR="00496115" w:rsidRPr="000A50E7">
        <w:rPr>
          <w:rFonts w:cs="Times New Roman"/>
          <w:color w:val="auto"/>
          <w:sz w:val="20"/>
          <w:szCs w:val="20"/>
        </w:rPr>
        <w:t xml:space="preserve">in order </w:t>
      </w:r>
      <w:r w:rsidRPr="000A50E7">
        <w:rPr>
          <w:rFonts w:cs="Times New Roman"/>
          <w:color w:val="auto"/>
          <w:sz w:val="20"/>
          <w:szCs w:val="20"/>
        </w:rPr>
        <w:t>to remove epithelial layer cells.</w:t>
      </w:r>
      <w:r w:rsidR="00CB4E36" w:rsidRPr="000A50E7">
        <w:rPr>
          <w:rFonts w:cs="Times New Roman"/>
          <w:color w:val="auto"/>
          <w:sz w:val="20"/>
          <w:szCs w:val="20"/>
        </w:rPr>
        <w:t xml:space="preserve"> The digested tissue was strained </w:t>
      </w:r>
      <w:proofErr w:type="gramStart"/>
      <w:r w:rsidR="008A1F6B" w:rsidRPr="000A50E7">
        <w:rPr>
          <w:rFonts w:cs="Times New Roman"/>
          <w:color w:val="auto"/>
          <w:sz w:val="20"/>
          <w:szCs w:val="20"/>
        </w:rPr>
        <w:t>with  a</w:t>
      </w:r>
      <w:proofErr w:type="gramEnd"/>
      <w:r w:rsidR="008A1F6B" w:rsidRPr="000A50E7">
        <w:rPr>
          <w:rFonts w:cs="Times New Roman"/>
          <w:color w:val="auto"/>
          <w:sz w:val="20"/>
          <w:szCs w:val="20"/>
        </w:rPr>
        <w:t xml:space="preserve"> </w:t>
      </w:r>
      <w:r w:rsidR="00FB7F00" w:rsidRPr="000A50E7">
        <w:rPr>
          <w:rFonts w:cs="Times New Roman"/>
          <w:color w:val="auto"/>
          <w:sz w:val="20"/>
          <w:szCs w:val="20"/>
        </w:rPr>
        <w:t>10</w:t>
      </w:r>
      <w:r w:rsidR="00CB4E36" w:rsidRPr="000A50E7">
        <w:rPr>
          <w:rFonts w:cs="Times New Roman"/>
          <w:color w:val="auto"/>
          <w:sz w:val="20"/>
          <w:szCs w:val="20"/>
        </w:rPr>
        <w:t>0</w:t>
      </w:r>
      <w:r w:rsidR="008A1F6B" w:rsidRPr="000A50E7">
        <w:rPr>
          <w:rFonts w:cs="Times New Roman"/>
          <w:color w:val="auto"/>
          <w:sz w:val="20"/>
          <w:szCs w:val="20"/>
        </w:rPr>
        <w:t>-</w:t>
      </w:r>
      <w:r w:rsidR="00FB7F00" w:rsidRPr="000A50E7">
        <w:rPr>
          <w:rFonts w:cs="Times New Roman"/>
          <w:color w:val="auto"/>
          <w:sz w:val="20"/>
          <w:szCs w:val="20"/>
        </w:rPr>
        <w:t xml:space="preserve">µm </w:t>
      </w:r>
      <w:r w:rsidR="00CB4E36" w:rsidRPr="000A50E7">
        <w:rPr>
          <w:rFonts w:cs="Times New Roman"/>
          <w:color w:val="auto"/>
          <w:sz w:val="20"/>
          <w:szCs w:val="20"/>
        </w:rPr>
        <w:t xml:space="preserve">cell </w:t>
      </w:r>
      <w:r w:rsidR="00FB7F00" w:rsidRPr="000A50E7">
        <w:rPr>
          <w:rFonts w:cs="Times New Roman"/>
          <w:color w:val="auto"/>
          <w:sz w:val="20"/>
          <w:szCs w:val="20"/>
        </w:rPr>
        <w:t>strainer</w:t>
      </w:r>
      <w:r w:rsidR="00AE314A" w:rsidRPr="000A50E7">
        <w:rPr>
          <w:rFonts w:cs="Times New Roman"/>
          <w:color w:val="auto"/>
          <w:sz w:val="20"/>
          <w:szCs w:val="20"/>
        </w:rPr>
        <w:t xml:space="preserve">, </w:t>
      </w:r>
      <w:r w:rsidR="00CB4E36" w:rsidRPr="000A50E7">
        <w:rPr>
          <w:rFonts w:cs="Times New Roman"/>
          <w:color w:val="auto"/>
          <w:sz w:val="20"/>
          <w:szCs w:val="20"/>
        </w:rPr>
        <w:t xml:space="preserve">and </w:t>
      </w:r>
      <w:r w:rsidR="000D59F9" w:rsidRPr="000A50E7">
        <w:rPr>
          <w:rFonts w:cs="Times New Roman"/>
          <w:color w:val="auto"/>
          <w:sz w:val="20"/>
          <w:szCs w:val="20"/>
        </w:rPr>
        <w:t xml:space="preserve">the </w:t>
      </w:r>
      <w:r w:rsidR="00CB4E36" w:rsidRPr="000A50E7">
        <w:rPr>
          <w:rFonts w:cs="Times New Roman"/>
          <w:color w:val="auto"/>
          <w:sz w:val="20"/>
          <w:szCs w:val="20"/>
        </w:rPr>
        <w:t xml:space="preserve">filtrate </w:t>
      </w:r>
      <w:r w:rsidR="000D59F9" w:rsidRPr="000A50E7">
        <w:rPr>
          <w:rFonts w:cs="Times New Roman"/>
          <w:color w:val="auto"/>
          <w:sz w:val="20"/>
          <w:szCs w:val="20"/>
        </w:rPr>
        <w:t xml:space="preserve">was </w:t>
      </w:r>
      <w:r w:rsidR="00CB4E36" w:rsidRPr="000A50E7">
        <w:rPr>
          <w:rFonts w:cs="Times New Roman"/>
          <w:color w:val="auto"/>
          <w:sz w:val="20"/>
          <w:szCs w:val="20"/>
        </w:rPr>
        <w:t>centrifuged (1</w:t>
      </w:r>
      <w:r w:rsidR="00FB7F00" w:rsidRPr="000A50E7">
        <w:rPr>
          <w:rFonts w:cs="Times New Roman"/>
          <w:color w:val="auto"/>
          <w:sz w:val="20"/>
          <w:szCs w:val="20"/>
        </w:rPr>
        <w:t>,000</w:t>
      </w:r>
      <w:r w:rsidR="00FB7F00" w:rsidRPr="000A50E7">
        <w:rPr>
          <w:rFonts w:cs="Times New Roman"/>
          <w:color w:val="auto"/>
          <w:sz w:val="20"/>
          <w:szCs w:val="20"/>
        </w:rPr>
        <w:sym w:font="Symbol" w:char="F0B4"/>
      </w:r>
      <w:r w:rsidR="00FB7F00" w:rsidRPr="000A50E7">
        <w:rPr>
          <w:rFonts w:cs="Times New Roman"/>
          <w:i/>
          <w:color w:val="auto"/>
          <w:sz w:val="20"/>
          <w:szCs w:val="20"/>
        </w:rPr>
        <w:t>g</w:t>
      </w:r>
      <w:r w:rsidR="00FB7F00" w:rsidRPr="000A50E7">
        <w:rPr>
          <w:rFonts w:cs="Times New Roman"/>
          <w:color w:val="auto"/>
          <w:sz w:val="20"/>
          <w:szCs w:val="20"/>
        </w:rPr>
        <w:t>, 4°C, 10</w:t>
      </w:r>
      <w:r w:rsidR="00003967" w:rsidRPr="000A50E7">
        <w:rPr>
          <w:rFonts w:cs="Times New Roman"/>
          <w:color w:val="auto"/>
          <w:sz w:val="20"/>
          <w:szCs w:val="20"/>
        </w:rPr>
        <w:t xml:space="preserve"> </w:t>
      </w:r>
      <w:r w:rsidR="00FB7F00" w:rsidRPr="000A50E7">
        <w:rPr>
          <w:rFonts w:cs="Times New Roman"/>
          <w:color w:val="auto"/>
          <w:sz w:val="20"/>
          <w:szCs w:val="20"/>
        </w:rPr>
        <w:t xml:space="preserve">min). </w:t>
      </w:r>
      <w:r w:rsidRPr="000A50E7">
        <w:rPr>
          <w:rFonts w:cs="Times New Roman"/>
          <w:color w:val="auto"/>
          <w:sz w:val="20"/>
          <w:szCs w:val="20"/>
        </w:rPr>
        <w:t xml:space="preserve">Cells </w:t>
      </w:r>
      <w:r w:rsidR="00FB7F00" w:rsidRPr="000A50E7">
        <w:rPr>
          <w:rFonts w:cs="Times New Roman"/>
          <w:color w:val="auto"/>
          <w:sz w:val="20"/>
          <w:szCs w:val="20"/>
        </w:rPr>
        <w:t>were resuspended in red</w:t>
      </w:r>
      <w:r w:rsidR="000E3D1E" w:rsidRPr="000A50E7">
        <w:rPr>
          <w:rFonts w:cs="Times New Roman"/>
          <w:color w:val="auto"/>
          <w:sz w:val="20"/>
          <w:szCs w:val="20"/>
        </w:rPr>
        <w:t>-</w:t>
      </w:r>
      <w:r w:rsidR="00FB7F00" w:rsidRPr="000A50E7">
        <w:rPr>
          <w:rFonts w:cs="Times New Roman"/>
          <w:color w:val="auto"/>
          <w:sz w:val="20"/>
          <w:szCs w:val="20"/>
        </w:rPr>
        <w:t xml:space="preserve">cell </w:t>
      </w:r>
      <w:proofErr w:type="spellStart"/>
      <w:r w:rsidR="00B579BC" w:rsidRPr="000A50E7">
        <w:rPr>
          <w:rFonts w:cs="Times New Roman"/>
          <w:color w:val="auto"/>
          <w:sz w:val="20"/>
          <w:szCs w:val="20"/>
        </w:rPr>
        <w:t>lysis</w:t>
      </w:r>
      <w:proofErr w:type="spellEnd"/>
      <w:r w:rsidR="00B579BC" w:rsidRPr="000A50E7">
        <w:rPr>
          <w:rFonts w:cs="Times New Roman"/>
          <w:color w:val="auto"/>
          <w:sz w:val="20"/>
          <w:szCs w:val="20"/>
        </w:rPr>
        <w:t xml:space="preserve"> buffer</w:t>
      </w:r>
      <w:r w:rsidRPr="000A50E7">
        <w:rPr>
          <w:rFonts w:cs="Times New Roman"/>
          <w:color w:val="auto"/>
          <w:sz w:val="20"/>
          <w:szCs w:val="20"/>
        </w:rPr>
        <w:t xml:space="preserve"> </w:t>
      </w:r>
      <w:r w:rsidR="00FB7F00" w:rsidRPr="000A50E7">
        <w:rPr>
          <w:rFonts w:cs="Times New Roman"/>
          <w:color w:val="auto"/>
          <w:sz w:val="20"/>
          <w:szCs w:val="20"/>
        </w:rPr>
        <w:t>(150</w:t>
      </w:r>
      <w:r w:rsidR="00003967" w:rsidRPr="000A50E7">
        <w:rPr>
          <w:rFonts w:cs="Times New Roman"/>
          <w:color w:val="auto"/>
          <w:sz w:val="20"/>
          <w:szCs w:val="20"/>
        </w:rPr>
        <w:t xml:space="preserve"> </w:t>
      </w:r>
      <w:proofErr w:type="spellStart"/>
      <w:r w:rsidR="00FB7F00" w:rsidRPr="000A50E7">
        <w:rPr>
          <w:rFonts w:cs="Times New Roman"/>
          <w:color w:val="auto"/>
          <w:sz w:val="20"/>
          <w:szCs w:val="20"/>
        </w:rPr>
        <w:t>mM</w:t>
      </w:r>
      <w:proofErr w:type="spellEnd"/>
      <w:r w:rsidR="00FB7F00" w:rsidRPr="000A50E7">
        <w:rPr>
          <w:rFonts w:cs="Times New Roman"/>
          <w:color w:val="auto"/>
          <w:sz w:val="20"/>
          <w:szCs w:val="20"/>
        </w:rPr>
        <w:t xml:space="preserve"> NH</w:t>
      </w:r>
      <w:r w:rsidR="00FB7F00" w:rsidRPr="000A50E7">
        <w:rPr>
          <w:rFonts w:cs="Times New Roman"/>
          <w:color w:val="auto"/>
          <w:sz w:val="20"/>
          <w:szCs w:val="20"/>
          <w:vertAlign w:val="subscript"/>
        </w:rPr>
        <w:t>4</w:t>
      </w:r>
      <w:r w:rsidR="00FB7F00" w:rsidRPr="000A50E7">
        <w:rPr>
          <w:rFonts w:cs="Times New Roman"/>
          <w:color w:val="auto"/>
          <w:sz w:val="20"/>
          <w:szCs w:val="20"/>
        </w:rPr>
        <w:t>Cl, 10mM NaHCO</w:t>
      </w:r>
      <w:r w:rsidR="00FB7F00" w:rsidRPr="000A50E7">
        <w:rPr>
          <w:rFonts w:cs="Times New Roman"/>
          <w:color w:val="auto"/>
          <w:sz w:val="20"/>
          <w:szCs w:val="20"/>
          <w:vertAlign w:val="subscript"/>
        </w:rPr>
        <w:t>3</w:t>
      </w:r>
      <w:r w:rsidR="00FB7F00" w:rsidRPr="000A50E7">
        <w:rPr>
          <w:rFonts w:cs="Times New Roman"/>
          <w:color w:val="auto"/>
          <w:sz w:val="20"/>
          <w:szCs w:val="20"/>
        </w:rPr>
        <w:t xml:space="preserve">, 0.1 </w:t>
      </w:r>
      <w:proofErr w:type="spellStart"/>
      <w:r w:rsidR="00FB7F00" w:rsidRPr="000A50E7">
        <w:rPr>
          <w:rFonts w:cs="Times New Roman"/>
          <w:color w:val="auto"/>
          <w:sz w:val="20"/>
          <w:szCs w:val="20"/>
        </w:rPr>
        <w:t>mM</w:t>
      </w:r>
      <w:proofErr w:type="spellEnd"/>
      <w:r w:rsidR="00FB7F00" w:rsidRPr="000A50E7">
        <w:rPr>
          <w:rFonts w:cs="Times New Roman"/>
          <w:color w:val="auto"/>
          <w:sz w:val="20"/>
          <w:szCs w:val="20"/>
        </w:rPr>
        <w:t xml:space="preserve"> EDTA</w:t>
      </w:r>
      <w:r w:rsidRPr="000A50E7">
        <w:rPr>
          <w:rFonts w:cs="Times New Roman"/>
          <w:color w:val="auto"/>
          <w:sz w:val="20"/>
          <w:szCs w:val="20"/>
        </w:rPr>
        <w:t>)</w:t>
      </w:r>
      <w:r w:rsidR="004A6E74" w:rsidRPr="000A50E7">
        <w:rPr>
          <w:rFonts w:cs="Times New Roman"/>
          <w:color w:val="auto"/>
          <w:sz w:val="20"/>
          <w:szCs w:val="20"/>
        </w:rPr>
        <w:t xml:space="preserve"> and centrifuged again. T</w:t>
      </w:r>
      <w:r w:rsidR="000D59F9" w:rsidRPr="000A50E7">
        <w:rPr>
          <w:rFonts w:cs="Times New Roman"/>
          <w:color w:val="auto"/>
          <w:sz w:val="20"/>
          <w:szCs w:val="20"/>
        </w:rPr>
        <w:t xml:space="preserve">he </w:t>
      </w:r>
      <w:r w:rsidR="00FB7F00" w:rsidRPr="000A50E7">
        <w:rPr>
          <w:rFonts w:cs="Times New Roman"/>
          <w:color w:val="auto"/>
          <w:sz w:val="20"/>
          <w:szCs w:val="20"/>
        </w:rPr>
        <w:t xml:space="preserve">pelleted </w:t>
      </w:r>
      <w:r w:rsidRPr="000A50E7">
        <w:rPr>
          <w:rFonts w:cs="Times New Roman"/>
          <w:color w:val="auto"/>
          <w:sz w:val="20"/>
          <w:szCs w:val="20"/>
        </w:rPr>
        <w:t xml:space="preserve">cells </w:t>
      </w:r>
      <w:r w:rsidR="007A7F85" w:rsidRPr="000A50E7">
        <w:rPr>
          <w:rFonts w:cs="Times New Roman"/>
          <w:color w:val="auto"/>
          <w:sz w:val="20"/>
          <w:szCs w:val="20"/>
        </w:rPr>
        <w:t xml:space="preserve">were </w:t>
      </w:r>
      <w:r w:rsidR="00D5413B" w:rsidRPr="000A50E7">
        <w:rPr>
          <w:rFonts w:cs="Times New Roman"/>
          <w:color w:val="auto"/>
          <w:sz w:val="20"/>
          <w:szCs w:val="20"/>
        </w:rPr>
        <w:t xml:space="preserve">used immediately for flow cytometry or </w:t>
      </w:r>
      <w:r w:rsidRPr="000A50E7">
        <w:rPr>
          <w:rFonts w:cs="Times New Roman"/>
          <w:color w:val="auto"/>
          <w:sz w:val="20"/>
          <w:szCs w:val="20"/>
        </w:rPr>
        <w:t xml:space="preserve">stored </w:t>
      </w:r>
      <w:r w:rsidR="005252BC" w:rsidRPr="000A50E7">
        <w:rPr>
          <w:rFonts w:cs="Times New Roman"/>
          <w:color w:val="auto"/>
          <w:sz w:val="20"/>
          <w:szCs w:val="20"/>
        </w:rPr>
        <w:t xml:space="preserve">at </w:t>
      </w:r>
      <w:r w:rsidR="000D59F9" w:rsidRPr="000A50E7">
        <w:rPr>
          <w:rFonts w:cs="Times New Roman"/>
          <w:color w:val="auto"/>
          <w:sz w:val="20"/>
          <w:szCs w:val="20"/>
        </w:rPr>
        <w:t>-</w:t>
      </w:r>
      <w:r w:rsidRPr="000A50E7">
        <w:rPr>
          <w:rFonts w:cs="Times New Roman"/>
          <w:color w:val="auto"/>
          <w:sz w:val="20"/>
          <w:szCs w:val="20"/>
        </w:rPr>
        <w:t>80°C</w:t>
      </w:r>
      <w:r w:rsidR="005252BC" w:rsidRPr="000A50E7">
        <w:rPr>
          <w:rFonts w:cs="Times New Roman"/>
          <w:color w:val="auto"/>
          <w:sz w:val="20"/>
          <w:szCs w:val="20"/>
        </w:rPr>
        <w:t xml:space="preserve"> </w:t>
      </w:r>
      <w:r w:rsidRPr="000A50E7">
        <w:rPr>
          <w:rFonts w:cs="Times New Roman"/>
          <w:color w:val="auto"/>
          <w:sz w:val="20"/>
          <w:szCs w:val="20"/>
        </w:rPr>
        <w:t xml:space="preserve">until RNA isolation. RNA was isolated using the </w:t>
      </w:r>
      <w:proofErr w:type="spellStart"/>
      <w:r w:rsidRPr="000A50E7">
        <w:rPr>
          <w:rFonts w:cs="Times New Roman"/>
          <w:color w:val="auto"/>
          <w:sz w:val="20"/>
          <w:szCs w:val="20"/>
        </w:rPr>
        <w:t>RNeasy</w:t>
      </w:r>
      <w:proofErr w:type="spellEnd"/>
      <w:r w:rsidRPr="000A50E7">
        <w:rPr>
          <w:rFonts w:cs="Times New Roman"/>
          <w:color w:val="auto"/>
          <w:sz w:val="20"/>
          <w:szCs w:val="20"/>
        </w:rPr>
        <w:t xml:space="preserve"> mini kit (</w:t>
      </w:r>
      <w:proofErr w:type="spellStart"/>
      <w:r w:rsidRPr="000A50E7">
        <w:rPr>
          <w:rFonts w:cs="Times New Roman"/>
          <w:color w:val="auto"/>
          <w:sz w:val="20"/>
          <w:szCs w:val="20"/>
        </w:rPr>
        <w:t>Qiagen</w:t>
      </w:r>
      <w:proofErr w:type="spellEnd"/>
      <w:r w:rsidRPr="000A50E7">
        <w:rPr>
          <w:rFonts w:cs="Times New Roman"/>
          <w:color w:val="auto"/>
          <w:sz w:val="20"/>
          <w:szCs w:val="20"/>
        </w:rPr>
        <w:t xml:space="preserve">) with on-column </w:t>
      </w:r>
      <w:proofErr w:type="spellStart"/>
      <w:r w:rsidRPr="000A50E7">
        <w:rPr>
          <w:rFonts w:cs="Times New Roman"/>
          <w:color w:val="auto"/>
          <w:sz w:val="20"/>
          <w:szCs w:val="20"/>
        </w:rPr>
        <w:t>DNase</w:t>
      </w:r>
      <w:proofErr w:type="spellEnd"/>
      <w:r w:rsidRPr="000A50E7">
        <w:rPr>
          <w:rFonts w:cs="Times New Roman"/>
          <w:color w:val="auto"/>
          <w:sz w:val="20"/>
          <w:szCs w:val="20"/>
        </w:rPr>
        <w:t xml:space="preserve"> digestion according to manufacturer’s instructions. Protein was collected from cell lysate supernatants</w:t>
      </w:r>
      <w:r w:rsidR="000D59F9" w:rsidRPr="000A50E7">
        <w:rPr>
          <w:rFonts w:cs="Times New Roman"/>
          <w:color w:val="auto"/>
          <w:sz w:val="20"/>
          <w:szCs w:val="20"/>
        </w:rPr>
        <w:t>, which were</w:t>
      </w:r>
      <w:r w:rsidRPr="000A50E7">
        <w:rPr>
          <w:rFonts w:cs="Times New Roman"/>
          <w:color w:val="auto"/>
          <w:sz w:val="20"/>
          <w:szCs w:val="20"/>
        </w:rPr>
        <w:t xml:space="preserve"> made using a </w:t>
      </w:r>
      <w:proofErr w:type="spellStart"/>
      <w:r w:rsidR="002F44F7" w:rsidRPr="000A50E7">
        <w:rPr>
          <w:rFonts w:cs="Times New Roman"/>
          <w:color w:val="auto"/>
          <w:sz w:val="20"/>
          <w:szCs w:val="20"/>
        </w:rPr>
        <w:t>lysis</w:t>
      </w:r>
      <w:proofErr w:type="spellEnd"/>
      <w:r w:rsidR="002F44F7" w:rsidRPr="000A50E7">
        <w:rPr>
          <w:rFonts w:cs="Times New Roman"/>
          <w:color w:val="auto"/>
          <w:sz w:val="20"/>
          <w:szCs w:val="20"/>
        </w:rPr>
        <w:t xml:space="preserve"> buffer </w:t>
      </w:r>
      <w:r w:rsidRPr="000A50E7">
        <w:rPr>
          <w:rFonts w:cs="Times New Roman"/>
          <w:color w:val="auto"/>
          <w:sz w:val="20"/>
          <w:szCs w:val="20"/>
        </w:rPr>
        <w:t>containing 50</w:t>
      </w:r>
      <w:r w:rsidR="00003967" w:rsidRPr="000A50E7">
        <w:rPr>
          <w:rFonts w:cs="Times New Roman"/>
          <w:color w:val="auto"/>
          <w:sz w:val="20"/>
          <w:szCs w:val="20"/>
        </w:rPr>
        <w:t xml:space="preserve"> </w:t>
      </w:r>
      <w:proofErr w:type="spellStart"/>
      <w:r w:rsidRPr="000A50E7">
        <w:rPr>
          <w:rFonts w:cs="Times New Roman"/>
          <w:color w:val="auto"/>
          <w:sz w:val="20"/>
          <w:szCs w:val="20"/>
        </w:rPr>
        <w:t>mM</w:t>
      </w:r>
      <w:proofErr w:type="spellEnd"/>
      <w:r w:rsidRPr="000A50E7">
        <w:rPr>
          <w:rFonts w:cs="Times New Roman"/>
          <w:color w:val="auto"/>
          <w:sz w:val="20"/>
          <w:szCs w:val="20"/>
        </w:rPr>
        <w:t xml:space="preserve"> </w:t>
      </w:r>
      <w:r w:rsidRPr="000A50E7">
        <w:rPr>
          <w:rFonts w:cs="Times New Roman"/>
          <w:color w:val="auto"/>
          <w:sz w:val="20"/>
          <w:szCs w:val="20"/>
        </w:rPr>
        <w:lastRenderedPageBreak/>
        <w:t>HEPES, 1% Triton-X100, and HALT protease inhibitor</w:t>
      </w:r>
      <w:r w:rsidR="000D59F9" w:rsidRPr="000A50E7">
        <w:rPr>
          <w:rFonts w:cs="Times New Roman"/>
          <w:color w:val="auto"/>
          <w:sz w:val="20"/>
          <w:szCs w:val="20"/>
        </w:rPr>
        <w:t>. The lysate was</w:t>
      </w:r>
      <w:r w:rsidRPr="000A50E7">
        <w:rPr>
          <w:rFonts w:cs="Times New Roman"/>
          <w:color w:val="auto"/>
          <w:sz w:val="20"/>
          <w:szCs w:val="20"/>
        </w:rPr>
        <w:t xml:space="preserve"> incubated on ice for 30 minutes and centrifuged (13,000</w:t>
      </w:r>
      <w:r w:rsidRPr="000A50E7">
        <w:rPr>
          <w:rFonts w:cs="Times New Roman"/>
          <w:color w:val="auto"/>
          <w:sz w:val="20"/>
          <w:szCs w:val="20"/>
        </w:rPr>
        <w:sym w:font="Symbol" w:char="F0B4"/>
      </w:r>
      <w:r w:rsidRPr="000A50E7">
        <w:rPr>
          <w:rFonts w:cs="Times New Roman"/>
          <w:i/>
          <w:color w:val="auto"/>
          <w:sz w:val="20"/>
          <w:szCs w:val="20"/>
        </w:rPr>
        <w:t>g</w:t>
      </w:r>
      <w:r w:rsidRPr="000A50E7">
        <w:rPr>
          <w:rFonts w:cs="Times New Roman"/>
          <w:color w:val="auto"/>
          <w:sz w:val="20"/>
          <w:szCs w:val="20"/>
        </w:rPr>
        <w:t>, 4°C, 10</w:t>
      </w:r>
      <w:r w:rsidR="00003967" w:rsidRPr="000A50E7">
        <w:rPr>
          <w:rFonts w:cs="Times New Roman"/>
          <w:color w:val="auto"/>
          <w:sz w:val="20"/>
          <w:szCs w:val="20"/>
        </w:rPr>
        <w:t xml:space="preserve"> </w:t>
      </w:r>
      <w:r w:rsidRPr="000A50E7">
        <w:rPr>
          <w:rFonts w:cs="Times New Roman"/>
          <w:color w:val="auto"/>
          <w:sz w:val="20"/>
          <w:szCs w:val="20"/>
        </w:rPr>
        <w:t>min).</w:t>
      </w:r>
      <w:r w:rsidR="000D59F9" w:rsidRPr="000A50E7">
        <w:rPr>
          <w:rFonts w:cs="Times New Roman"/>
          <w:color w:val="auto"/>
          <w:sz w:val="20"/>
          <w:szCs w:val="20"/>
        </w:rPr>
        <w:t xml:space="preserve"> </w:t>
      </w:r>
      <w:r w:rsidRPr="000A50E7">
        <w:rPr>
          <w:rFonts w:cs="Times New Roman"/>
          <w:color w:val="auto"/>
          <w:sz w:val="20"/>
          <w:szCs w:val="20"/>
        </w:rPr>
        <w:t>Clarified supernatants were stored at -80°C.</w:t>
      </w:r>
    </w:p>
    <w:p w:rsidR="00FF601C" w:rsidRPr="000A50E7" w:rsidRDefault="00FF601C" w:rsidP="000D2E49">
      <w:pPr>
        <w:suppressLineNumbers/>
        <w:spacing w:after="0" w:line="480" w:lineRule="auto"/>
        <w:jc w:val="both"/>
        <w:rPr>
          <w:rFonts w:cs="Times New Roman"/>
          <w:color w:val="auto"/>
          <w:sz w:val="20"/>
          <w:szCs w:val="20"/>
        </w:rPr>
      </w:pPr>
    </w:p>
    <w:p w:rsidR="00311314" w:rsidRPr="000A50E7" w:rsidRDefault="00B74816">
      <w:pPr>
        <w:spacing w:after="0" w:line="480" w:lineRule="auto"/>
        <w:jc w:val="both"/>
        <w:rPr>
          <w:rFonts w:cs="Times New Roman"/>
          <w:color w:val="auto"/>
          <w:sz w:val="20"/>
          <w:szCs w:val="20"/>
        </w:rPr>
      </w:pPr>
      <w:r w:rsidRPr="000A50E7">
        <w:rPr>
          <w:rFonts w:cs="Times New Roman"/>
          <w:i/>
          <w:color w:val="auto"/>
          <w:sz w:val="20"/>
          <w:szCs w:val="20"/>
        </w:rPr>
        <w:t>Flow cytometry</w:t>
      </w:r>
    </w:p>
    <w:p w:rsidR="00311314" w:rsidRPr="000A50E7" w:rsidRDefault="00B74816">
      <w:pPr>
        <w:spacing w:after="0" w:line="480" w:lineRule="auto"/>
        <w:jc w:val="both"/>
        <w:rPr>
          <w:rFonts w:cs="Times New Roman"/>
          <w:color w:val="auto"/>
          <w:sz w:val="20"/>
        </w:rPr>
      </w:pPr>
      <w:r w:rsidRPr="000A50E7">
        <w:rPr>
          <w:rFonts w:cs="Times New Roman"/>
          <w:color w:val="auto"/>
          <w:sz w:val="20"/>
        </w:rPr>
        <w:t xml:space="preserve">Epithelial layer </w:t>
      </w:r>
      <w:r w:rsidR="00B16813" w:rsidRPr="000A50E7">
        <w:rPr>
          <w:rFonts w:cs="Times New Roman"/>
          <w:color w:val="auto"/>
          <w:sz w:val="20"/>
        </w:rPr>
        <w:t xml:space="preserve">cells were isolated from mice 16h after injection with TcdA (n=2), TcdB (n=3), or </w:t>
      </w:r>
      <w:r w:rsidR="00711289" w:rsidRPr="000A50E7">
        <w:rPr>
          <w:rFonts w:cs="Times New Roman"/>
          <w:color w:val="auto"/>
          <w:sz w:val="20"/>
        </w:rPr>
        <w:t>saline control</w:t>
      </w:r>
      <w:r w:rsidR="00B16813" w:rsidRPr="000A50E7">
        <w:rPr>
          <w:rFonts w:cs="Times New Roman"/>
          <w:color w:val="auto"/>
          <w:sz w:val="20"/>
        </w:rPr>
        <w:t xml:space="preserve"> (n=3). The cell </w:t>
      </w:r>
      <w:r w:rsidRPr="000A50E7">
        <w:rPr>
          <w:rFonts w:cs="Times New Roman"/>
          <w:color w:val="auto"/>
          <w:sz w:val="20"/>
        </w:rPr>
        <w:t>preparations were stained with markers including</w:t>
      </w:r>
      <w:r w:rsidR="000C1D03" w:rsidRPr="000A50E7">
        <w:rPr>
          <w:rFonts w:cs="Times New Roman"/>
          <w:color w:val="auto"/>
          <w:sz w:val="20"/>
        </w:rPr>
        <w:t xml:space="preserve"> </w:t>
      </w:r>
      <w:r w:rsidRPr="000A50E7">
        <w:rPr>
          <w:rFonts w:cs="Times New Roman"/>
          <w:color w:val="auto"/>
          <w:sz w:val="20"/>
        </w:rPr>
        <w:t>CD3</w:t>
      </w:r>
      <w:r w:rsidRPr="000A50E7">
        <w:rPr>
          <w:rFonts w:cs="Times New Roman"/>
          <w:color w:val="auto"/>
          <w:sz w:val="20"/>
        </w:rPr>
        <w:sym w:font="Symbol" w:char="F065"/>
      </w:r>
      <w:r w:rsidR="00D5413B" w:rsidRPr="000A50E7">
        <w:rPr>
          <w:rFonts w:cs="Times New Roman"/>
          <w:color w:val="auto"/>
          <w:sz w:val="20"/>
        </w:rPr>
        <w:t xml:space="preserve"> (BV421; </w:t>
      </w:r>
      <w:proofErr w:type="spellStart"/>
      <w:r w:rsidR="00D5413B" w:rsidRPr="000A50E7">
        <w:rPr>
          <w:rFonts w:cs="Times New Roman"/>
          <w:color w:val="auto"/>
          <w:sz w:val="20"/>
        </w:rPr>
        <w:t>BioLegend</w:t>
      </w:r>
      <w:proofErr w:type="spellEnd"/>
      <w:r w:rsidR="00D5413B" w:rsidRPr="000A50E7">
        <w:rPr>
          <w:rFonts w:cs="Times New Roman"/>
          <w:color w:val="auto"/>
          <w:sz w:val="20"/>
        </w:rPr>
        <w:t>)</w:t>
      </w:r>
      <w:r w:rsidRPr="000A50E7">
        <w:rPr>
          <w:rFonts w:cs="Times New Roman"/>
          <w:color w:val="auto"/>
          <w:sz w:val="20"/>
        </w:rPr>
        <w:t>, cytokeratin</w:t>
      </w:r>
      <w:r w:rsidR="00D5413B" w:rsidRPr="000A50E7">
        <w:rPr>
          <w:rFonts w:cs="Times New Roman"/>
          <w:color w:val="auto"/>
          <w:sz w:val="20"/>
        </w:rPr>
        <w:t xml:space="preserve"> (PE; Novus </w:t>
      </w:r>
      <w:proofErr w:type="spellStart"/>
      <w:r w:rsidR="00D5413B" w:rsidRPr="000A50E7">
        <w:rPr>
          <w:rFonts w:cs="Times New Roman"/>
          <w:color w:val="auto"/>
          <w:sz w:val="20"/>
        </w:rPr>
        <w:t>Biologicals</w:t>
      </w:r>
      <w:proofErr w:type="spellEnd"/>
      <w:r w:rsidR="00D5413B" w:rsidRPr="000A50E7">
        <w:rPr>
          <w:rFonts w:cs="Times New Roman"/>
          <w:color w:val="auto"/>
          <w:sz w:val="20"/>
        </w:rPr>
        <w:t>)</w:t>
      </w:r>
      <w:r w:rsidRPr="000A50E7">
        <w:rPr>
          <w:rFonts w:cs="Times New Roman"/>
          <w:color w:val="auto"/>
          <w:sz w:val="20"/>
        </w:rPr>
        <w:t>, CD11b</w:t>
      </w:r>
      <w:r w:rsidR="00D5413B" w:rsidRPr="000A50E7">
        <w:rPr>
          <w:rFonts w:cs="Times New Roman"/>
          <w:color w:val="auto"/>
          <w:sz w:val="20"/>
        </w:rPr>
        <w:t xml:space="preserve"> (APC-Cy7; </w:t>
      </w:r>
      <w:proofErr w:type="spellStart"/>
      <w:r w:rsidR="00D5413B" w:rsidRPr="000A50E7">
        <w:rPr>
          <w:rFonts w:cs="Times New Roman"/>
          <w:color w:val="auto"/>
          <w:sz w:val="20"/>
        </w:rPr>
        <w:t>BioLegend</w:t>
      </w:r>
      <w:proofErr w:type="spellEnd"/>
      <w:r w:rsidR="00D5413B" w:rsidRPr="000A50E7">
        <w:rPr>
          <w:rFonts w:cs="Times New Roman"/>
          <w:color w:val="auto"/>
          <w:sz w:val="20"/>
        </w:rPr>
        <w:t>)</w:t>
      </w:r>
      <w:r w:rsidRPr="000A50E7">
        <w:rPr>
          <w:rFonts w:cs="Times New Roman"/>
          <w:color w:val="auto"/>
          <w:sz w:val="20"/>
        </w:rPr>
        <w:t>, B220</w:t>
      </w:r>
      <w:r w:rsidR="00D5413B" w:rsidRPr="000A50E7">
        <w:rPr>
          <w:rFonts w:cs="Times New Roman"/>
          <w:color w:val="auto"/>
          <w:sz w:val="20"/>
        </w:rPr>
        <w:t xml:space="preserve"> (FITC; BD Bioscience)</w:t>
      </w:r>
      <w:r w:rsidRPr="000A50E7">
        <w:rPr>
          <w:rFonts w:cs="Times New Roman"/>
          <w:color w:val="auto"/>
          <w:sz w:val="20"/>
        </w:rPr>
        <w:t>, and CD45</w:t>
      </w:r>
      <w:r w:rsidR="00D5413B" w:rsidRPr="000A50E7">
        <w:rPr>
          <w:rFonts w:cs="Times New Roman"/>
          <w:color w:val="auto"/>
          <w:sz w:val="20"/>
        </w:rPr>
        <w:t xml:space="preserve"> (V500; BD Bioscience)</w:t>
      </w:r>
      <w:r w:rsidR="004860DA" w:rsidRPr="000A50E7">
        <w:rPr>
          <w:rFonts w:cs="Times New Roman"/>
          <w:color w:val="auto"/>
          <w:sz w:val="20"/>
        </w:rPr>
        <w:t xml:space="preserve"> to detect different populations</w:t>
      </w:r>
      <w:r w:rsidRPr="000A50E7">
        <w:rPr>
          <w:rFonts w:cs="Times New Roman"/>
          <w:color w:val="auto"/>
          <w:sz w:val="20"/>
        </w:rPr>
        <w:t xml:space="preserve">.  Samples were analyzed on the </w:t>
      </w:r>
      <w:proofErr w:type="spellStart"/>
      <w:r w:rsidRPr="000A50E7">
        <w:rPr>
          <w:rFonts w:cs="Times New Roman"/>
          <w:color w:val="auto"/>
          <w:sz w:val="20"/>
        </w:rPr>
        <w:t>CyAn</w:t>
      </w:r>
      <w:proofErr w:type="spellEnd"/>
      <w:r w:rsidRPr="000A50E7">
        <w:rPr>
          <w:rFonts w:cs="Times New Roman"/>
          <w:color w:val="auto"/>
          <w:sz w:val="20"/>
        </w:rPr>
        <w:t xml:space="preserve"> ADP analyzer; 50,000 events were collected and subsequently analyzed using </w:t>
      </w:r>
      <w:proofErr w:type="spellStart"/>
      <w:r w:rsidRPr="000A50E7">
        <w:rPr>
          <w:rFonts w:cs="Times New Roman"/>
          <w:color w:val="auto"/>
          <w:sz w:val="20"/>
        </w:rPr>
        <w:t>FlowJo</w:t>
      </w:r>
      <w:proofErr w:type="spellEnd"/>
      <w:r w:rsidRPr="000A50E7">
        <w:rPr>
          <w:rFonts w:cs="Times New Roman"/>
          <w:color w:val="auto"/>
          <w:sz w:val="20"/>
        </w:rPr>
        <w:t xml:space="preserve"> software. </w:t>
      </w:r>
      <w:r w:rsidR="000C1D03" w:rsidRPr="000A50E7">
        <w:rPr>
          <w:rFonts w:cs="Times New Roman"/>
          <w:color w:val="auto"/>
          <w:sz w:val="20"/>
        </w:rPr>
        <w:t xml:space="preserve"> </w:t>
      </w:r>
    </w:p>
    <w:p w:rsidR="00311314" w:rsidRPr="000A50E7" w:rsidRDefault="00311314" w:rsidP="000D2E49">
      <w:pPr>
        <w:suppressLineNumbers/>
        <w:spacing w:after="0" w:line="480" w:lineRule="auto"/>
        <w:jc w:val="both"/>
        <w:rPr>
          <w:rFonts w:cs="Times New Roman"/>
          <w:i/>
          <w:color w:val="auto"/>
          <w:sz w:val="20"/>
          <w:szCs w:val="20"/>
        </w:rPr>
      </w:pPr>
    </w:p>
    <w:p w:rsidR="006B086B" w:rsidRPr="000A50E7" w:rsidRDefault="006E1C35" w:rsidP="001B4CF8">
      <w:pPr>
        <w:spacing w:after="0" w:line="480" w:lineRule="auto"/>
        <w:jc w:val="both"/>
        <w:rPr>
          <w:rFonts w:cs="Times New Roman"/>
          <w:i/>
          <w:color w:val="auto"/>
          <w:sz w:val="20"/>
          <w:szCs w:val="20"/>
        </w:rPr>
      </w:pPr>
      <w:r w:rsidRPr="000A50E7">
        <w:rPr>
          <w:rFonts w:cs="Times New Roman"/>
          <w:i/>
          <w:color w:val="auto"/>
          <w:sz w:val="20"/>
          <w:szCs w:val="20"/>
        </w:rPr>
        <w:t>Antibody</w:t>
      </w:r>
      <w:r w:rsidR="00E30B6B" w:rsidRPr="000A50E7">
        <w:rPr>
          <w:rFonts w:cs="Times New Roman"/>
          <w:i/>
          <w:color w:val="auto"/>
          <w:sz w:val="20"/>
          <w:szCs w:val="20"/>
        </w:rPr>
        <w:t>-mediated</w:t>
      </w:r>
      <w:r w:rsidRPr="000A50E7">
        <w:rPr>
          <w:rFonts w:cs="Times New Roman"/>
          <w:i/>
          <w:color w:val="auto"/>
          <w:sz w:val="20"/>
          <w:szCs w:val="20"/>
        </w:rPr>
        <w:t xml:space="preserve"> neutralization</w:t>
      </w:r>
      <w:r w:rsidR="00E30B6B" w:rsidRPr="000A50E7">
        <w:rPr>
          <w:rFonts w:cs="Times New Roman"/>
          <w:i/>
          <w:color w:val="auto"/>
          <w:sz w:val="20"/>
          <w:szCs w:val="20"/>
        </w:rPr>
        <w:t xml:space="preserve"> of chemokines</w:t>
      </w:r>
    </w:p>
    <w:p w:rsidR="006B086B" w:rsidRPr="000A50E7" w:rsidRDefault="000E3D1E" w:rsidP="001B4CF8">
      <w:pPr>
        <w:spacing w:after="0" w:line="480" w:lineRule="auto"/>
        <w:jc w:val="both"/>
        <w:rPr>
          <w:rFonts w:cs="Times New Roman"/>
          <w:color w:val="auto"/>
          <w:sz w:val="20"/>
          <w:szCs w:val="20"/>
        </w:rPr>
      </w:pPr>
      <w:r w:rsidRPr="000A50E7">
        <w:rPr>
          <w:rFonts w:cs="Times New Roman"/>
          <w:color w:val="auto"/>
          <w:sz w:val="20"/>
          <w:szCs w:val="20"/>
        </w:rPr>
        <w:t>For each antibody,</w:t>
      </w:r>
      <w:r w:rsidR="006E1C35" w:rsidRPr="000A50E7">
        <w:rPr>
          <w:rFonts w:cs="Times New Roman"/>
          <w:color w:val="auto"/>
          <w:sz w:val="20"/>
          <w:szCs w:val="20"/>
        </w:rPr>
        <w:t xml:space="preserve"> 100</w:t>
      </w:r>
      <w:r w:rsidR="00003967" w:rsidRPr="000A50E7">
        <w:rPr>
          <w:rFonts w:cs="Times New Roman"/>
          <w:color w:val="auto"/>
          <w:sz w:val="20"/>
          <w:szCs w:val="20"/>
        </w:rPr>
        <w:t xml:space="preserve"> </w:t>
      </w:r>
      <w:r w:rsidR="006E1C35" w:rsidRPr="000A50E7">
        <w:rPr>
          <w:rFonts w:cs="Times New Roman"/>
          <w:color w:val="auto"/>
          <w:sz w:val="20"/>
          <w:szCs w:val="20"/>
        </w:rPr>
        <w:t xml:space="preserve">µg </w:t>
      </w:r>
      <w:r w:rsidRPr="000A50E7">
        <w:rPr>
          <w:rFonts w:cs="Times New Roman"/>
          <w:color w:val="auto"/>
          <w:sz w:val="20"/>
          <w:szCs w:val="20"/>
        </w:rPr>
        <w:t xml:space="preserve">was administered </w:t>
      </w:r>
      <w:r w:rsidR="008D7BB8" w:rsidRPr="000A50E7">
        <w:rPr>
          <w:rFonts w:cs="Times New Roman"/>
          <w:color w:val="auto"/>
          <w:sz w:val="20"/>
          <w:szCs w:val="20"/>
        </w:rPr>
        <w:t xml:space="preserve">by intraperitoneal injection </w:t>
      </w:r>
      <w:r w:rsidR="006E1C35" w:rsidRPr="000A50E7">
        <w:rPr>
          <w:rFonts w:cs="Times New Roman"/>
          <w:color w:val="auto"/>
          <w:sz w:val="20"/>
          <w:szCs w:val="20"/>
        </w:rPr>
        <w:t xml:space="preserve">16h </w:t>
      </w:r>
      <w:r w:rsidR="008D7BB8" w:rsidRPr="000A50E7">
        <w:rPr>
          <w:rFonts w:cs="Times New Roman"/>
          <w:color w:val="auto"/>
          <w:sz w:val="20"/>
          <w:szCs w:val="20"/>
        </w:rPr>
        <w:t xml:space="preserve">before </w:t>
      </w:r>
      <w:r w:rsidR="006E1C35" w:rsidRPr="000A50E7">
        <w:rPr>
          <w:rFonts w:cs="Times New Roman"/>
          <w:color w:val="auto"/>
          <w:sz w:val="20"/>
          <w:szCs w:val="20"/>
        </w:rPr>
        <w:t>sham/toxin injection. Mice received a combination of anti-</w:t>
      </w:r>
      <w:r w:rsidR="0081743C" w:rsidRPr="000A50E7">
        <w:rPr>
          <w:rFonts w:cs="Times New Roman"/>
          <w:color w:val="auto"/>
          <w:sz w:val="20"/>
          <w:szCs w:val="20"/>
        </w:rPr>
        <w:t xml:space="preserve">CXCL1 </w:t>
      </w:r>
      <w:r w:rsidR="006E1C35" w:rsidRPr="000A50E7">
        <w:rPr>
          <w:rFonts w:cs="Times New Roman"/>
          <w:color w:val="auto"/>
          <w:sz w:val="20"/>
          <w:szCs w:val="20"/>
        </w:rPr>
        <w:t>(clone 48415) and anti-</w:t>
      </w:r>
      <w:r w:rsidR="0081743C" w:rsidRPr="000A50E7">
        <w:rPr>
          <w:rFonts w:cs="Times New Roman"/>
          <w:color w:val="auto"/>
          <w:sz w:val="20"/>
          <w:szCs w:val="20"/>
        </w:rPr>
        <w:t xml:space="preserve">CXCL2 </w:t>
      </w:r>
      <w:r w:rsidR="006E1C35" w:rsidRPr="000A50E7">
        <w:rPr>
          <w:rFonts w:cs="Times New Roman"/>
          <w:color w:val="auto"/>
          <w:sz w:val="20"/>
          <w:szCs w:val="20"/>
        </w:rPr>
        <w:t>(clone 40605) or the relevant isotype controls (clones 54447 and 141945). All antibodies were purchased from R&amp;D systems</w:t>
      </w:r>
      <w:r w:rsidR="005C34C7" w:rsidRPr="000A50E7">
        <w:rPr>
          <w:rFonts w:cs="Times New Roman"/>
          <w:color w:val="auto"/>
          <w:sz w:val="20"/>
          <w:szCs w:val="20"/>
        </w:rPr>
        <w:t xml:space="preserve"> and resuspended according to the manufacturer’s directions</w:t>
      </w:r>
      <w:r w:rsidR="008D7BB8" w:rsidRPr="000A50E7">
        <w:rPr>
          <w:rFonts w:cs="Times New Roman"/>
          <w:color w:val="auto"/>
          <w:sz w:val="20"/>
          <w:szCs w:val="20"/>
        </w:rPr>
        <w:t>.</w:t>
      </w:r>
      <w:r w:rsidR="001849E7" w:rsidRPr="000A50E7">
        <w:rPr>
          <w:rFonts w:cs="Times New Roman"/>
          <w:color w:val="auto"/>
          <w:sz w:val="20"/>
          <w:szCs w:val="20"/>
        </w:rPr>
        <w:t xml:space="preserve"> Decreased </w:t>
      </w:r>
      <w:r w:rsidR="00B74816" w:rsidRPr="000A50E7">
        <w:rPr>
          <w:rFonts w:cs="Times New Roman"/>
          <w:color w:val="auto"/>
          <w:sz w:val="20"/>
          <w:szCs w:val="20"/>
        </w:rPr>
        <w:t>levels</w:t>
      </w:r>
      <w:r w:rsidR="001849E7" w:rsidRPr="000A50E7">
        <w:rPr>
          <w:rFonts w:cs="Times New Roman"/>
          <w:color w:val="auto"/>
          <w:sz w:val="20"/>
          <w:szCs w:val="20"/>
        </w:rPr>
        <w:t xml:space="preserve"> of </w:t>
      </w:r>
      <w:r w:rsidR="0081743C" w:rsidRPr="000A50E7">
        <w:rPr>
          <w:rFonts w:cs="Times New Roman"/>
          <w:color w:val="auto"/>
          <w:sz w:val="20"/>
          <w:szCs w:val="20"/>
        </w:rPr>
        <w:t xml:space="preserve">CXCL1 </w:t>
      </w:r>
      <w:r w:rsidR="001849E7" w:rsidRPr="000A50E7">
        <w:rPr>
          <w:rFonts w:cs="Times New Roman"/>
          <w:color w:val="auto"/>
          <w:sz w:val="20"/>
          <w:szCs w:val="20"/>
        </w:rPr>
        <w:t xml:space="preserve">and </w:t>
      </w:r>
      <w:r w:rsidR="0081743C" w:rsidRPr="000A50E7">
        <w:rPr>
          <w:rFonts w:cs="Times New Roman"/>
          <w:color w:val="auto"/>
          <w:sz w:val="20"/>
          <w:szCs w:val="20"/>
        </w:rPr>
        <w:t xml:space="preserve">CXCL2 </w:t>
      </w:r>
      <w:r w:rsidR="00B74816" w:rsidRPr="000A50E7">
        <w:rPr>
          <w:rFonts w:cs="Times New Roman"/>
          <w:color w:val="auto"/>
          <w:sz w:val="20"/>
          <w:szCs w:val="20"/>
        </w:rPr>
        <w:t>in the serum of mice</w:t>
      </w:r>
      <w:r w:rsidR="001849E7" w:rsidRPr="000A50E7">
        <w:rPr>
          <w:rFonts w:cs="Times New Roman"/>
          <w:color w:val="auto"/>
          <w:sz w:val="20"/>
          <w:szCs w:val="20"/>
        </w:rPr>
        <w:t xml:space="preserve"> receiving neutralizing antibody (compared to isotype controls) were indicative that the neutralization was successful.</w:t>
      </w:r>
    </w:p>
    <w:p w:rsidR="006B086B" w:rsidRPr="000A50E7" w:rsidRDefault="006B086B" w:rsidP="003767F4">
      <w:pPr>
        <w:suppressLineNumbers/>
        <w:spacing w:after="0" w:line="480" w:lineRule="auto"/>
        <w:jc w:val="both"/>
        <w:rPr>
          <w:rFonts w:cs="Times New Roman"/>
          <w:color w:val="auto"/>
          <w:sz w:val="20"/>
          <w:szCs w:val="20"/>
        </w:rPr>
      </w:pPr>
    </w:p>
    <w:p w:rsidR="006B086B" w:rsidRPr="000A50E7" w:rsidRDefault="00270AAA" w:rsidP="001B4CF8">
      <w:pPr>
        <w:spacing w:after="0" w:line="480" w:lineRule="auto"/>
        <w:jc w:val="both"/>
        <w:rPr>
          <w:rFonts w:cs="Times New Roman"/>
          <w:i/>
          <w:color w:val="auto"/>
          <w:sz w:val="20"/>
          <w:szCs w:val="20"/>
        </w:rPr>
      </w:pPr>
      <w:r w:rsidRPr="000A50E7">
        <w:rPr>
          <w:rFonts w:cs="Times New Roman"/>
          <w:i/>
          <w:color w:val="auto"/>
          <w:sz w:val="20"/>
          <w:szCs w:val="20"/>
        </w:rPr>
        <w:t>M</w:t>
      </w:r>
      <w:r w:rsidR="00BD5E57" w:rsidRPr="000A50E7">
        <w:rPr>
          <w:rFonts w:cs="Times New Roman"/>
          <w:i/>
          <w:color w:val="auto"/>
          <w:sz w:val="20"/>
          <w:szCs w:val="20"/>
        </w:rPr>
        <w:t>icroarray procedure</w:t>
      </w:r>
    </w:p>
    <w:p w:rsidR="006B086B" w:rsidRPr="000A50E7" w:rsidRDefault="0066476C" w:rsidP="001B4CF8">
      <w:pPr>
        <w:spacing w:after="0" w:line="480" w:lineRule="auto"/>
        <w:jc w:val="both"/>
        <w:rPr>
          <w:rFonts w:cs="Times New Roman"/>
          <w:color w:val="auto"/>
          <w:sz w:val="20"/>
          <w:szCs w:val="20"/>
        </w:rPr>
      </w:pPr>
      <w:r w:rsidRPr="000A50E7">
        <w:rPr>
          <w:rFonts w:cs="Times New Roman"/>
          <w:color w:val="auto"/>
          <w:sz w:val="20"/>
          <w:szCs w:val="20"/>
        </w:rPr>
        <w:t xml:space="preserve">An Agilent 2100 </w:t>
      </w:r>
      <w:proofErr w:type="spellStart"/>
      <w:r w:rsidRPr="000A50E7">
        <w:rPr>
          <w:rFonts w:cs="Times New Roman"/>
          <w:color w:val="auto"/>
          <w:sz w:val="20"/>
          <w:szCs w:val="20"/>
        </w:rPr>
        <w:t>BioAnalyzer</w:t>
      </w:r>
      <w:proofErr w:type="spellEnd"/>
      <w:r w:rsidRPr="000A50E7">
        <w:rPr>
          <w:rFonts w:cs="Times New Roman"/>
          <w:color w:val="auto"/>
          <w:sz w:val="20"/>
          <w:szCs w:val="20"/>
        </w:rPr>
        <w:t xml:space="preserve"> was used to assess RNA integrity. </w:t>
      </w:r>
      <w:proofErr w:type="spellStart"/>
      <w:proofErr w:type="gramStart"/>
      <w:r w:rsidRPr="000A50E7">
        <w:rPr>
          <w:rFonts w:cs="Times New Roman"/>
          <w:color w:val="auto"/>
          <w:sz w:val="20"/>
          <w:szCs w:val="20"/>
        </w:rPr>
        <w:t>cDNA</w:t>
      </w:r>
      <w:proofErr w:type="spellEnd"/>
      <w:proofErr w:type="gramEnd"/>
      <w:r w:rsidRPr="000A50E7">
        <w:rPr>
          <w:rFonts w:cs="Times New Roman"/>
          <w:color w:val="auto"/>
          <w:sz w:val="20"/>
          <w:szCs w:val="20"/>
        </w:rPr>
        <w:t xml:space="preserve"> was synthesized, biotin labeled, </w:t>
      </w:r>
      <w:r w:rsidR="005252BC" w:rsidRPr="000A50E7">
        <w:rPr>
          <w:rFonts w:cs="Times New Roman"/>
          <w:color w:val="auto"/>
          <w:sz w:val="20"/>
          <w:szCs w:val="20"/>
        </w:rPr>
        <w:t xml:space="preserve">and </w:t>
      </w:r>
      <w:r w:rsidRPr="000A50E7">
        <w:rPr>
          <w:rFonts w:cs="Times New Roman"/>
          <w:color w:val="auto"/>
          <w:sz w:val="20"/>
          <w:szCs w:val="20"/>
        </w:rPr>
        <w:t xml:space="preserve">hybridized to </w:t>
      </w:r>
      <w:proofErr w:type="spellStart"/>
      <w:r w:rsidRPr="000A50E7">
        <w:rPr>
          <w:rFonts w:cs="Times New Roman"/>
          <w:color w:val="auto"/>
          <w:sz w:val="20"/>
          <w:szCs w:val="20"/>
        </w:rPr>
        <w:t>Affymetrix</w:t>
      </w:r>
      <w:proofErr w:type="spellEnd"/>
      <w:r w:rsidRPr="000A50E7">
        <w:rPr>
          <w:rFonts w:cs="Times New Roman"/>
          <w:color w:val="auto"/>
          <w:sz w:val="20"/>
          <w:szCs w:val="20"/>
        </w:rPr>
        <w:t xml:space="preserve"> Mouse Genome 430 2.0 </w:t>
      </w:r>
      <w:proofErr w:type="spellStart"/>
      <w:r w:rsidRPr="000A50E7">
        <w:rPr>
          <w:rFonts w:cs="Times New Roman"/>
          <w:color w:val="auto"/>
          <w:sz w:val="20"/>
          <w:szCs w:val="20"/>
        </w:rPr>
        <w:t>GeneChip</w:t>
      </w:r>
      <w:proofErr w:type="spellEnd"/>
      <w:r w:rsidR="005252BC" w:rsidRPr="000A50E7">
        <w:rPr>
          <w:rFonts w:cs="Times New Roman"/>
          <w:color w:val="auto"/>
          <w:sz w:val="20"/>
          <w:szCs w:val="20"/>
        </w:rPr>
        <w:t xml:space="preserve"> according to the manufacturer’s instructions. Arrays were </w:t>
      </w:r>
      <w:r w:rsidRPr="000A50E7">
        <w:rPr>
          <w:rFonts w:cs="Times New Roman"/>
          <w:color w:val="auto"/>
          <w:sz w:val="20"/>
          <w:szCs w:val="20"/>
        </w:rPr>
        <w:t xml:space="preserve">scanned with a </w:t>
      </w:r>
      <w:proofErr w:type="spellStart"/>
      <w:r w:rsidRPr="000A50E7">
        <w:rPr>
          <w:rFonts w:cs="Times New Roman"/>
          <w:color w:val="auto"/>
          <w:sz w:val="20"/>
          <w:szCs w:val="20"/>
        </w:rPr>
        <w:t>GeneChip</w:t>
      </w:r>
      <w:proofErr w:type="spellEnd"/>
      <w:r w:rsidRPr="000A50E7">
        <w:rPr>
          <w:rFonts w:cs="Times New Roman"/>
          <w:color w:val="auto"/>
          <w:sz w:val="20"/>
          <w:szCs w:val="20"/>
        </w:rPr>
        <w:t xml:space="preserve"> System 3000 7G (</w:t>
      </w:r>
      <w:proofErr w:type="spellStart"/>
      <w:r w:rsidRPr="000A50E7">
        <w:rPr>
          <w:rFonts w:cs="Times New Roman"/>
          <w:color w:val="auto"/>
          <w:sz w:val="20"/>
          <w:szCs w:val="20"/>
        </w:rPr>
        <w:t>Affymetrix</w:t>
      </w:r>
      <w:proofErr w:type="spellEnd"/>
      <w:r w:rsidRPr="000A50E7">
        <w:rPr>
          <w:rFonts w:cs="Times New Roman"/>
          <w:color w:val="auto"/>
          <w:sz w:val="20"/>
          <w:szCs w:val="20"/>
        </w:rPr>
        <w:t>)</w:t>
      </w:r>
      <w:r w:rsidR="005252BC" w:rsidRPr="000A50E7">
        <w:rPr>
          <w:rFonts w:cs="Times New Roman"/>
          <w:color w:val="auto"/>
          <w:sz w:val="20"/>
          <w:szCs w:val="20"/>
        </w:rPr>
        <w:t>.</w:t>
      </w:r>
    </w:p>
    <w:p w:rsidR="006B086B" w:rsidRPr="000A50E7" w:rsidRDefault="006B086B" w:rsidP="003767F4">
      <w:pPr>
        <w:suppressLineNumbers/>
        <w:spacing w:after="0" w:line="480" w:lineRule="auto"/>
        <w:jc w:val="both"/>
        <w:rPr>
          <w:rFonts w:cs="Times New Roman"/>
          <w:color w:val="auto"/>
          <w:sz w:val="20"/>
          <w:szCs w:val="20"/>
        </w:rPr>
      </w:pPr>
    </w:p>
    <w:p w:rsidR="006B086B" w:rsidRPr="000A50E7" w:rsidRDefault="00CC0BC6" w:rsidP="001B4CF8">
      <w:pPr>
        <w:spacing w:after="0" w:line="480" w:lineRule="auto"/>
        <w:jc w:val="both"/>
        <w:rPr>
          <w:rFonts w:cs="Times New Roman"/>
          <w:i/>
          <w:color w:val="auto"/>
          <w:sz w:val="20"/>
          <w:szCs w:val="20"/>
        </w:rPr>
      </w:pPr>
      <w:r w:rsidRPr="000A50E7">
        <w:rPr>
          <w:rFonts w:cs="Times New Roman"/>
          <w:i/>
          <w:color w:val="auto"/>
          <w:sz w:val="20"/>
          <w:szCs w:val="20"/>
        </w:rPr>
        <w:t>Statistical analysis</w:t>
      </w:r>
    </w:p>
    <w:p w:rsidR="006B086B" w:rsidRPr="000A50E7" w:rsidRDefault="00CB00C3" w:rsidP="001B4CF8">
      <w:pPr>
        <w:spacing w:after="0" w:line="480" w:lineRule="auto"/>
        <w:jc w:val="both"/>
        <w:rPr>
          <w:rFonts w:cs="Times New Roman"/>
          <w:color w:val="auto"/>
          <w:sz w:val="20"/>
          <w:szCs w:val="20"/>
        </w:rPr>
      </w:pPr>
      <w:r w:rsidRPr="000A50E7">
        <w:rPr>
          <w:rFonts w:cs="Times New Roman"/>
          <w:color w:val="auto"/>
          <w:sz w:val="20"/>
          <w:szCs w:val="20"/>
        </w:rPr>
        <w:t xml:space="preserve">Unless otherwise stated, each </w:t>
      </w:r>
      <w:r w:rsidR="00A0376D" w:rsidRPr="000A50E7">
        <w:rPr>
          <w:rFonts w:cs="Times New Roman"/>
          <w:color w:val="auto"/>
          <w:sz w:val="20"/>
          <w:szCs w:val="20"/>
        </w:rPr>
        <w:t xml:space="preserve">two-sample </w:t>
      </w:r>
      <w:r w:rsidRPr="000A50E7">
        <w:rPr>
          <w:rFonts w:cs="Times New Roman"/>
          <w:color w:val="auto"/>
          <w:sz w:val="20"/>
          <w:szCs w:val="20"/>
        </w:rPr>
        <w:t xml:space="preserve">test is a </w:t>
      </w:r>
      <w:r w:rsidR="00F7068F" w:rsidRPr="000A50E7">
        <w:rPr>
          <w:rFonts w:cs="Times New Roman"/>
          <w:color w:val="auto"/>
          <w:sz w:val="20"/>
          <w:szCs w:val="20"/>
        </w:rPr>
        <w:t xml:space="preserve">two-sided </w:t>
      </w:r>
      <w:r w:rsidR="001A1658" w:rsidRPr="000A50E7">
        <w:rPr>
          <w:rFonts w:cs="Times New Roman"/>
          <w:color w:val="auto"/>
          <w:sz w:val="20"/>
          <w:szCs w:val="20"/>
        </w:rPr>
        <w:t>Mann-Whitney U test</w:t>
      </w:r>
      <w:r w:rsidR="00CC5979" w:rsidRPr="000A50E7">
        <w:rPr>
          <w:rFonts w:cs="Times New Roman"/>
          <w:color w:val="auto"/>
          <w:sz w:val="20"/>
          <w:szCs w:val="20"/>
        </w:rPr>
        <w:t>.</w:t>
      </w:r>
    </w:p>
    <w:p w:rsidR="00E06964" w:rsidRPr="000A50E7" w:rsidRDefault="00E06964" w:rsidP="003767F4">
      <w:pPr>
        <w:suppressLineNumbers/>
        <w:spacing w:after="0" w:line="480" w:lineRule="auto"/>
        <w:jc w:val="both"/>
        <w:rPr>
          <w:rFonts w:cs="Times New Roman"/>
          <w:color w:val="auto"/>
          <w:sz w:val="20"/>
          <w:szCs w:val="20"/>
        </w:rPr>
      </w:pPr>
    </w:p>
    <w:p w:rsidR="006B086B" w:rsidRPr="000A50E7" w:rsidRDefault="00CC0BC6" w:rsidP="001B4CF8">
      <w:pPr>
        <w:spacing w:after="0" w:line="480" w:lineRule="auto"/>
        <w:jc w:val="both"/>
        <w:rPr>
          <w:rFonts w:cs="Times New Roman"/>
          <w:i/>
          <w:color w:val="auto"/>
          <w:sz w:val="20"/>
          <w:szCs w:val="20"/>
        </w:rPr>
      </w:pPr>
      <w:r w:rsidRPr="000A50E7">
        <w:rPr>
          <w:rFonts w:cs="Times New Roman"/>
          <w:i/>
          <w:iCs/>
          <w:color w:val="auto"/>
          <w:sz w:val="20"/>
          <w:szCs w:val="20"/>
        </w:rPr>
        <w:t>Microarray</w:t>
      </w:r>
      <w:r w:rsidR="00EF412D" w:rsidRPr="000A50E7">
        <w:rPr>
          <w:rFonts w:cs="Times New Roman"/>
          <w:i/>
          <w:iCs/>
          <w:color w:val="auto"/>
          <w:sz w:val="20"/>
          <w:szCs w:val="20"/>
        </w:rPr>
        <w:t xml:space="preserve"> analysis</w:t>
      </w:r>
    </w:p>
    <w:p w:rsidR="006B086B" w:rsidRPr="000A50E7" w:rsidRDefault="00A45C99" w:rsidP="001B4CF8">
      <w:pPr>
        <w:spacing w:after="0" w:line="480" w:lineRule="auto"/>
        <w:jc w:val="both"/>
        <w:rPr>
          <w:rFonts w:cs="Times New Roman"/>
          <w:color w:val="auto"/>
          <w:sz w:val="20"/>
          <w:szCs w:val="20"/>
        </w:rPr>
      </w:pPr>
      <w:r w:rsidRPr="000A50E7">
        <w:rPr>
          <w:rFonts w:cs="Times New Roman"/>
          <w:color w:val="auto"/>
          <w:sz w:val="20"/>
          <w:szCs w:val="20"/>
        </w:rPr>
        <w:t xml:space="preserve">Full descriptions of the computational and statistical analyses as well as </w:t>
      </w:r>
      <w:r w:rsidR="00AE314A" w:rsidRPr="000A50E7">
        <w:rPr>
          <w:rFonts w:cs="Times New Roman"/>
          <w:color w:val="auto"/>
          <w:sz w:val="20"/>
          <w:szCs w:val="20"/>
        </w:rPr>
        <w:t xml:space="preserve">the </w:t>
      </w:r>
      <w:r w:rsidRPr="000A50E7">
        <w:rPr>
          <w:rFonts w:cs="Times New Roman"/>
          <w:color w:val="auto"/>
          <w:sz w:val="20"/>
          <w:szCs w:val="20"/>
        </w:rPr>
        <w:t>data</w:t>
      </w:r>
      <w:r w:rsidR="00472DE3" w:rsidRPr="000A50E7">
        <w:rPr>
          <w:rFonts w:cs="Times New Roman"/>
          <w:color w:val="auto"/>
          <w:sz w:val="20"/>
          <w:szCs w:val="20"/>
        </w:rPr>
        <w:t xml:space="preserve"> </w:t>
      </w:r>
      <w:r w:rsidRPr="000A50E7">
        <w:rPr>
          <w:rFonts w:cs="Times New Roman"/>
          <w:color w:val="auto"/>
          <w:sz w:val="20"/>
          <w:szCs w:val="20"/>
        </w:rPr>
        <w:t>and computer code to reproduce all analyses, figures, and table</w:t>
      </w:r>
      <w:r w:rsidR="007A7F85" w:rsidRPr="000A50E7">
        <w:rPr>
          <w:rFonts w:cs="Times New Roman"/>
          <w:color w:val="auto"/>
          <w:sz w:val="20"/>
          <w:szCs w:val="20"/>
        </w:rPr>
        <w:t>s</w:t>
      </w:r>
      <w:r w:rsidRPr="000A50E7">
        <w:rPr>
          <w:rFonts w:cs="Times New Roman"/>
          <w:color w:val="auto"/>
          <w:sz w:val="20"/>
          <w:szCs w:val="20"/>
        </w:rPr>
        <w:t xml:space="preserve"> are included in the </w:t>
      </w:r>
      <w:r w:rsidR="004D448D" w:rsidRPr="000A50E7">
        <w:rPr>
          <w:rFonts w:cs="Times New Roman"/>
          <w:color w:val="auto"/>
          <w:sz w:val="20"/>
          <w:szCs w:val="20"/>
        </w:rPr>
        <w:t>S</w:t>
      </w:r>
      <w:r w:rsidRPr="000A50E7">
        <w:rPr>
          <w:rFonts w:cs="Times New Roman"/>
          <w:color w:val="auto"/>
          <w:sz w:val="20"/>
          <w:szCs w:val="20"/>
        </w:rPr>
        <w:t>upplement. Briefly, each microarray</w:t>
      </w:r>
      <w:r w:rsidR="00987F7E" w:rsidRPr="000A50E7">
        <w:rPr>
          <w:rFonts w:cs="Times New Roman"/>
          <w:color w:val="auto"/>
          <w:sz w:val="20"/>
          <w:szCs w:val="20"/>
        </w:rPr>
        <w:t xml:space="preserve"> </w:t>
      </w:r>
      <w:r w:rsidR="002717A9" w:rsidRPr="000A50E7">
        <w:rPr>
          <w:rFonts w:cs="Times New Roman"/>
          <w:color w:val="auto"/>
          <w:sz w:val="20"/>
          <w:szCs w:val="20"/>
        </w:rPr>
        <w:t xml:space="preserve">was </w:t>
      </w:r>
      <w:r w:rsidR="00E92270" w:rsidRPr="000A50E7">
        <w:rPr>
          <w:rFonts w:cs="Times New Roman"/>
          <w:color w:val="auto"/>
          <w:sz w:val="20"/>
          <w:szCs w:val="20"/>
        </w:rPr>
        <w:t xml:space="preserve">background corrected according to the </w:t>
      </w:r>
      <w:r w:rsidR="0078686D" w:rsidRPr="000A50E7">
        <w:rPr>
          <w:rFonts w:cs="Times New Roman"/>
          <w:color w:val="auto"/>
          <w:sz w:val="20"/>
          <w:szCs w:val="20"/>
        </w:rPr>
        <w:t xml:space="preserve">RMA </w:t>
      </w:r>
      <w:r w:rsidR="00AE314A" w:rsidRPr="000A50E7">
        <w:rPr>
          <w:rFonts w:cs="Times New Roman"/>
          <w:color w:val="auto"/>
          <w:sz w:val="20"/>
          <w:szCs w:val="20"/>
        </w:rPr>
        <w:t>algorithm</w:t>
      </w:r>
      <w:r w:rsidR="00E92270" w:rsidRPr="000A50E7">
        <w:rPr>
          <w:rFonts w:cs="Times New Roman"/>
          <w:color w:val="auto"/>
          <w:sz w:val="20"/>
          <w:szCs w:val="20"/>
        </w:rPr>
        <w:t xml:space="preserve">, and probe sets were summarized using the median polish algorithm </w:t>
      </w:r>
      <w:r w:rsidR="00681467" w:rsidRPr="000A50E7">
        <w:rPr>
          <w:rFonts w:cs="Times New Roman"/>
          <w:color w:val="auto"/>
          <w:sz w:val="20"/>
          <w:szCs w:val="20"/>
        </w:rPr>
        <w:fldChar w:fldCharType="begin" w:fldLock="1"/>
      </w:r>
      <w:r w:rsidR="002B1BE5" w:rsidRPr="000A50E7">
        <w:rPr>
          <w:rFonts w:cs="Times New Roman"/>
          <w:color w:val="auto"/>
          <w:sz w:val="20"/>
          <w:szCs w:val="20"/>
        </w:rPr>
        <w:instrText>ADDIN CSL_CITATION { "citationItems" : [ { "id" : "ITEM-1", "itemData" : { "DOI" : "10.1093/biostatistics/4.2.249", "ISSN" : "1465-4644", "PMID" : "12925520", "abstract" : "In this paper we report exploratory analyses of high-density oligonucleotide array data from the Affymetrix GeneChip system with the objective of improving upon currently used measures of gene expression. Our analyses make use of three data sets: a small experimental study consisting of five MGU74A mouse GeneChip arrays, part of the data from an extensive spike-in study conducted by Gene Logic and Wyeth's Genetics Institute involving 95 HG-U95A human GeneChip arrays; and part of a dilution study conducted by Gene Logic involving 75 HG-U95A GeneChip arrays. We display some familiar features of the perfect match and mismatch probe (PM and MM) values of these data, and examine the variance-mean relationship with probe-level data from probes believed to be defective, and so delivering noise only. We explain why we need to normalize the arrays to one another using probe level intensities. We then examine the behavior of the PM and MM using spike-in data and assess three commonly used summary measures: Affymetrix's (i) average difference (AvDiff) and (ii) MAS 5.0 signal, and (iii) the Li and Wong multiplicative model-based expression index (MBEI). The exploratory data analyses of the probe level data motivate a new summary measure that is a robust multi-array average (RMA) of background-adjusted, normalized, and log-transformed PM values. We evaluate the four expression summary measures using the dilution study data, assessing their behavior in terms of bias, variance and (for MBEI and RMA) model fit. Finally, we evaluate the algorithms in terms of their ability to detect known levels of differential expression using the spike-in data. We conclude that there is no obvious downside to using RMA and attaching a standard error (SE) to this quantity using a linear model which removes probe-specific affinities.", "author" : [ { "dropping-particle" : "", "family" : "Irizarry", "given" : "Rafael a", "non-dropping-particle" : "", "parse-names" : false, "suffix" : "" }, { "dropping-particle" : "", "family" : "Hobbs", "given" : "Bridget", "non-dropping-particle" : "", "parse-names" : false, "suffix" : "" }, { "dropping-particle" : "", "family" : "Collin", "given" : "Francois", "non-dropping-particle" : "", "parse-names" : false, "suffix" : "" }, { "dropping-particle" : "", "family" : "Beazer-Barclay", "given" : "Yasmin D", "non-dropping-particle" : "", "parse-names" : false, "suffix" : "" }, { "dropping-particle" : "", "family" : "Antonellis", "given" : "Kristen J", "non-dropping-particle" : "", "parse-names" : false, "suffix" : "" }, { "dropping-particle" : "", "family" : "Scherf", "given" : "Uwe", "non-dropping-particle" : "", "parse-names" : false, "suffix" : "" }, { "dropping-particle" : "", "family" : "Speed", "given" : "Terence P", "non-dropping-particle" : "", "parse-names" : false, "suffix" : "" } ], "container-title" : "Biostatistics (Oxford, England)", "id" : "ITEM-1", "issue" : "2", "issued" : { "date-parts" : [ [ "2003", "4" ] ] }, "page" : "249-64", "title" : "Exploration, normalization, and summaries of high density oligonucleotide array probe level data.", "type" : "article-journal", "volume" : "4" }, "uris" : [ "http://www.mendeley.com/documents/?uuid=c390060f-c308-44c3-a46a-2e1b0f7bf32b" ] } ], "mendeley" : { "previouslyFormattedCitation" : "(40)" }, "properties" : { "noteIndex" : 0 }, "schema" : "https://github.com/citation-style-language/schema/raw/master/csl-citation.json" }</w:instrText>
      </w:r>
      <w:r w:rsidR="00681467" w:rsidRPr="000A50E7">
        <w:rPr>
          <w:rFonts w:cs="Times New Roman"/>
          <w:color w:val="auto"/>
          <w:sz w:val="20"/>
          <w:szCs w:val="20"/>
        </w:rPr>
        <w:fldChar w:fldCharType="separate"/>
      </w:r>
      <w:r w:rsidR="00E92270" w:rsidRPr="000A50E7">
        <w:rPr>
          <w:rFonts w:cs="Times New Roman"/>
          <w:noProof/>
          <w:color w:val="auto"/>
          <w:sz w:val="20"/>
          <w:szCs w:val="20"/>
        </w:rPr>
        <w:t>(40)</w:t>
      </w:r>
      <w:r w:rsidR="00681467" w:rsidRPr="000A50E7">
        <w:rPr>
          <w:rFonts w:cs="Times New Roman"/>
          <w:color w:val="auto"/>
          <w:sz w:val="20"/>
          <w:szCs w:val="20"/>
        </w:rPr>
        <w:fldChar w:fldCharType="end"/>
      </w:r>
      <w:r w:rsidR="00E92270" w:rsidRPr="000A50E7">
        <w:rPr>
          <w:rFonts w:cs="Times New Roman"/>
          <w:color w:val="auto"/>
          <w:sz w:val="20"/>
          <w:szCs w:val="20"/>
        </w:rPr>
        <w:t>. A</w:t>
      </w:r>
      <w:r w:rsidR="00AE314A" w:rsidRPr="000A50E7">
        <w:rPr>
          <w:rFonts w:cs="Times New Roman"/>
          <w:color w:val="auto"/>
          <w:sz w:val="20"/>
          <w:szCs w:val="20"/>
        </w:rPr>
        <w:t xml:space="preserve">ll arrays were normalized </w:t>
      </w:r>
      <w:r w:rsidR="00AE314A" w:rsidRPr="000A50E7">
        <w:rPr>
          <w:rFonts w:cs="Times New Roman"/>
          <w:color w:val="auto"/>
          <w:sz w:val="20"/>
          <w:szCs w:val="20"/>
        </w:rPr>
        <w:lastRenderedPageBreak/>
        <w:t xml:space="preserve">to each other by </w:t>
      </w:r>
      <w:r w:rsidRPr="000A50E7">
        <w:rPr>
          <w:rFonts w:cs="Times New Roman"/>
          <w:color w:val="auto"/>
          <w:sz w:val="20"/>
          <w:szCs w:val="20"/>
        </w:rPr>
        <w:t xml:space="preserve">cyclic loess </w:t>
      </w:r>
      <w:r w:rsidR="00AE314A" w:rsidRPr="000A50E7">
        <w:rPr>
          <w:rFonts w:cs="Times New Roman"/>
          <w:color w:val="auto"/>
          <w:sz w:val="20"/>
          <w:szCs w:val="20"/>
        </w:rPr>
        <w:t>normalization</w:t>
      </w:r>
      <w:r w:rsidR="005252BC" w:rsidRPr="000A50E7">
        <w:rPr>
          <w:rFonts w:cs="Times New Roman"/>
          <w:color w:val="auto"/>
          <w:sz w:val="20"/>
          <w:szCs w:val="20"/>
        </w:rPr>
        <w:t xml:space="preserve">. </w:t>
      </w:r>
      <w:r w:rsidR="00826EA2" w:rsidRPr="000A50E7">
        <w:rPr>
          <w:rFonts w:cs="Times New Roman"/>
          <w:color w:val="auto"/>
          <w:sz w:val="20"/>
          <w:szCs w:val="20"/>
        </w:rPr>
        <w:t xml:space="preserve">Differentially expressed genes were detected </w:t>
      </w:r>
      <w:r w:rsidR="00CC5979" w:rsidRPr="000A50E7">
        <w:rPr>
          <w:rFonts w:cs="Times New Roman"/>
          <w:color w:val="auto"/>
          <w:sz w:val="20"/>
          <w:szCs w:val="20"/>
        </w:rPr>
        <w:t xml:space="preserve">using </w:t>
      </w:r>
      <w:r w:rsidR="00B94E44" w:rsidRPr="000A50E7">
        <w:rPr>
          <w:rFonts w:cs="Times New Roman"/>
          <w:color w:val="auto"/>
          <w:sz w:val="20"/>
          <w:szCs w:val="20"/>
        </w:rPr>
        <w:t xml:space="preserve">the </w:t>
      </w:r>
      <w:r w:rsidR="00826EA2" w:rsidRPr="000A50E7">
        <w:rPr>
          <w:rFonts w:cs="Times New Roman"/>
          <w:color w:val="auto"/>
          <w:sz w:val="20"/>
          <w:szCs w:val="20"/>
        </w:rPr>
        <w:t>Cyber</w:t>
      </w:r>
      <w:r w:rsidR="005A69D0" w:rsidRPr="000A50E7">
        <w:rPr>
          <w:rFonts w:cs="Times New Roman"/>
          <w:color w:val="auto"/>
          <w:sz w:val="20"/>
          <w:szCs w:val="20"/>
        </w:rPr>
        <w:t>-</w:t>
      </w:r>
      <w:r w:rsidR="00826EA2" w:rsidRPr="000A50E7">
        <w:rPr>
          <w:rFonts w:cs="Times New Roman"/>
          <w:color w:val="auto"/>
          <w:sz w:val="20"/>
          <w:szCs w:val="20"/>
        </w:rPr>
        <w:t xml:space="preserve">T </w:t>
      </w:r>
      <w:r w:rsidR="00B94E44" w:rsidRPr="000A50E7">
        <w:rPr>
          <w:rFonts w:cs="Times New Roman"/>
          <w:color w:val="auto"/>
          <w:sz w:val="20"/>
          <w:szCs w:val="20"/>
        </w:rPr>
        <w:t xml:space="preserve">statistical test </w:t>
      </w:r>
      <w:r w:rsidR="00472DE3" w:rsidRPr="000A50E7">
        <w:rPr>
          <w:rFonts w:cs="Times New Roman"/>
          <w:color w:val="auto"/>
          <w:sz w:val="20"/>
          <w:szCs w:val="20"/>
        </w:rPr>
        <w:t xml:space="preserve">with </w:t>
      </w:r>
      <w:r w:rsidR="00826EA2" w:rsidRPr="000A50E7">
        <w:rPr>
          <w:rFonts w:cs="Times New Roman"/>
          <w:color w:val="auto"/>
          <w:sz w:val="20"/>
          <w:szCs w:val="20"/>
        </w:rPr>
        <w:t xml:space="preserve">a Benjamini-Hochberg </w:t>
      </w:r>
      <w:r w:rsidR="00264752" w:rsidRPr="000A50E7">
        <w:rPr>
          <w:rFonts w:cs="Times New Roman"/>
          <w:color w:val="auto"/>
          <w:sz w:val="20"/>
          <w:szCs w:val="20"/>
        </w:rPr>
        <w:t xml:space="preserve">p-value </w:t>
      </w:r>
      <w:r w:rsidR="00826EA2" w:rsidRPr="000A50E7">
        <w:rPr>
          <w:rFonts w:cs="Times New Roman"/>
          <w:color w:val="auto"/>
          <w:sz w:val="20"/>
          <w:szCs w:val="20"/>
        </w:rPr>
        <w:t>correction</w:t>
      </w:r>
      <w:r w:rsidR="00FB4BDB" w:rsidRPr="000A50E7">
        <w:rPr>
          <w:rFonts w:cs="Times New Roman"/>
          <w:color w:val="auto"/>
          <w:sz w:val="20"/>
          <w:szCs w:val="20"/>
        </w:rPr>
        <w:t xml:space="preserve"> </w:t>
      </w:r>
      <w:r w:rsidR="00681467" w:rsidRPr="000A50E7">
        <w:rPr>
          <w:rFonts w:cs="Times New Roman"/>
          <w:color w:val="auto"/>
          <w:sz w:val="20"/>
          <w:szCs w:val="20"/>
        </w:rPr>
        <w:fldChar w:fldCharType="begin" w:fldLock="1"/>
      </w:r>
      <w:r w:rsidR="002B1BE5" w:rsidRPr="000A50E7">
        <w:rPr>
          <w:rFonts w:cs="Times New Roman"/>
          <w:color w:val="auto"/>
          <w:sz w:val="20"/>
          <w:szCs w:val="20"/>
        </w:rPr>
        <w:instrText>ADDIN CSL_CITATION { "citationItems" : [ { "id" : "ITEM-1", "itemData" : { "author" : [ { "dropping-particle" : "", "family" : "Baldi", "given" : "Pierre", "non-dropping-particle" : "", "parse-names" : false, "suffix" : "" }, { "dropping-particle" : "", "family" : "Long", "given" : "Anthony D", "non-dropping-particle" : "", "parse-names" : false, "suffix" : "" } ], "id" : "ITEM-1", "issue" : "6", "issued" : { "date-parts" : [ [ "2001" ] ] }, "page" : "509-519", "title" : "A Bayesian framework for the analysis of microarray expression data: regularized t-test and statistical inferences of gene changes", "type" : "article-journal", "volume" : "17" }, "uris" : [ "http://www.mendeley.com/documents/?uuid=badf1762-6a78-4586-8265-2eafacbda6b5" ] } ], "mendeley" : { "previouslyFormattedCitation" : "(41)" }, "properties" : { "noteIndex" : 0 }, "schema" : "https://github.com/citation-style-language/schema/raw/master/csl-citation.json" }</w:instrText>
      </w:r>
      <w:r w:rsidR="00681467" w:rsidRPr="000A50E7">
        <w:rPr>
          <w:rFonts w:cs="Times New Roman"/>
          <w:color w:val="auto"/>
          <w:sz w:val="20"/>
          <w:szCs w:val="20"/>
        </w:rPr>
        <w:fldChar w:fldCharType="separate"/>
      </w:r>
      <w:r w:rsidR="00D90C42" w:rsidRPr="000A50E7">
        <w:rPr>
          <w:rFonts w:cs="Times New Roman"/>
          <w:noProof/>
          <w:color w:val="auto"/>
          <w:sz w:val="20"/>
          <w:szCs w:val="20"/>
        </w:rPr>
        <w:t>(41)</w:t>
      </w:r>
      <w:r w:rsidR="00681467" w:rsidRPr="000A50E7">
        <w:rPr>
          <w:rFonts w:cs="Times New Roman"/>
          <w:color w:val="auto"/>
          <w:sz w:val="20"/>
          <w:szCs w:val="20"/>
        </w:rPr>
        <w:fldChar w:fldCharType="end"/>
      </w:r>
      <w:r w:rsidR="00FB4BDB" w:rsidRPr="000A50E7">
        <w:rPr>
          <w:rFonts w:cs="Times New Roman"/>
          <w:color w:val="auto"/>
          <w:sz w:val="20"/>
          <w:szCs w:val="20"/>
        </w:rPr>
        <w:t>.</w:t>
      </w:r>
      <w:r w:rsidRPr="000A50E7">
        <w:rPr>
          <w:rFonts w:cs="Times New Roman"/>
          <w:color w:val="auto"/>
          <w:sz w:val="20"/>
          <w:szCs w:val="20"/>
        </w:rPr>
        <w:t xml:space="preserve"> Competitive gene set enrichment was performed with a modified version of </w:t>
      </w:r>
      <w:r w:rsidR="00820443" w:rsidRPr="000A50E7">
        <w:rPr>
          <w:rFonts w:cs="Times New Roman"/>
          <w:color w:val="auto"/>
          <w:sz w:val="20"/>
          <w:szCs w:val="20"/>
        </w:rPr>
        <w:t xml:space="preserve">Wu </w:t>
      </w:r>
      <w:r w:rsidR="00820443" w:rsidRPr="000A50E7">
        <w:rPr>
          <w:rFonts w:cs="Times New Roman"/>
          <w:i/>
          <w:color w:val="auto"/>
          <w:sz w:val="20"/>
          <w:szCs w:val="20"/>
        </w:rPr>
        <w:t>et al</w:t>
      </w:r>
      <w:r w:rsidR="009C037A" w:rsidRPr="000A50E7">
        <w:rPr>
          <w:rFonts w:cs="Times New Roman"/>
          <w:color w:val="auto"/>
          <w:sz w:val="20"/>
          <w:szCs w:val="20"/>
        </w:rPr>
        <w:t>.</w:t>
      </w:r>
      <w:r w:rsidR="00820443" w:rsidRPr="000A50E7">
        <w:rPr>
          <w:rFonts w:cs="Times New Roman"/>
          <w:color w:val="auto"/>
          <w:sz w:val="20"/>
          <w:szCs w:val="20"/>
        </w:rPr>
        <w:t>’s “correlation adjusted mean rank gene set test” (CAMERA)</w:t>
      </w:r>
      <w:r w:rsidR="00FB4BDB" w:rsidRPr="000A50E7">
        <w:rPr>
          <w:rFonts w:cs="Times New Roman"/>
          <w:color w:val="auto"/>
          <w:sz w:val="20"/>
          <w:szCs w:val="20"/>
        </w:rPr>
        <w:t xml:space="preserve"> </w:t>
      </w:r>
      <w:r w:rsidR="00681467" w:rsidRPr="000A50E7">
        <w:rPr>
          <w:rFonts w:cs="Times New Roman"/>
          <w:color w:val="auto"/>
          <w:sz w:val="20"/>
          <w:szCs w:val="20"/>
        </w:rPr>
        <w:fldChar w:fldCharType="begin" w:fldLock="1"/>
      </w:r>
      <w:r w:rsidR="002B1BE5" w:rsidRPr="000A50E7">
        <w:rPr>
          <w:rFonts w:cs="Times New Roman"/>
          <w:color w:val="auto"/>
          <w:sz w:val="20"/>
          <w:szCs w:val="20"/>
        </w:rPr>
        <w:instrText>ADDIN CSL_CITATION { "citationItems" : [ { "id" : "ITEM-1", "itemData" : { "DOI" : "10.1093/nar/gks461", "ISSN" : "1362-4962", "PMID" : "22638577", "abstract" : "Competitive gene set tests are commonly used in molecular pathway analysis to test for enrichment of a particular gene annotation category amongst the differential expression results from a microarray experiment. Existing gene set tests that rely on gene permutation are shown here to be extremely sensitive to inter-gene correlation. Several data sets are analyzed to show that inter-gene correlation is non-ignorable even for experiments on homogeneous cell populations using genetically identical model organisms. A new gene set test procedure (CAMERA) is proposed based on the idea of estimating the inter-gene correlation from the data, and using it to adjust the gene set test statistic. An efficient procedure is developed for estimating the inter-gene correlation and characterizing its precision. CAMERA is shown to control the type I error rate correctly regardless of inter-gene correlations, yet retains excellent power for detecting genuine differential expression. Analysis of breast cancer data shows that CAMERA recovers known relationships between tumor subtypes in very convincing terms. CAMERA can be used to analyze specified sets or as a pathway analysis tool using a database of molecular signatures.", "author" : [ { "dropping-particle" : "", "family" : "Wu", "given" : "Di", "non-dropping-particle" : "", "parse-names" : false, "suffix" : "" }, { "dropping-particle" : "", "family" : "Smyth", "given" : "Gordon K", "non-dropping-particle" : "", "parse-names" : false, "suffix" : "" } ], "container-title" : "Nucleic Acids Research", "id" : "ITEM-1", "issue" : "20", "issued" : { "date-parts" : [ [ "2012", "9", "1" ] ] }, "page" : "1-12", "title" : "Camera: a competitive gene set test accounting for inter-gene correlation.", "type" : "article-journal", "volume" : "40" }, "uris" : [ "http://www.mendeley.com/documents/?uuid=f60611c9-585e-47d0-a476-a3646e026f0f" ] } ], "mendeley" : { "previouslyFormattedCitation" : "(42)" }, "properties" : { "noteIndex" : 0 }, "schema" : "https://github.com/citation-style-language/schema/raw/master/csl-citation.json" }</w:instrText>
      </w:r>
      <w:r w:rsidR="00681467" w:rsidRPr="000A50E7">
        <w:rPr>
          <w:rFonts w:cs="Times New Roman"/>
          <w:color w:val="auto"/>
          <w:sz w:val="20"/>
          <w:szCs w:val="20"/>
        </w:rPr>
        <w:fldChar w:fldCharType="separate"/>
      </w:r>
      <w:r w:rsidR="00D90C42" w:rsidRPr="000A50E7">
        <w:rPr>
          <w:rFonts w:cs="Times New Roman"/>
          <w:noProof/>
          <w:color w:val="auto"/>
          <w:sz w:val="20"/>
          <w:szCs w:val="20"/>
        </w:rPr>
        <w:t>(42)</w:t>
      </w:r>
      <w:r w:rsidR="00681467" w:rsidRPr="000A50E7">
        <w:rPr>
          <w:rFonts w:cs="Times New Roman"/>
          <w:color w:val="auto"/>
          <w:sz w:val="20"/>
          <w:szCs w:val="20"/>
        </w:rPr>
        <w:fldChar w:fldCharType="end"/>
      </w:r>
      <w:r w:rsidR="00FB4BDB" w:rsidRPr="000A50E7">
        <w:rPr>
          <w:rFonts w:cs="Times New Roman"/>
          <w:color w:val="auto"/>
          <w:sz w:val="20"/>
          <w:szCs w:val="20"/>
        </w:rPr>
        <w:t>.</w:t>
      </w:r>
      <w:r w:rsidR="007A7F85" w:rsidRPr="000A50E7">
        <w:rPr>
          <w:rFonts w:cs="Times New Roman"/>
          <w:color w:val="auto"/>
          <w:sz w:val="20"/>
          <w:szCs w:val="20"/>
        </w:rPr>
        <w:t xml:space="preserve"> S</w:t>
      </w:r>
      <w:r w:rsidRPr="000A50E7">
        <w:rPr>
          <w:rFonts w:cs="Times New Roman"/>
          <w:color w:val="auto"/>
          <w:sz w:val="20"/>
          <w:szCs w:val="20"/>
        </w:rPr>
        <w:t>elf-contained gene set enrichment was performed by calculating gene-gene correlations within each gene set</w:t>
      </w:r>
      <w:r w:rsidR="00382D31" w:rsidRPr="000A50E7">
        <w:rPr>
          <w:rFonts w:cs="Times New Roman"/>
          <w:color w:val="auto"/>
          <w:sz w:val="20"/>
          <w:szCs w:val="20"/>
        </w:rPr>
        <w:t>.</w:t>
      </w:r>
    </w:p>
    <w:p w:rsidR="003767F4" w:rsidRPr="000A50E7" w:rsidRDefault="003767F4" w:rsidP="003767F4">
      <w:pPr>
        <w:suppressLineNumbers/>
        <w:spacing w:after="0" w:line="480" w:lineRule="auto"/>
        <w:jc w:val="both"/>
        <w:rPr>
          <w:rFonts w:cs="Times New Roman"/>
          <w:color w:val="auto"/>
          <w:sz w:val="20"/>
          <w:szCs w:val="20"/>
        </w:rPr>
      </w:pPr>
    </w:p>
    <w:p w:rsidR="006B086B" w:rsidRPr="000A50E7" w:rsidRDefault="009D7EEA" w:rsidP="001B4CF8">
      <w:pPr>
        <w:spacing w:after="0" w:line="480" w:lineRule="auto"/>
        <w:rPr>
          <w:rFonts w:cs="Times New Roman"/>
          <w:color w:val="auto"/>
          <w:sz w:val="20"/>
          <w:szCs w:val="20"/>
        </w:rPr>
      </w:pPr>
      <w:r w:rsidRPr="000A50E7">
        <w:rPr>
          <w:rFonts w:cs="Times New Roman"/>
          <w:b/>
          <w:bCs/>
          <w:color w:val="auto"/>
          <w:sz w:val="20"/>
          <w:szCs w:val="20"/>
        </w:rPr>
        <w:t>RESULTS</w:t>
      </w:r>
    </w:p>
    <w:p w:rsidR="006B086B" w:rsidRPr="000A50E7" w:rsidRDefault="002A39CB" w:rsidP="001B4CF8">
      <w:pPr>
        <w:spacing w:after="0" w:line="480" w:lineRule="auto"/>
        <w:rPr>
          <w:rFonts w:cs="Times New Roman"/>
          <w:b/>
          <w:color w:val="auto"/>
          <w:sz w:val="20"/>
          <w:szCs w:val="20"/>
        </w:rPr>
      </w:pPr>
      <w:r w:rsidRPr="000A50E7">
        <w:rPr>
          <w:rFonts w:cs="Times New Roman"/>
          <w:b/>
          <w:color w:val="auto"/>
          <w:sz w:val="20"/>
          <w:szCs w:val="20"/>
        </w:rPr>
        <w:t>Physiological results of toxin cecal injection</w:t>
      </w:r>
    </w:p>
    <w:p w:rsidR="00DB21F3" w:rsidRPr="000A50E7" w:rsidRDefault="002879E1" w:rsidP="001B4CF8">
      <w:pPr>
        <w:spacing w:after="0" w:line="480" w:lineRule="auto"/>
        <w:jc w:val="both"/>
        <w:rPr>
          <w:color w:val="auto"/>
          <w:sz w:val="20"/>
          <w:szCs w:val="20"/>
        </w:rPr>
      </w:pPr>
      <w:r w:rsidRPr="000A50E7">
        <w:rPr>
          <w:rFonts w:cs="Times New Roman"/>
          <w:color w:val="auto"/>
          <w:sz w:val="20"/>
          <w:szCs w:val="20"/>
        </w:rPr>
        <w:t>TcdA, TcdB, or TcdA and TcdB</w:t>
      </w:r>
      <w:r w:rsidR="00B11E6C" w:rsidRPr="000A50E7">
        <w:rPr>
          <w:rFonts w:cs="Times New Roman"/>
          <w:color w:val="auto"/>
          <w:sz w:val="20"/>
          <w:szCs w:val="20"/>
        </w:rPr>
        <w:t xml:space="preserve"> (</w:t>
      </w:r>
      <w:proofErr w:type="spellStart"/>
      <w:r w:rsidR="00B11E6C" w:rsidRPr="000A50E7">
        <w:rPr>
          <w:rFonts w:cs="Times New Roman"/>
          <w:color w:val="auto"/>
          <w:sz w:val="20"/>
          <w:szCs w:val="20"/>
        </w:rPr>
        <w:t>TcdA+B</w:t>
      </w:r>
      <w:proofErr w:type="spellEnd"/>
      <w:r w:rsidR="00B11E6C" w:rsidRPr="000A50E7">
        <w:rPr>
          <w:rFonts w:cs="Times New Roman"/>
          <w:color w:val="auto"/>
          <w:sz w:val="20"/>
          <w:szCs w:val="20"/>
        </w:rPr>
        <w:t>)</w:t>
      </w:r>
      <w:r w:rsidR="003A736B" w:rsidRPr="000A50E7">
        <w:rPr>
          <w:color w:val="auto"/>
          <w:sz w:val="20"/>
          <w:szCs w:val="20"/>
        </w:rPr>
        <w:t xml:space="preserve"> </w:t>
      </w:r>
      <w:r w:rsidRPr="000A50E7">
        <w:rPr>
          <w:color w:val="auto"/>
          <w:sz w:val="20"/>
          <w:szCs w:val="20"/>
        </w:rPr>
        <w:t>were</w:t>
      </w:r>
      <w:r w:rsidR="003A736B" w:rsidRPr="000A50E7">
        <w:rPr>
          <w:color w:val="auto"/>
          <w:sz w:val="20"/>
          <w:szCs w:val="20"/>
        </w:rPr>
        <w:t xml:space="preserve"> injected into the cecum </w:t>
      </w:r>
      <w:r w:rsidR="00B74816" w:rsidRPr="000A50E7">
        <w:rPr>
          <w:color w:val="auto"/>
          <w:sz w:val="20"/>
          <w:szCs w:val="20"/>
        </w:rPr>
        <w:t xml:space="preserve">to </w:t>
      </w:r>
      <w:r w:rsidR="005E4478" w:rsidRPr="000A50E7">
        <w:rPr>
          <w:color w:val="auto"/>
          <w:sz w:val="20"/>
          <w:szCs w:val="20"/>
        </w:rPr>
        <w:t xml:space="preserve">study </w:t>
      </w:r>
      <w:r w:rsidR="00924B7B" w:rsidRPr="000A50E7">
        <w:rPr>
          <w:color w:val="auto"/>
          <w:sz w:val="20"/>
          <w:szCs w:val="20"/>
        </w:rPr>
        <w:t>an anatomical site</w:t>
      </w:r>
      <w:r w:rsidR="003A736B" w:rsidRPr="000A50E7">
        <w:rPr>
          <w:color w:val="auto"/>
          <w:sz w:val="20"/>
          <w:szCs w:val="20"/>
        </w:rPr>
        <w:t xml:space="preserve"> </w:t>
      </w:r>
      <w:r w:rsidR="00924B7B" w:rsidRPr="000A50E7">
        <w:rPr>
          <w:color w:val="auto"/>
          <w:sz w:val="20"/>
          <w:szCs w:val="20"/>
        </w:rPr>
        <w:t>affected during infection</w:t>
      </w:r>
      <w:r w:rsidR="009230C4" w:rsidRPr="000A50E7">
        <w:rPr>
          <w:color w:val="auto"/>
          <w:sz w:val="20"/>
          <w:szCs w:val="20"/>
        </w:rPr>
        <w:t xml:space="preserve"> (Figure 1)</w:t>
      </w:r>
      <w:r w:rsidR="000924B1" w:rsidRPr="000A50E7">
        <w:rPr>
          <w:color w:val="auto"/>
          <w:sz w:val="20"/>
          <w:szCs w:val="20"/>
        </w:rPr>
        <w:t xml:space="preserve">. </w:t>
      </w:r>
      <w:r w:rsidR="00023F0C" w:rsidRPr="000A50E7">
        <w:rPr>
          <w:color w:val="auto"/>
          <w:sz w:val="20"/>
          <w:szCs w:val="20"/>
        </w:rPr>
        <w:t xml:space="preserve">The </w:t>
      </w:r>
      <w:r w:rsidR="00CC5979" w:rsidRPr="000A50E7">
        <w:rPr>
          <w:color w:val="auto"/>
          <w:sz w:val="20"/>
          <w:szCs w:val="20"/>
        </w:rPr>
        <w:t xml:space="preserve">TcdA </w:t>
      </w:r>
      <w:r w:rsidR="00624A05" w:rsidRPr="000A50E7">
        <w:rPr>
          <w:color w:val="auto"/>
          <w:sz w:val="20"/>
          <w:szCs w:val="20"/>
        </w:rPr>
        <w:t xml:space="preserve">dose (20 </w:t>
      </w:r>
      <w:r w:rsidR="00B74816" w:rsidRPr="000A50E7">
        <w:rPr>
          <w:rFonts w:cs="Times New Roman"/>
          <w:color w:val="auto"/>
          <w:sz w:val="20"/>
          <w:szCs w:val="20"/>
        </w:rPr>
        <w:t>µ</w:t>
      </w:r>
      <w:r w:rsidR="00B74816" w:rsidRPr="000A50E7">
        <w:rPr>
          <w:color w:val="auto"/>
          <w:sz w:val="20"/>
          <w:szCs w:val="20"/>
        </w:rPr>
        <w:t>g</w:t>
      </w:r>
      <w:r w:rsidR="00B17D32" w:rsidRPr="000A50E7">
        <w:rPr>
          <w:color w:val="auto"/>
          <w:sz w:val="20"/>
          <w:szCs w:val="20"/>
        </w:rPr>
        <w:t>/animal</w:t>
      </w:r>
      <w:r w:rsidR="00624A05" w:rsidRPr="000A50E7">
        <w:rPr>
          <w:color w:val="auto"/>
          <w:sz w:val="20"/>
          <w:szCs w:val="20"/>
        </w:rPr>
        <w:t xml:space="preserve">) and </w:t>
      </w:r>
      <w:r w:rsidR="00023F0C" w:rsidRPr="000A50E7">
        <w:rPr>
          <w:color w:val="auto"/>
          <w:sz w:val="20"/>
          <w:szCs w:val="20"/>
        </w:rPr>
        <w:t>incubation periods</w:t>
      </w:r>
      <w:r w:rsidR="00624A05" w:rsidRPr="000A50E7">
        <w:rPr>
          <w:color w:val="auto"/>
          <w:sz w:val="20"/>
          <w:szCs w:val="20"/>
        </w:rPr>
        <w:t xml:space="preserve"> (</w:t>
      </w:r>
      <w:r w:rsidR="00023F0C" w:rsidRPr="000A50E7">
        <w:rPr>
          <w:color w:val="auto"/>
          <w:sz w:val="20"/>
          <w:szCs w:val="20"/>
        </w:rPr>
        <w:t>2, 6, and 16h</w:t>
      </w:r>
      <w:r w:rsidR="006B03D7" w:rsidRPr="000A50E7">
        <w:rPr>
          <w:color w:val="auto"/>
          <w:sz w:val="20"/>
          <w:szCs w:val="20"/>
        </w:rPr>
        <w:t>)</w:t>
      </w:r>
      <w:r w:rsidR="00023F0C" w:rsidRPr="000A50E7">
        <w:rPr>
          <w:color w:val="auto"/>
          <w:sz w:val="20"/>
          <w:szCs w:val="20"/>
        </w:rPr>
        <w:t xml:space="preserve"> were</w:t>
      </w:r>
      <w:r w:rsidR="00624A05" w:rsidRPr="000A50E7">
        <w:rPr>
          <w:color w:val="auto"/>
          <w:sz w:val="20"/>
          <w:szCs w:val="20"/>
        </w:rPr>
        <w:t xml:space="preserve"> chosen based on</w:t>
      </w:r>
      <w:r w:rsidR="009F78EA" w:rsidRPr="000A50E7">
        <w:rPr>
          <w:color w:val="auto"/>
          <w:sz w:val="20"/>
          <w:szCs w:val="20"/>
        </w:rPr>
        <w:t xml:space="preserve"> our</w:t>
      </w:r>
      <w:r w:rsidR="00624A05" w:rsidRPr="000A50E7">
        <w:rPr>
          <w:color w:val="auto"/>
          <w:sz w:val="20"/>
          <w:szCs w:val="20"/>
        </w:rPr>
        <w:t xml:space="preserve"> </w:t>
      </w:r>
      <w:r w:rsidR="00624A05" w:rsidRPr="000A50E7">
        <w:rPr>
          <w:i/>
          <w:color w:val="auto"/>
          <w:sz w:val="20"/>
          <w:szCs w:val="20"/>
        </w:rPr>
        <w:t>in vitro</w:t>
      </w:r>
      <w:r w:rsidR="00624A05" w:rsidRPr="000A50E7">
        <w:rPr>
          <w:color w:val="auto"/>
          <w:sz w:val="20"/>
          <w:szCs w:val="20"/>
        </w:rPr>
        <w:t xml:space="preserve"> data and </w:t>
      </w:r>
      <w:r w:rsidRPr="000A50E7">
        <w:rPr>
          <w:color w:val="auto"/>
          <w:sz w:val="20"/>
          <w:szCs w:val="20"/>
        </w:rPr>
        <w:t>dose-response experiments</w:t>
      </w:r>
      <w:r w:rsidR="008521EA" w:rsidRPr="000A50E7">
        <w:rPr>
          <w:color w:val="auto"/>
          <w:sz w:val="20"/>
          <w:szCs w:val="20"/>
        </w:rPr>
        <w:t xml:space="preserve"> (</w:t>
      </w:r>
      <w:r w:rsidR="004958B9" w:rsidRPr="000A50E7">
        <w:rPr>
          <w:color w:val="auto"/>
          <w:sz w:val="20"/>
          <w:szCs w:val="20"/>
        </w:rPr>
        <w:t>Supplementa</w:t>
      </w:r>
      <w:r w:rsidR="00B81ACE" w:rsidRPr="000A50E7">
        <w:rPr>
          <w:color w:val="auto"/>
          <w:sz w:val="20"/>
          <w:szCs w:val="20"/>
        </w:rPr>
        <w:t>ry</w:t>
      </w:r>
      <w:r w:rsidR="004958B9" w:rsidRPr="000A50E7">
        <w:rPr>
          <w:color w:val="auto"/>
          <w:sz w:val="20"/>
          <w:szCs w:val="20"/>
        </w:rPr>
        <w:t xml:space="preserve"> Figure 1</w:t>
      </w:r>
      <w:r w:rsidR="008521EA" w:rsidRPr="000A50E7">
        <w:rPr>
          <w:color w:val="auto"/>
          <w:sz w:val="20"/>
          <w:szCs w:val="20"/>
        </w:rPr>
        <w:t>)</w:t>
      </w:r>
      <w:r w:rsidR="00624A05" w:rsidRPr="000A50E7">
        <w:rPr>
          <w:color w:val="auto"/>
          <w:sz w:val="20"/>
          <w:szCs w:val="20"/>
        </w:rPr>
        <w:t xml:space="preserve"> </w:t>
      </w:r>
      <w:r w:rsidR="00023F0C" w:rsidRPr="000A50E7">
        <w:rPr>
          <w:color w:val="auto"/>
          <w:sz w:val="20"/>
          <w:szCs w:val="20"/>
        </w:rPr>
        <w:t>in order to capture the early effects from a single dose of toxin</w:t>
      </w:r>
      <w:r w:rsidR="00FB4BDB"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"DOI" : "10.1186/1752-0509-6-2", "ISSN" : "17520509", "PMID" : "22225989", "abstract" : "ABSTRACT: BACKGROUND: Toxins A and B (TcdA and TcdB) are Clostridium difficile's principal virulence factors, yet the pathways by which they lead to inflammation and severe diarrhea remain unclear. Also, the relative role of either toxin during infection and the differences in their effects across cell lines is still poorly understood. To better understand their effects in a susceptible cell line, we analyzed the transciptome-wide gene expression response of human ileocecal epithelial cells (HCT-8) after 2, 6, and 24 hours of toxin exposure. RESULTS: We show that toxins elicit very similar changes in the gene expression of HCT-8 cells, with the TcdB response occurring sooner. The high similarity suggests differences between toxins are due to events beyond transcription of a single cell-type and that their relative potencies during infection may depend on differential effects across cell types within the intestine. We next performed an enrichment analysis to determine biological functions associated with changes in transcription. Differentially expressed genes were associated with response to external stimuli and apoptotic mechanisms and, at 24 hours, were predominately associated with cell-cycle control and DNA replication. To validate our systems approach, we subsequently verified a novel G1/S and known G2/M cell-cycle block and increased apoptosis as predicted from our enrichment analysis. CONCLUSIONS: This study shows a successful example of a workflow deriving novel biological insight from transcriptome-wide gene expression. Importantly, we do not find any significant difference between TcdA and TcdB besides potency or kinetics. The role of each toxin in the inhibition of cell growth and proliferation, an important function of cells in the intestinal epithelium, is characterized.", "author" : [ { "dropping-particle" : "", "family" : "D'Auria", "given" : "Kevin M", "non-dropping-particle" : "", "parse-names" : false, "suffix" : "" }, { "dropping-particle" : "", "family" : "Donato", "given" : "Gina M", "non-dropping-particle" : "", "parse-names" : false, "suffix" : "" }, { "dropping-particle" : "", "family" : "Gray", "given" : "Mary C", "non-dropping-particle" : "", "parse-names" : false, "suffix" : "" }, { "dropping-particle" : "", "family" : "Kolling", "given" : "Glynis L", "non-dropping-particle" : "", "parse-names" : false, "suffix" : "" }, { "dropping-particle" : "", "family" : "Warren", "given" : "Cirle A", "non-dropping-particle" : "", "parse-names" : false, "suffix" : "" }, { "dropping-particle" : "", "family" : "Cave", "given" : "Lauren M", "non-dropping-particle" : "", "parse-names" : false, "suffix" : "" }, { "dropping-particle" : "", "family" : "Solga", "given" : "Michael D", "non-dropping-particle" : "", "parse-names" : false, "suffix" : "" }, { "dropping-particle" : "", "family" : "Lannigan", "given" : "Joanne A", "non-dropping-particle" : "", "parse-names" : false, "suffix" : "" }, { "dropping-particle" : "", "family" : "Papin", "given" : "Jason A", "non-dropping-particle" : "", "parse-names" : false, "suffix" : "" }, { "dropping-particle" : "", "family" : "Hewlett", "given" : "Erik L", "non-dropping-particle" : "", "parse-names" : false, "suffix" : "" } ], "container-title" : "BMC systems biology", "id" : "ITEM-1", "issue" : "1", "issued" : { "date-parts" : [ [ "2012" ] ] }, "page" : "2", "publisher" : "BioMed Central Ltd", "title" : "Systems analysis of the transcriptional response of human ileocecal epithelial cells to Clostridium difficile toxins and effects on cell cycle control.", "type" : "article-journal", "volume" : "6" }, "uris" : [ "http://www.mendeley.com/documents/?uuid=f1c0c2e7-1782-4df6-873c-346217855d7e" ] } ], "mendeley" : { "previouslyFormattedCitation" : "(26)"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(26)</w:t>
      </w:r>
      <w:r w:rsidR="00681467" w:rsidRPr="000A50E7">
        <w:rPr>
          <w:color w:val="auto"/>
          <w:sz w:val="20"/>
          <w:szCs w:val="20"/>
        </w:rPr>
        <w:fldChar w:fldCharType="end"/>
      </w:r>
      <w:r w:rsidR="00FB4BDB" w:rsidRPr="000A50E7">
        <w:rPr>
          <w:color w:val="auto"/>
          <w:sz w:val="20"/>
          <w:szCs w:val="20"/>
        </w:rPr>
        <w:t>.</w:t>
      </w:r>
      <w:r w:rsidR="00CC5979" w:rsidRPr="000A50E7">
        <w:rPr>
          <w:color w:val="auto"/>
          <w:sz w:val="20"/>
          <w:szCs w:val="20"/>
        </w:rPr>
        <w:t xml:space="preserve"> The </w:t>
      </w:r>
      <w:r w:rsidR="005E4478" w:rsidRPr="000A50E7">
        <w:rPr>
          <w:color w:val="auto"/>
          <w:sz w:val="20"/>
          <w:szCs w:val="20"/>
        </w:rPr>
        <w:t>biological activit</w:t>
      </w:r>
      <w:r w:rsidR="00A77440" w:rsidRPr="000A50E7">
        <w:rPr>
          <w:color w:val="auto"/>
          <w:sz w:val="20"/>
          <w:szCs w:val="20"/>
        </w:rPr>
        <w:t>ies</w:t>
      </w:r>
      <w:r w:rsidR="00CC5979" w:rsidRPr="000A50E7">
        <w:rPr>
          <w:color w:val="auto"/>
          <w:sz w:val="20"/>
          <w:szCs w:val="20"/>
        </w:rPr>
        <w:t xml:space="preserve"> of TcdA and TcdB </w:t>
      </w:r>
      <w:r w:rsidR="005E4478" w:rsidRPr="000A50E7">
        <w:rPr>
          <w:color w:val="auto"/>
          <w:sz w:val="20"/>
          <w:szCs w:val="20"/>
        </w:rPr>
        <w:t>w</w:t>
      </w:r>
      <w:r w:rsidR="00A77440" w:rsidRPr="000A50E7">
        <w:rPr>
          <w:color w:val="auto"/>
          <w:sz w:val="20"/>
          <w:szCs w:val="20"/>
        </w:rPr>
        <w:t>ere</w:t>
      </w:r>
      <w:r w:rsidR="00B74816" w:rsidRPr="000A50E7">
        <w:rPr>
          <w:color w:val="auto"/>
          <w:sz w:val="20"/>
          <w:szCs w:val="20"/>
        </w:rPr>
        <w:t xml:space="preserve"> confirmed</w:t>
      </w:r>
      <w:r w:rsidR="00CC5979" w:rsidRPr="000A50E7">
        <w:rPr>
          <w:color w:val="auto"/>
          <w:sz w:val="20"/>
          <w:szCs w:val="20"/>
        </w:rPr>
        <w:t xml:space="preserve"> using an immortalized, mouse, </w:t>
      </w:r>
      <w:proofErr w:type="gramStart"/>
      <w:r w:rsidR="00CC5979" w:rsidRPr="000A50E7">
        <w:rPr>
          <w:color w:val="auto"/>
          <w:sz w:val="20"/>
          <w:szCs w:val="20"/>
        </w:rPr>
        <w:t>cecal epithelial cell line</w:t>
      </w:r>
      <w:proofErr w:type="gramEnd"/>
      <w:r w:rsidR="004B3664" w:rsidRPr="000A50E7">
        <w:rPr>
          <w:color w:val="auto"/>
          <w:sz w:val="20"/>
          <w:szCs w:val="20"/>
        </w:rPr>
        <w:t xml:space="preserve"> (</w:t>
      </w:r>
      <w:r w:rsidR="00D66FA2" w:rsidRPr="000A50E7">
        <w:rPr>
          <w:color w:val="auto"/>
          <w:sz w:val="20"/>
          <w:szCs w:val="20"/>
        </w:rPr>
        <w:t xml:space="preserve">Supplementary </w:t>
      </w:r>
      <w:r w:rsidR="00884E75" w:rsidRPr="000A50E7">
        <w:rPr>
          <w:color w:val="auto"/>
          <w:sz w:val="20"/>
          <w:szCs w:val="20"/>
        </w:rPr>
        <w:t>Figure 2</w:t>
      </w:r>
      <w:r w:rsidR="00CC5979" w:rsidRPr="000A50E7">
        <w:rPr>
          <w:color w:val="auto"/>
          <w:sz w:val="20"/>
          <w:szCs w:val="20"/>
        </w:rPr>
        <w:t>).</w:t>
      </w:r>
    </w:p>
    <w:p w:rsidR="00DB21F3" w:rsidRPr="000A50E7" w:rsidRDefault="00DB21F3" w:rsidP="003767F4">
      <w:pPr>
        <w:suppressLineNumbers/>
        <w:spacing w:after="0" w:line="480" w:lineRule="auto"/>
        <w:jc w:val="both"/>
        <w:rPr>
          <w:color w:val="auto"/>
          <w:sz w:val="20"/>
          <w:szCs w:val="20"/>
        </w:rPr>
      </w:pPr>
    </w:p>
    <w:p w:rsidR="00051051" w:rsidRPr="000A50E7" w:rsidRDefault="002879E1" w:rsidP="001B4CF8">
      <w:pPr>
        <w:spacing w:after="0" w:line="480" w:lineRule="auto"/>
        <w:jc w:val="both"/>
        <w:rPr>
          <w:rFonts w:cs="Times New Roman"/>
          <w:color w:val="auto"/>
          <w:sz w:val="20"/>
          <w:szCs w:val="20"/>
        </w:rPr>
      </w:pPr>
      <w:r w:rsidRPr="000A50E7">
        <w:rPr>
          <w:color w:val="auto"/>
          <w:sz w:val="20"/>
          <w:szCs w:val="20"/>
        </w:rPr>
        <w:t xml:space="preserve">Relative to sham controls, </w:t>
      </w:r>
      <w:r w:rsidR="003F59E4" w:rsidRPr="000A50E7">
        <w:rPr>
          <w:color w:val="auto"/>
          <w:sz w:val="20"/>
          <w:szCs w:val="20"/>
        </w:rPr>
        <w:t>TcdA</w:t>
      </w:r>
      <w:r w:rsidR="00DB21F3" w:rsidRPr="000A50E7">
        <w:rPr>
          <w:color w:val="auto"/>
          <w:sz w:val="20"/>
          <w:szCs w:val="20"/>
        </w:rPr>
        <w:t>-</w:t>
      </w:r>
      <w:r w:rsidRPr="000A50E7">
        <w:rPr>
          <w:color w:val="auto"/>
          <w:sz w:val="20"/>
          <w:szCs w:val="20"/>
        </w:rPr>
        <w:t>challeng</w:t>
      </w:r>
      <w:r w:rsidR="00142D52" w:rsidRPr="000A50E7">
        <w:rPr>
          <w:color w:val="auto"/>
          <w:sz w:val="20"/>
          <w:szCs w:val="20"/>
        </w:rPr>
        <w:t>e</w:t>
      </w:r>
      <w:r w:rsidR="00DB21F3" w:rsidRPr="000A50E7">
        <w:rPr>
          <w:color w:val="auto"/>
          <w:sz w:val="20"/>
          <w:szCs w:val="20"/>
        </w:rPr>
        <w:t xml:space="preserve">d mice had </w:t>
      </w:r>
      <w:r w:rsidR="009F38E7" w:rsidRPr="000A50E7">
        <w:rPr>
          <w:color w:val="auto"/>
          <w:sz w:val="20"/>
          <w:szCs w:val="20"/>
        </w:rPr>
        <w:t>greater</w:t>
      </w:r>
      <w:r w:rsidR="00DB21F3" w:rsidRPr="000A50E7">
        <w:rPr>
          <w:color w:val="auto"/>
          <w:sz w:val="20"/>
          <w:szCs w:val="20"/>
        </w:rPr>
        <w:t xml:space="preserve"> total pathology scores</w:t>
      </w:r>
      <w:r w:rsidR="009F38E7" w:rsidRPr="000A50E7">
        <w:rPr>
          <w:color w:val="auto"/>
          <w:sz w:val="20"/>
          <w:szCs w:val="20"/>
        </w:rPr>
        <w:t xml:space="preserve"> </w:t>
      </w:r>
      <w:r w:rsidR="009F38E7" w:rsidRPr="000A50E7">
        <w:rPr>
          <w:rFonts w:cs="Times New Roman"/>
          <w:color w:val="auto"/>
          <w:sz w:val="20"/>
          <w:szCs w:val="20"/>
        </w:rPr>
        <w:t>(more severe pathology)</w:t>
      </w:r>
      <w:r w:rsidR="003F59E4" w:rsidRPr="000A50E7">
        <w:rPr>
          <w:color w:val="auto"/>
          <w:sz w:val="20"/>
          <w:szCs w:val="20"/>
        </w:rPr>
        <w:t xml:space="preserve"> at 2, 6, and 16</w:t>
      </w:r>
      <w:r w:rsidR="00434D2D" w:rsidRPr="000A50E7">
        <w:rPr>
          <w:color w:val="auto"/>
          <w:sz w:val="20"/>
          <w:szCs w:val="20"/>
        </w:rPr>
        <w:t xml:space="preserve">h </w:t>
      </w:r>
      <w:r w:rsidR="003F59E4" w:rsidRPr="000A50E7">
        <w:rPr>
          <w:color w:val="auto"/>
          <w:sz w:val="20"/>
          <w:szCs w:val="20"/>
        </w:rPr>
        <w:t>(</w:t>
      </w:r>
      <w:r w:rsidRPr="000A50E7">
        <w:rPr>
          <w:color w:val="auto"/>
          <w:sz w:val="20"/>
          <w:szCs w:val="20"/>
        </w:rPr>
        <w:t>Figure 2</w:t>
      </w:r>
      <w:r w:rsidR="004E3A39" w:rsidRPr="000A50E7">
        <w:rPr>
          <w:color w:val="auto"/>
          <w:sz w:val="20"/>
          <w:szCs w:val="20"/>
        </w:rPr>
        <w:t>A and 2</w:t>
      </w:r>
      <w:r w:rsidRPr="000A50E7">
        <w:rPr>
          <w:color w:val="auto"/>
          <w:sz w:val="20"/>
          <w:szCs w:val="20"/>
        </w:rPr>
        <w:t>B</w:t>
      </w:r>
      <w:r w:rsidR="003F59E4" w:rsidRPr="000A50E7">
        <w:rPr>
          <w:color w:val="auto"/>
          <w:sz w:val="20"/>
          <w:szCs w:val="20"/>
        </w:rPr>
        <w:t>)</w:t>
      </w:r>
      <w:r w:rsidRPr="000A50E7">
        <w:rPr>
          <w:color w:val="auto"/>
          <w:sz w:val="20"/>
          <w:szCs w:val="20"/>
        </w:rPr>
        <w:t>, with higher scores</w:t>
      </w:r>
      <w:r w:rsidR="00FB7F00" w:rsidRPr="000A50E7">
        <w:rPr>
          <w:rFonts w:cs="Times New Roman"/>
          <w:color w:val="auto"/>
          <w:sz w:val="20"/>
          <w:szCs w:val="20"/>
        </w:rPr>
        <w:t xml:space="preserve"> </w:t>
      </w:r>
      <w:r w:rsidR="00A42F2F" w:rsidRPr="000A50E7">
        <w:rPr>
          <w:rFonts w:cs="Times New Roman"/>
          <w:color w:val="auto"/>
          <w:sz w:val="20"/>
          <w:szCs w:val="20"/>
        </w:rPr>
        <w:t>for all five</w:t>
      </w:r>
      <w:r w:rsidR="009230C4" w:rsidRPr="000A50E7">
        <w:rPr>
          <w:rFonts w:cs="Times New Roman"/>
          <w:color w:val="auto"/>
          <w:sz w:val="20"/>
          <w:szCs w:val="20"/>
        </w:rPr>
        <w:t xml:space="preserve"> </w:t>
      </w:r>
      <w:r w:rsidR="009E6B7F" w:rsidRPr="000A50E7">
        <w:rPr>
          <w:rFonts w:cs="Times New Roman"/>
          <w:color w:val="auto"/>
          <w:sz w:val="20"/>
          <w:szCs w:val="20"/>
        </w:rPr>
        <w:t xml:space="preserve">measured </w:t>
      </w:r>
      <w:r w:rsidR="00A42F2F" w:rsidRPr="000A50E7">
        <w:rPr>
          <w:rFonts w:cs="Times New Roman"/>
          <w:color w:val="auto"/>
          <w:sz w:val="20"/>
          <w:szCs w:val="20"/>
        </w:rPr>
        <w:t xml:space="preserve">parameters at 16h </w:t>
      </w:r>
      <w:r w:rsidR="004F213A" w:rsidRPr="000A50E7">
        <w:rPr>
          <w:rFonts w:cs="Times New Roman"/>
          <w:color w:val="auto"/>
          <w:sz w:val="20"/>
          <w:szCs w:val="20"/>
        </w:rPr>
        <w:t>(p&lt;0.0</w:t>
      </w:r>
      <w:r w:rsidR="00400721" w:rsidRPr="000A50E7">
        <w:rPr>
          <w:rFonts w:cs="Times New Roman"/>
          <w:color w:val="auto"/>
          <w:sz w:val="20"/>
          <w:szCs w:val="20"/>
        </w:rPr>
        <w:t>1</w:t>
      </w:r>
      <w:r w:rsidR="004F213A" w:rsidRPr="000A50E7">
        <w:rPr>
          <w:rFonts w:cs="Times New Roman"/>
          <w:color w:val="auto"/>
          <w:sz w:val="20"/>
          <w:szCs w:val="20"/>
        </w:rPr>
        <w:t>)</w:t>
      </w:r>
      <w:r w:rsidR="00400721" w:rsidRPr="000A50E7">
        <w:rPr>
          <w:rFonts w:cs="Times New Roman"/>
          <w:color w:val="auto"/>
          <w:sz w:val="20"/>
          <w:szCs w:val="20"/>
        </w:rPr>
        <w:t xml:space="preserve">, </w:t>
      </w:r>
      <w:r w:rsidR="00A42F2F" w:rsidRPr="000A50E7">
        <w:rPr>
          <w:rFonts w:cs="Times New Roman"/>
          <w:color w:val="auto"/>
          <w:sz w:val="20"/>
          <w:szCs w:val="20"/>
        </w:rPr>
        <w:t xml:space="preserve">all but mucosa </w:t>
      </w:r>
      <w:r w:rsidR="00400721" w:rsidRPr="000A50E7">
        <w:rPr>
          <w:rFonts w:cs="Times New Roman"/>
          <w:color w:val="auto"/>
          <w:sz w:val="20"/>
          <w:szCs w:val="20"/>
        </w:rPr>
        <w:t xml:space="preserve">thickening </w:t>
      </w:r>
      <w:r w:rsidR="00A42F2F" w:rsidRPr="000A50E7">
        <w:rPr>
          <w:rFonts w:cs="Times New Roman"/>
          <w:color w:val="auto"/>
          <w:sz w:val="20"/>
          <w:szCs w:val="20"/>
        </w:rPr>
        <w:t>at 6h (p&lt;0.0</w:t>
      </w:r>
      <w:r w:rsidR="00400721" w:rsidRPr="000A50E7">
        <w:rPr>
          <w:rFonts w:cs="Times New Roman"/>
          <w:color w:val="auto"/>
          <w:sz w:val="20"/>
          <w:szCs w:val="20"/>
        </w:rPr>
        <w:t>3</w:t>
      </w:r>
      <w:r w:rsidR="00A42F2F" w:rsidRPr="000A50E7">
        <w:rPr>
          <w:rFonts w:cs="Times New Roman"/>
          <w:color w:val="auto"/>
          <w:sz w:val="20"/>
          <w:szCs w:val="20"/>
        </w:rPr>
        <w:t>)</w:t>
      </w:r>
      <w:r w:rsidR="00400721" w:rsidRPr="000A50E7">
        <w:rPr>
          <w:rFonts w:cs="Times New Roman"/>
          <w:color w:val="auto"/>
          <w:sz w:val="20"/>
          <w:szCs w:val="20"/>
        </w:rPr>
        <w:t>, and all but luminal exudates at 2h (p&lt;0.02)</w:t>
      </w:r>
      <w:r w:rsidR="00A42F2F" w:rsidRPr="000A50E7">
        <w:rPr>
          <w:rFonts w:cs="Times New Roman"/>
          <w:color w:val="auto"/>
          <w:sz w:val="20"/>
          <w:szCs w:val="20"/>
        </w:rPr>
        <w:t xml:space="preserve">. </w:t>
      </w:r>
      <w:r w:rsidR="00704B42" w:rsidRPr="000A50E7">
        <w:rPr>
          <w:rFonts w:cs="Times New Roman"/>
          <w:color w:val="auto"/>
          <w:sz w:val="20"/>
          <w:szCs w:val="20"/>
        </w:rPr>
        <w:t>In contrast, t</w:t>
      </w:r>
      <w:r w:rsidR="00E813B3" w:rsidRPr="000A50E7">
        <w:rPr>
          <w:rFonts w:cs="Times New Roman"/>
          <w:color w:val="auto"/>
          <w:sz w:val="20"/>
          <w:szCs w:val="20"/>
        </w:rPr>
        <w:t xml:space="preserve">he average </w:t>
      </w:r>
      <w:r w:rsidR="00265CEB" w:rsidRPr="000A50E7">
        <w:rPr>
          <w:rFonts w:cs="Times New Roman"/>
          <w:color w:val="auto"/>
          <w:sz w:val="20"/>
          <w:szCs w:val="20"/>
        </w:rPr>
        <w:t xml:space="preserve">total </w:t>
      </w:r>
      <w:r w:rsidR="00E813B3" w:rsidRPr="000A50E7">
        <w:rPr>
          <w:rFonts w:cs="Times New Roman"/>
          <w:color w:val="auto"/>
          <w:sz w:val="20"/>
          <w:szCs w:val="20"/>
        </w:rPr>
        <w:t xml:space="preserve">pathology score for </w:t>
      </w:r>
      <w:r w:rsidR="00E813B3" w:rsidRPr="000A50E7">
        <w:rPr>
          <w:color w:val="auto"/>
          <w:sz w:val="20"/>
          <w:szCs w:val="20"/>
        </w:rPr>
        <w:t xml:space="preserve">TcdB-challenged mice was </w:t>
      </w:r>
      <w:r w:rsidR="00391B73" w:rsidRPr="000A50E7">
        <w:rPr>
          <w:color w:val="auto"/>
          <w:sz w:val="20"/>
          <w:szCs w:val="20"/>
        </w:rPr>
        <w:t xml:space="preserve">significantly </w:t>
      </w:r>
      <w:r w:rsidR="00E813B3" w:rsidRPr="000A50E7">
        <w:rPr>
          <w:color w:val="auto"/>
          <w:sz w:val="20"/>
          <w:szCs w:val="20"/>
        </w:rPr>
        <w:t xml:space="preserve">higher than </w:t>
      </w:r>
      <w:r w:rsidR="00194416" w:rsidRPr="000A50E7">
        <w:rPr>
          <w:color w:val="auto"/>
          <w:sz w:val="20"/>
          <w:szCs w:val="20"/>
        </w:rPr>
        <w:t>s</w:t>
      </w:r>
      <w:r w:rsidR="00E813B3" w:rsidRPr="000A50E7">
        <w:rPr>
          <w:color w:val="auto"/>
          <w:sz w:val="20"/>
          <w:szCs w:val="20"/>
        </w:rPr>
        <w:t>ham mice</w:t>
      </w:r>
      <w:r w:rsidR="00391B73" w:rsidRPr="000A50E7">
        <w:rPr>
          <w:color w:val="auto"/>
          <w:sz w:val="20"/>
          <w:szCs w:val="20"/>
        </w:rPr>
        <w:t xml:space="preserve"> at</w:t>
      </w:r>
      <w:r w:rsidR="004B3664" w:rsidRPr="000A50E7">
        <w:rPr>
          <w:color w:val="auto"/>
          <w:sz w:val="20"/>
          <w:szCs w:val="20"/>
        </w:rPr>
        <w:t xml:space="preserve"> only</w:t>
      </w:r>
      <w:r w:rsidR="00391B73" w:rsidRPr="000A50E7">
        <w:rPr>
          <w:color w:val="auto"/>
          <w:sz w:val="20"/>
          <w:szCs w:val="20"/>
        </w:rPr>
        <w:t xml:space="preserve"> 16h (p&lt;0.05). </w:t>
      </w:r>
      <w:r w:rsidR="00A42F2F" w:rsidRPr="000A50E7">
        <w:rPr>
          <w:rFonts w:cs="Times New Roman"/>
          <w:color w:val="auto"/>
          <w:sz w:val="20"/>
          <w:szCs w:val="20"/>
        </w:rPr>
        <w:t xml:space="preserve">At 2h, </w:t>
      </w:r>
      <w:proofErr w:type="spellStart"/>
      <w:r w:rsidR="00A42F2F" w:rsidRPr="000A50E7">
        <w:rPr>
          <w:rFonts w:cs="Times New Roman"/>
          <w:color w:val="auto"/>
          <w:sz w:val="20"/>
          <w:szCs w:val="20"/>
        </w:rPr>
        <w:t>TcdA+B</w:t>
      </w:r>
      <w:proofErr w:type="spellEnd"/>
      <w:r w:rsidR="00A42F2F" w:rsidRPr="000A50E7">
        <w:rPr>
          <w:rFonts w:cs="Times New Roman"/>
          <w:color w:val="auto"/>
          <w:sz w:val="20"/>
          <w:szCs w:val="20"/>
        </w:rPr>
        <w:t xml:space="preserve"> </w:t>
      </w:r>
      <w:r w:rsidR="008521EA" w:rsidRPr="000A50E7">
        <w:rPr>
          <w:rFonts w:cs="Times New Roman"/>
          <w:color w:val="auto"/>
          <w:sz w:val="20"/>
          <w:szCs w:val="20"/>
        </w:rPr>
        <w:t xml:space="preserve">led to </w:t>
      </w:r>
      <w:r w:rsidR="00F7141B" w:rsidRPr="000A50E7">
        <w:rPr>
          <w:rFonts w:cs="Times New Roman"/>
          <w:color w:val="auto"/>
          <w:sz w:val="20"/>
          <w:szCs w:val="20"/>
        </w:rPr>
        <w:t xml:space="preserve">mucosal thickening, inflammation, and </w:t>
      </w:r>
      <w:r w:rsidR="00A42F2F" w:rsidRPr="000A50E7">
        <w:rPr>
          <w:rFonts w:cs="Times New Roman"/>
          <w:color w:val="auto"/>
          <w:sz w:val="20"/>
          <w:szCs w:val="20"/>
        </w:rPr>
        <w:t>edema (p&lt;0.0</w:t>
      </w:r>
      <w:r w:rsidR="000D71A1" w:rsidRPr="000A50E7">
        <w:rPr>
          <w:rFonts w:cs="Times New Roman"/>
          <w:color w:val="auto"/>
          <w:sz w:val="20"/>
          <w:szCs w:val="20"/>
        </w:rPr>
        <w:t>4</w:t>
      </w:r>
      <w:r w:rsidR="00A42F2F" w:rsidRPr="000A50E7">
        <w:rPr>
          <w:rFonts w:cs="Times New Roman"/>
          <w:color w:val="auto"/>
          <w:sz w:val="20"/>
          <w:szCs w:val="20"/>
        </w:rPr>
        <w:t>)</w:t>
      </w:r>
      <w:r w:rsidR="008521EA" w:rsidRPr="000A50E7">
        <w:rPr>
          <w:rFonts w:cs="Times New Roman"/>
          <w:color w:val="auto"/>
          <w:sz w:val="20"/>
          <w:szCs w:val="20"/>
        </w:rPr>
        <w:t>.</w:t>
      </w:r>
      <w:r w:rsidR="00A42F2F" w:rsidRPr="000A50E7">
        <w:rPr>
          <w:rFonts w:cs="Times New Roman"/>
          <w:color w:val="auto"/>
          <w:sz w:val="20"/>
          <w:szCs w:val="20"/>
        </w:rPr>
        <w:t xml:space="preserve"> </w:t>
      </w:r>
      <w:r w:rsidR="002A01E2" w:rsidRPr="000A50E7">
        <w:rPr>
          <w:rFonts w:cs="Times New Roman"/>
          <w:color w:val="auto"/>
          <w:sz w:val="20"/>
          <w:szCs w:val="20"/>
        </w:rPr>
        <w:t>M</w:t>
      </w:r>
      <w:r w:rsidR="007835AA" w:rsidRPr="000A50E7">
        <w:rPr>
          <w:rFonts w:cs="Times New Roman"/>
          <w:color w:val="auto"/>
          <w:sz w:val="20"/>
          <w:szCs w:val="20"/>
        </w:rPr>
        <w:t xml:space="preserve">ice challenged with TcdA experienced diarrhea at intermediate and late </w:t>
      </w:r>
      <w:r w:rsidR="004A6E74" w:rsidRPr="000A50E7">
        <w:rPr>
          <w:rFonts w:cs="Times New Roman"/>
          <w:color w:val="auto"/>
          <w:sz w:val="20"/>
          <w:szCs w:val="20"/>
        </w:rPr>
        <w:t xml:space="preserve">time </w:t>
      </w:r>
      <w:r w:rsidR="007835AA" w:rsidRPr="000A50E7">
        <w:rPr>
          <w:rFonts w:cs="Times New Roman"/>
          <w:color w:val="auto"/>
          <w:sz w:val="20"/>
          <w:szCs w:val="20"/>
        </w:rPr>
        <w:t>points based on visual observations of wet tail and clumped cage bedding</w:t>
      </w:r>
      <w:r w:rsidR="00414063" w:rsidRPr="000A50E7">
        <w:rPr>
          <w:rFonts w:cs="Times New Roman"/>
          <w:color w:val="auto"/>
          <w:sz w:val="20"/>
          <w:szCs w:val="20"/>
        </w:rPr>
        <w:t>.</w:t>
      </w:r>
      <w:r w:rsidR="00165870" w:rsidRPr="000A50E7">
        <w:rPr>
          <w:rFonts w:cs="Times New Roman"/>
          <w:color w:val="auto"/>
          <w:sz w:val="20"/>
          <w:szCs w:val="20"/>
        </w:rPr>
        <w:t xml:space="preserve"> </w:t>
      </w:r>
      <w:r w:rsidR="00283785" w:rsidRPr="000A50E7">
        <w:rPr>
          <w:rFonts w:cs="Times New Roman"/>
          <w:color w:val="auto"/>
          <w:sz w:val="20"/>
          <w:szCs w:val="20"/>
        </w:rPr>
        <w:t>W</w:t>
      </w:r>
      <w:r w:rsidR="002916B8" w:rsidRPr="000A50E7">
        <w:rPr>
          <w:rFonts w:cs="Times New Roman"/>
          <w:color w:val="auto"/>
          <w:sz w:val="20"/>
          <w:szCs w:val="20"/>
        </w:rPr>
        <w:t xml:space="preserve">e also examined the colons of mice 16h after TcdA, TcdB, or sham </w:t>
      </w:r>
      <w:r w:rsidR="00B74816" w:rsidRPr="000A50E7">
        <w:rPr>
          <w:rFonts w:cs="Times New Roman"/>
          <w:color w:val="auto"/>
          <w:sz w:val="20"/>
          <w:szCs w:val="20"/>
        </w:rPr>
        <w:t>challenge</w:t>
      </w:r>
      <w:r w:rsidR="005E4478" w:rsidRPr="000A50E7">
        <w:rPr>
          <w:rFonts w:cs="Times New Roman"/>
          <w:color w:val="auto"/>
          <w:sz w:val="20"/>
          <w:szCs w:val="20"/>
        </w:rPr>
        <w:t xml:space="preserve"> </w:t>
      </w:r>
      <w:r w:rsidR="00CF0E10" w:rsidRPr="000A50E7">
        <w:rPr>
          <w:rFonts w:cs="Times New Roman"/>
          <w:color w:val="auto"/>
          <w:sz w:val="20"/>
          <w:szCs w:val="20"/>
        </w:rPr>
        <w:t xml:space="preserve">in </w:t>
      </w:r>
      <w:r w:rsidR="005E4478" w:rsidRPr="000A50E7">
        <w:rPr>
          <w:rFonts w:cs="Times New Roman"/>
          <w:color w:val="auto"/>
          <w:sz w:val="20"/>
          <w:szCs w:val="20"/>
        </w:rPr>
        <w:t>order to determine if there are distant effects from the cecal injection</w:t>
      </w:r>
      <w:r w:rsidR="002916B8" w:rsidRPr="000A50E7">
        <w:rPr>
          <w:rFonts w:cs="Times New Roman"/>
          <w:color w:val="auto"/>
          <w:sz w:val="20"/>
          <w:szCs w:val="20"/>
        </w:rPr>
        <w:t xml:space="preserve">. Using the same scoring system, no significant </w:t>
      </w:r>
      <w:r w:rsidR="004B3664" w:rsidRPr="000A50E7">
        <w:rPr>
          <w:rFonts w:cs="Times New Roman"/>
          <w:color w:val="auto"/>
          <w:sz w:val="20"/>
          <w:szCs w:val="20"/>
        </w:rPr>
        <w:t>differences</w:t>
      </w:r>
      <w:r w:rsidR="002916B8" w:rsidRPr="000A50E7">
        <w:rPr>
          <w:rFonts w:cs="Times New Roman"/>
          <w:color w:val="auto"/>
          <w:sz w:val="20"/>
          <w:szCs w:val="20"/>
        </w:rPr>
        <w:t xml:space="preserve"> in </w:t>
      </w:r>
      <w:r w:rsidR="00011B03" w:rsidRPr="000A50E7">
        <w:rPr>
          <w:rFonts w:cs="Times New Roman"/>
          <w:color w:val="auto"/>
          <w:sz w:val="20"/>
          <w:szCs w:val="20"/>
        </w:rPr>
        <w:t>histo</w:t>
      </w:r>
      <w:r w:rsidR="002916B8" w:rsidRPr="000A50E7">
        <w:rPr>
          <w:rFonts w:cs="Times New Roman"/>
          <w:color w:val="auto"/>
          <w:sz w:val="20"/>
          <w:szCs w:val="20"/>
        </w:rPr>
        <w:t>pathology scores were noted throughout the colo</w:t>
      </w:r>
      <w:r w:rsidR="00884E75" w:rsidRPr="000A50E7">
        <w:rPr>
          <w:rFonts w:cs="Times New Roman"/>
          <w:color w:val="auto"/>
          <w:sz w:val="20"/>
          <w:szCs w:val="20"/>
        </w:rPr>
        <w:t>n</w:t>
      </w:r>
      <w:r w:rsidR="00311314" w:rsidRPr="000A50E7">
        <w:rPr>
          <w:rFonts w:cs="Times New Roman"/>
          <w:color w:val="auto"/>
          <w:sz w:val="20"/>
          <w:szCs w:val="20"/>
        </w:rPr>
        <w:t xml:space="preserve"> (data not shown)</w:t>
      </w:r>
      <w:r w:rsidR="00884E75" w:rsidRPr="000A50E7">
        <w:rPr>
          <w:rFonts w:cs="Times New Roman"/>
          <w:color w:val="auto"/>
          <w:sz w:val="20"/>
          <w:szCs w:val="20"/>
        </w:rPr>
        <w:t>.</w:t>
      </w:r>
    </w:p>
    <w:p w:rsidR="002916B8" w:rsidRPr="000A50E7" w:rsidRDefault="002916B8" w:rsidP="000D2E49">
      <w:pPr>
        <w:suppressLineNumbers/>
        <w:spacing w:after="0" w:line="480" w:lineRule="auto"/>
        <w:jc w:val="both"/>
        <w:rPr>
          <w:rFonts w:cs="Times New Roman"/>
          <w:color w:val="auto"/>
          <w:sz w:val="20"/>
          <w:szCs w:val="20"/>
        </w:rPr>
      </w:pPr>
    </w:p>
    <w:p w:rsidR="001571F1" w:rsidRPr="000A50E7" w:rsidRDefault="00051051" w:rsidP="001B4CF8">
      <w:pPr>
        <w:spacing w:after="0" w:line="480" w:lineRule="auto"/>
        <w:jc w:val="both"/>
        <w:rPr>
          <w:rFonts w:cs="Times New Roman"/>
          <w:color w:val="auto"/>
          <w:sz w:val="20"/>
          <w:szCs w:val="20"/>
        </w:rPr>
      </w:pPr>
      <w:r w:rsidRPr="000A50E7">
        <w:rPr>
          <w:rFonts w:cs="Times New Roman"/>
          <w:color w:val="auto"/>
          <w:sz w:val="20"/>
          <w:szCs w:val="20"/>
        </w:rPr>
        <w:t xml:space="preserve">The </w:t>
      </w:r>
      <w:r w:rsidR="005E4478" w:rsidRPr="000A50E7">
        <w:rPr>
          <w:rFonts w:cs="Times New Roman"/>
          <w:color w:val="auto"/>
          <w:sz w:val="20"/>
          <w:szCs w:val="20"/>
        </w:rPr>
        <w:t>complete blood count</w:t>
      </w:r>
      <w:r w:rsidR="00011B03" w:rsidRPr="000A50E7">
        <w:rPr>
          <w:rFonts w:cs="Times New Roman"/>
          <w:color w:val="auto"/>
          <w:sz w:val="20"/>
          <w:szCs w:val="20"/>
        </w:rPr>
        <w:t>s</w:t>
      </w:r>
      <w:r w:rsidR="00A728A4" w:rsidRPr="000A50E7">
        <w:rPr>
          <w:rFonts w:cs="Times New Roman"/>
          <w:color w:val="auto"/>
          <w:sz w:val="20"/>
          <w:szCs w:val="20"/>
        </w:rPr>
        <w:t xml:space="preserve"> </w:t>
      </w:r>
      <w:r w:rsidRPr="000A50E7">
        <w:rPr>
          <w:rFonts w:cs="Times New Roman"/>
          <w:color w:val="auto"/>
          <w:sz w:val="20"/>
          <w:szCs w:val="20"/>
        </w:rPr>
        <w:t xml:space="preserve">and infiltration of immune cells </w:t>
      </w:r>
      <w:r w:rsidR="00011B03" w:rsidRPr="000A50E7">
        <w:rPr>
          <w:rFonts w:cs="Times New Roman"/>
          <w:color w:val="auto"/>
          <w:sz w:val="20"/>
          <w:szCs w:val="20"/>
        </w:rPr>
        <w:t>are</w:t>
      </w:r>
      <w:r w:rsidRPr="000A50E7">
        <w:rPr>
          <w:rFonts w:cs="Times New Roman"/>
          <w:color w:val="auto"/>
          <w:sz w:val="20"/>
          <w:szCs w:val="20"/>
        </w:rPr>
        <w:t xml:space="preserve"> also altered by TcdA and TcdB.</w:t>
      </w:r>
      <w:r w:rsidR="00A97562" w:rsidRPr="000A50E7">
        <w:rPr>
          <w:rFonts w:cs="Times New Roman"/>
          <w:color w:val="auto"/>
          <w:sz w:val="20"/>
          <w:szCs w:val="20"/>
        </w:rPr>
        <w:t xml:space="preserve"> </w:t>
      </w:r>
      <w:r w:rsidR="00B72DE6" w:rsidRPr="000A50E7">
        <w:rPr>
          <w:rFonts w:cs="Times New Roman"/>
          <w:color w:val="auto"/>
          <w:sz w:val="20"/>
          <w:szCs w:val="20"/>
        </w:rPr>
        <w:t xml:space="preserve">In blood drawn by </w:t>
      </w:r>
      <w:r w:rsidR="00D5413B" w:rsidRPr="000A50E7">
        <w:rPr>
          <w:rFonts w:cs="Times New Roman"/>
          <w:color w:val="auto"/>
          <w:sz w:val="20"/>
          <w:szCs w:val="20"/>
        </w:rPr>
        <w:t>cardiac</w:t>
      </w:r>
      <w:r w:rsidR="00B72DE6" w:rsidRPr="000A50E7">
        <w:rPr>
          <w:rFonts w:cs="Times New Roman"/>
          <w:color w:val="auto"/>
          <w:sz w:val="20"/>
          <w:szCs w:val="20"/>
        </w:rPr>
        <w:t xml:space="preserve"> puncture</w:t>
      </w:r>
      <w:r w:rsidR="0007435A" w:rsidRPr="000A50E7">
        <w:rPr>
          <w:rFonts w:cs="Times New Roman"/>
          <w:color w:val="auto"/>
          <w:sz w:val="20"/>
          <w:szCs w:val="20"/>
        </w:rPr>
        <w:t xml:space="preserve"> </w:t>
      </w:r>
      <w:r w:rsidR="00906545" w:rsidRPr="000A50E7">
        <w:rPr>
          <w:rFonts w:cs="Times New Roman"/>
          <w:color w:val="auto"/>
          <w:sz w:val="20"/>
          <w:szCs w:val="20"/>
        </w:rPr>
        <w:t>16h after injection of TcdB</w:t>
      </w:r>
      <w:r w:rsidR="0007435A" w:rsidRPr="000A50E7">
        <w:rPr>
          <w:rFonts w:cs="Times New Roman"/>
          <w:color w:val="auto"/>
          <w:sz w:val="20"/>
          <w:szCs w:val="20"/>
        </w:rPr>
        <w:t>,</w:t>
      </w:r>
      <w:r w:rsidR="00B72DE6" w:rsidRPr="000A50E7">
        <w:rPr>
          <w:rFonts w:cs="Times New Roman"/>
          <w:color w:val="auto"/>
          <w:sz w:val="20"/>
          <w:szCs w:val="20"/>
        </w:rPr>
        <w:t xml:space="preserve"> </w:t>
      </w:r>
      <w:r w:rsidR="0007435A" w:rsidRPr="000A50E7">
        <w:rPr>
          <w:rFonts w:cs="Times New Roman"/>
          <w:color w:val="auto"/>
          <w:sz w:val="20"/>
          <w:szCs w:val="20"/>
        </w:rPr>
        <w:t>the</w:t>
      </w:r>
      <w:r w:rsidR="00906545" w:rsidRPr="000A50E7">
        <w:rPr>
          <w:rFonts w:cs="Times New Roman"/>
          <w:color w:val="auto"/>
          <w:sz w:val="20"/>
          <w:szCs w:val="20"/>
        </w:rPr>
        <w:t xml:space="preserve">re </w:t>
      </w:r>
      <w:r w:rsidR="005252BC" w:rsidRPr="000A50E7">
        <w:rPr>
          <w:rFonts w:cs="Times New Roman"/>
          <w:color w:val="auto"/>
          <w:sz w:val="20"/>
          <w:szCs w:val="20"/>
        </w:rPr>
        <w:t>was</w:t>
      </w:r>
      <w:r w:rsidR="00906545" w:rsidRPr="000A50E7">
        <w:rPr>
          <w:rFonts w:cs="Times New Roman"/>
          <w:color w:val="auto"/>
          <w:sz w:val="20"/>
          <w:szCs w:val="20"/>
        </w:rPr>
        <w:t xml:space="preserve"> an increased </w:t>
      </w:r>
      <w:r w:rsidR="0007435A" w:rsidRPr="000A50E7">
        <w:rPr>
          <w:rFonts w:cs="Times New Roman"/>
          <w:color w:val="auto"/>
          <w:sz w:val="20"/>
          <w:szCs w:val="20"/>
        </w:rPr>
        <w:t xml:space="preserve">concentration of several cell </w:t>
      </w:r>
      <w:r w:rsidR="00906545" w:rsidRPr="000A50E7">
        <w:rPr>
          <w:rFonts w:cs="Times New Roman"/>
          <w:color w:val="auto"/>
          <w:sz w:val="20"/>
          <w:szCs w:val="20"/>
        </w:rPr>
        <w:t>types</w:t>
      </w:r>
      <w:r w:rsidR="005E4478" w:rsidRPr="000A50E7">
        <w:rPr>
          <w:rFonts w:cs="Times New Roman"/>
          <w:color w:val="auto"/>
          <w:sz w:val="20"/>
          <w:szCs w:val="20"/>
        </w:rPr>
        <w:t xml:space="preserve"> (</w:t>
      </w:r>
      <w:r w:rsidR="00D66FA2" w:rsidRPr="000A50E7">
        <w:rPr>
          <w:rFonts w:cs="Times New Roman"/>
          <w:color w:val="auto"/>
          <w:sz w:val="20"/>
          <w:szCs w:val="20"/>
        </w:rPr>
        <w:t>Supplementary</w:t>
      </w:r>
      <w:r w:rsidR="00B72DE6" w:rsidRPr="000A50E7">
        <w:rPr>
          <w:rFonts w:cs="Times New Roman"/>
          <w:color w:val="auto"/>
          <w:sz w:val="20"/>
          <w:szCs w:val="20"/>
        </w:rPr>
        <w:t xml:space="preserve"> Figure 3).</w:t>
      </w:r>
      <w:r w:rsidR="0007435A" w:rsidRPr="000A50E7">
        <w:rPr>
          <w:rFonts w:cs="Times New Roman"/>
          <w:color w:val="auto"/>
          <w:sz w:val="20"/>
          <w:szCs w:val="20"/>
        </w:rPr>
        <w:t xml:space="preserve"> </w:t>
      </w:r>
      <w:r w:rsidR="001571F1" w:rsidRPr="000A50E7">
        <w:rPr>
          <w:rFonts w:cs="Times New Roman"/>
          <w:color w:val="auto"/>
          <w:sz w:val="20"/>
          <w:szCs w:val="20"/>
        </w:rPr>
        <w:t xml:space="preserve">At 16h, </w:t>
      </w:r>
      <w:r w:rsidR="00906545" w:rsidRPr="000A50E7">
        <w:rPr>
          <w:rFonts w:cs="Times New Roman"/>
          <w:color w:val="auto"/>
          <w:sz w:val="20"/>
          <w:szCs w:val="20"/>
        </w:rPr>
        <w:t xml:space="preserve">TcdA slightly </w:t>
      </w:r>
      <w:r w:rsidR="0097676A" w:rsidRPr="000A50E7">
        <w:rPr>
          <w:rFonts w:cs="Times New Roman"/>
          <w:color w:val="auto"/>
          <w:sz w:val="20"/>
          <w:szCs w:val="20"/>
        </w:rPr>
        <w:t>increase</w:t>
      </w:r>
      <w:r w:rsidR="005252BC" w:rsidRPr="000A50E7">
        <w:rPr>
          <w:rFonts w:cs="Times New Roman"/>
          <w:color w:val="auto"/>
          <w:sz w:val="20"/>
          <w:szCs w:val="20"/>
        </w:rPr>
        <w:t>d</w:t>
      </w:r>
      <w:r w:rsidR="00906545" w:rsidRPr="000A50E7">
        <w:rPr>
          <w:rFonts w:cs="Times New Roman"/>
          <w:color w:val="auto"/>
          <w:sz w:val="20"/>
          <w:szCs w:val="20"/>
        </w:rPr>
        <w:t xml:space="preserve"> the concentration of monocytes (p&lt;0.1</w:t>
      </w:r>
      <w:r w:rsidR="001571F1" w:rsidRPr="000A50E7">
        <w:rPr>
          <w:rFonts w:cs="Times New Roman"/>
          <w:color w:val="auto"/>
          <w:sz w:val="20"/>
          <w:szCs w:val="20"/>
        </w:rPr>
        <w:t>)</w:t>
      </w:r>
      <w:r w:rsidR="0097676A" w:rsidRPr="000A50E7">
        <w:rPr>
          <w:rFonts w:cs="Times New Roman"/>
          <w:color w:val="auto"/>
          <w:sz w:val="20"/>
          <w:szCs w:val="20"/>
        </w:rPr>
        <w:t>, but decrease</w:t>
      </w:r>
      <w:r w:rsidR="005252BC" w:rsidRPr="000A50E7">
        <w:rPr>
          <w:rFonts w:cs="Times New Roman"/>
          <w:color w:val="auto"/>
          <w:sz w:val="20"/>
          <w:szCs w:val="20"/>
        </w:rPr>
        <w:t>d</w:t>
      </w:r>
      <w:r w:rsidR="001571F1" w:rsidRPr="000A50E7">
        <w:rPr>
          <w:rFonts w:cs="Times New Roman"/>
          <w:color w:val="auto"/>
          <w:sz w:val="20"/>
          <w:szCs w:val="20"/>
        </w:rPr>
        <w:t xml:space="preserve"> the concentration</w:t>
      </w:r>
      <w:r w:rsidR="00884E75" w:rsidRPr="000A50E7">
        <w:rPr>
          <w:rFonts w:cs="Times New Roman"/>
          <w:color w:val="auto"/>
          <w:sz w:val="20"/>
          <w:szCs w:val="20"/>
        </w:rPr>
        <w:t>s</w:t>
      </w:r>
      <w:r w:rsidR="001571F1" w:rsidRPr="000A50E7">
        <w:rPr>
          <w:rFonts w:cs="Times New Roman"/>
          <w:color w:val="auto"/>
          <w:sz w:val="20"/>
          <w:szCs w:val="20"/>
        </w:rPr>
        <w:t xml:space="preserve"> of lymphocytes and platelets </w:t>
      </w:r>
      <w:r w:rsidR="0007435A" w:rsidRPr="000A50E7">
        <w:rPr>
          <w:rFonts w:cs="Times New Roman"/>
          <w:color w:val="auto"/>
          <w:sz w:val="20"/>
          <w:szCs w:val="20"/>
        </w:rPr>
        <w:t>(p&lt;0.05).</w:t>
      </w:r>
      <w:r w:rsidR="004B3664" w:rsidRPr="000A50E7">
        <w:rPr>
          <w:rFonts w:cs="Times New Roman"/>
          <w:color w:val="auto"/>
          <w:sz w:val="20"/>
          <w:szCs w:val="20"/>
        </w:rPr>
        <w:t xml:space="preserve"> </w:t>
      </w:r>
      <w:r w:rsidR="00FA0DCB" w:rsidRPr="000A50E7">
        <w:rPr>
          <w:rFonts w:cs="Times New Roman"/>
          <w:color w:val="auto"/>
          <w:sz w:val="20"/>
          <w:szCs w:val="20"/>
        </w:rPr>
        <w:t>T</w:t>
      </w:r>
      <w:r w:rsidR="00E563F7" w:rsidRPr="000A50E7">
        <w:rPr>
          <w:rFonts w:cs="Times New Roman"/>
          <w:color w:val="auto"/>
          <w:sz w:val="20"/>
          <w:szCs w:val="20"/>
        </w:rPr>
        <w:t xml:space="preserve">he </w:t>
      </w:r>
      <w:r w:rsidR="00A728A4" w:rsidRPr="000A50E7">
        <w:rPr>
          <w:rFonts w:cs="Times New Roman"/>
          <w:color w:val="auto"/>
          <w:sz w:val="20"/>
          <w:szCs w:val="20"/>
        </w:rPr>
        <w:t xml:space="preserve">increased </w:t>
      </w:r>
      <w:r w:rsidR="00FA0DCB" w:rsidRPr="000A50E7">
        <w:rPr>
          <w:rFonts w:cs="Times New Roman"/>
          <w:color w:val="auto"/>
          <w:sz w:val="20"/>
          <w:szCs w:val="20"/>
        </w:rPr>
        <w:t xml:space="preserve">systemic </w:t>
      </w:r>
      <w:r w:rsidR="00E563F7" w:rsidRPr="000A50E7">
        <w:rPr>
          <w:rFonts w:cs="Times New Roman"/>
          <w:color w:val="auto"/>
          <w:sz w:val="20"/>
          <w:szCs w:val="20"/>
        </w:rPr>
        <w:t xml:space="preserve">concentration of </w:t>
      </w:r>
      <w:r w:rsidR="00FA0DCB" w:rsidRPr="000A50E7">
        <w:rPr>
          <w:rFonts w:cs="Times New Roman"/>
          <w:color w:val="auto"/>
          <w:sz w:val="20"/>
          <w:szCs w:val="20"/>
        </w:rPr>
        <w:t>monocytes</w:t>
      </w:r>
      <w:r w:rsidR="00E563F7" w:rsidRPr="000A50E7">
        <w:rPr>
          <w:rFonts w:cs="Times New Roman"/>
          <w:color w:val="auto"/>
          <w:sz w:val="20"/>
          <w:szCs w:val="20"/>
        </w:rPr>
        <w:t xml:space="preserve"> </w:t>
      </w:r>
      <w:r w:rsidR="00FA0DCB" w:rsidRPr="000A50E7">
        <w:rPr>
          <w:rFonts w:cs="Times New Roman"/>
          <w:color w:val="auto"/>
          <w:sz w:val="20"/>
          <w:szCs w:val="20"/>
        </w:rPr>
        <w:t xml:space="preserve">after TcdA challenge </w:t>
      </w:r>
      <w:r w:rsidR="00011B03" w:rsidRPr="000A50E7">
        <w:rPr>
          <w:rFonts w:cs="Times New Roman"/>
          <w:color w:val="auto"/>
          <w:sz w:val="20"/>
          <w:szCs w:val="20"/>
        </w:rPr>
        <w:t>is</w:t>
      </w:r>
      <w:r w:rsidR="00A728A4" w:rsidRPr="000A50E7">
        <w:rPr>
          <w:rFonts w:cs="Times New Roman"/>
          <w:color w:val="auto"/>
          <w:sz w:val="20"/>
          <w:szCs w:val="20"/>
        </w:rPr>
        <w:t xml:space="preserve"> reflected in</w:t>
      </w:r>
      <w:r w:rsidR="00E563F7" w:rsidRPr="000A50E7">
        <w:rPr>
          <w:rFonts w:cs="Times New Roman"/>
          <w:color w:val="auto"/>
          <w:sz w:val="20"/>
          <w:szCs w:val="20"/>
        </w:rPr>
        <w:t xml:space="preserve"> their infiltration into </w:t>
      </w:r>
      <w:r w:rsidR="00FA0DCB" w:rsidRPr="000A50E7">
        <w:rPr>
          <w:rFonts w:cs="Times New Roman"/>
          <w:color w:val="auto"/>
          <w:sz w:val="20"/>
          <w:szCs w:val="20"/>
        </w:rPr>
        <w:t xml:space="preserve">the cecal </w:t>
      </w:r>
      <w:proofErr w:type="spellStart"/>
      <w:r w:rsidR="00FA0DCB" w:rsidRPr="000A50E7">
        <w:rPr>
          <w:rFonts w:cs="Times New Roman"/>
          <w:color w:val="auto"/>
          <w:sz w:val="20"/>
          <w:szCs w:val="20"/>
        </w:rPr>
        <w:t>submucosa</w:t>
      </w:r>
      <w:proofErr w:type="spellEnd"/>
      <w:r w:rsidR="00FA0DCB" w:rsidRPr="000A50E7">
        <w:rPr>
          <w:rFonts w:cs="Times New Roman"/>
          <w:color w:val="auto"/>
          <w:sz w:val="20"/>
          <w:szCs w:val="20"/>
        </w:rPr>
        <w:t xml:space="preserve"> </w:t>
      </w:r>
      <w:r w:rsidR="00591E4B" w:rsidRPr="000A50E7">
        <w:rPr>
          <w:rFonts w:cs="Times New Roman"/>
          <w:color w:val="auto"/>
          <w:sz w:val="20"/>
          <w:szCs w:val="20"/>
        </w:rPr>
        <w:t>6 and 16h after injection (</w:t>
      </w:r>
      <w:r w:rsidR="00FA0DCB" w:rsidRPr="000A50E7">
        <w:rPr>
          <w:rFonts w:cs="Times New Roman"/>
          <w:color w:val="auto"/>
          <w:sz w:val="20"/>
          <w:szCs w:val="20"/>
        </w:rPr>
        <w:t>based on immunohistochemistry staining using F4/80</w:t>
      </w:r>
      <w:r w:rsidR="00591E4B" w:rsidRPr="000A50E7">
        <w:rPr>
          <w:rFonts w:cs="Times New Roman"/>
          <w:color w:val="auto"/>
          <w:sz w:val="20"/>
          <w:szCs w:val="20"/>
        </w:rPr>
        <w:t xml:space="preserve">, </w:t>
      </w:r>
      <w:r w:rsidR="004B3664" w:rsidRPr="000A50E7">
        <w:rPr>
          <w:rFonts w:cs="Times New Roman"/>
          <w:color w:val="auto"/>
          <w:sz w:val="20"/>
          <w:szCs w:val="20"/>
        </w:rPr>
        <w:t>Supplement</w:t>
      </w:r>
      <w:r w:rsidR="005E4478" w:rsidRPr="000A50E7">
        <w:rPr>
          <w:rFonts w:cs="Times New Roman"/>
          <w:color w:val="auto"/>
          <w:sz w:val="20"/>
          <w:szCs w:val="20"/>
        </w:rPr>
        <w:t>a</w:t>
      </w:r>
      <w:r w:rsidR="009B2731" w:rsidRPr="000A50E7">
        <w:rPr>
          <w:rFonts w:cs="Times New Roman"/>
          <w:color w:val="auto"/>
          <w:sz w:val="20"/>
          <w:szCs w:val="20"/>
        </w:rPr>
        <w:t>ry</w:t>
      </w:r>
      <w:r w:rsidR="005E4478" w:rsidRPr="000A50E7">
        <w:rPr>
          <w:rFonts w:cs="Times New Roman"/>
          <w:color w:val="auto"/>
          <w:sz w:val="20"/>
          <w:szCs w:val="20"/>
        </w:rPr>
        <w:t xml:space="preserve"> </w:t>
      </w:r>
      <w:r w:rsidR="00870A3E" w:rsidRPr="000A50E7">
        <w:rPr>
          <w:rFonts w:cs="Times New Roman"/>
          <w:color w:val="auto"/>
          <w:sz w:val="20"/>
          <w:szCs w:val="20"/>
        </w:rPr>
        <w:t xml:space="preserve">Table 3). </w:t>
      </w:r>
      <w:r w:rsidR="00FA0DCB" w:rsidRPr="000A50E7">
        <w:rPr>
          <w:rFonts w:cs="Times New Roman"/>
          <w:color w:val="auto"/>
          <w:sz w:val="20"/>
          <w:szCs w:val="20"/>
        </w:rPr>
        <w:t>In addition, increases in dendritic cells</w:t>
      </w:r>
      <w:r w:rsidR="005E4478" w:rsidRPr="000A50E7">
        <w:rPr>
          <w:rFonts w:cs="Times New Roman"/>
          <w:color w:val="auto"/>
          <w:sz w:val="20"/>
          <w:szCs w:val="20"/>
        </w:rPr>
        <w:t xml:space="preserve"> </w:t>
      </w:r>
      <w:r w:rsidR="00FA0DCB" w:rsidRPr="000A50E7">
        <w:rPr>
          <w:rFonts w:cs="Times New Roman"/>
          <w:color w:val="auto"/>
          <w:sz w:val="20"/>
          <w:szCs w:val="20"/>
        </w:rPr>
        <w:t xml:space="preserve">were also evident in the </w:t>
      </w:r>
      <w:proofErr w:type="spellStart"/>
      <w:r w:rsidR="00FA0DCB" w:rsidRPr="000A50E7">
        <w:rPr>
          <w:rFonts w:cs="Times New Roman"/>
          <w:color w:val="auto"/>
          <w:sz w:val="20"/>
          <w:szCs w:val="20"/>
        </w:rPr>
        <w:t>submucosa</w:t>
      </w:r>
      <w:proofErr w:type="spellEnd"/>
      <w:r w:rsidR="00FA0DCB" w:rsidRPr="000A50E7">
        <w:rPr>
          <w:rFonts w:cs="Times New Roman"/>
          <w:color w:val="auto"/>
          <w:sz w:val="20"/>
          <w:szCs w:val="20"/>
        </w:rPr>
        <w:t xml:space="preserve"> </w:t>
      </w:r>
      <w:r w:rsidR="00591E4B" w:rsidRPr="000A50E7">
        <w:rPr>
          <w:rFonts w:cs="Times New Roman"/>
          <w:color w:val="auto"/>
          <w:sz w:val="20"/>
          <w:szCs w:val="20"/>
        </w:rPr>
        <w:t xml:space="preserve">6h and 16h </w:t>
      </w:r>
      <w:r w:rsidR="00FA0DCB" w:rsidRPr="000A50E7">
        <w:rPr>
          <w:rFonts w:cs="Times New Roman"/>
          <w:color w:val="auto"/>
          <w:sz w:val="20"/>
          <w:szCs w:val="20"/>
        </w:rPr>
        <w:t>after TcdA challenge. R</w:t>
      </w:r>
      <w:r w:rsidR="00E813B3" w:rsidRPr="000A50E7">
        <w:rPr>
          <w:rFonts w:cs="Times New Roman"/>
          <w:color w:val="auto"/>
          <w:sz w:val="20"/>
          <w:szCs w:val="20"/>
        </w:rPr>
        <w:t>elative to sham, TcdA and TcdB increase</w:t>
      </w:r>
      <w:r w:rsidR="005252BC" w:rsidRPr="000A50E7">
        <w:rPr>
          <w:rFonts w:cs="Times New Roman"/>
          <w:color w:val="auto"/>
          <w:sz w:val="20"/>
          <w:szCs w:val="20"/>
        </w:rPr>
        <w:t>d</w:t>
      </w:r>
      <w:r w:rsidR="00E813B3" w:rsidRPr="000A50E7">
        <w:rPr>
          <w:rFonts w:cs="Times New Roman"/>
          <w:color w:val="auto"/>
          <w:sz w:val="20"/>
          <w:szCs w:val="20"/>
        </w:rPr>
        <w:t xml:space="preserve"> neutrophil infiltration</w:t>
      </w:r>
      <w:r w:rsidR="00391B73" w:rsidRPr="000A50E7">
        <w:rPr>
          <w:rFonts w:cs="Times New Roman"/>
          <w:color w:val="auto"/>
          <w:sz w:val="20"/>
          <w:szCs w:val="20"/>
        </w:rPr>
        <w:t xml:space="preserve"> </w:t>
      </w:r>
      <w:r w:rsidR="00E813B3" w:rsidRPr="000A50E7">
        <w:rPr>
          <w:rFonts w:cs="Times New Roman"/>
          <w:color w:val="auto"/>
          <w:sz w:val="20"/>
          <w:szCs w:val="20"/>
        </w:rPr>
        <w:t>at 16h (</w:t>
      </w:r>
      <w:r w:rsidR="00F667E2" w:rsidRPr="000A50E7">
        <w:rPr>
          <w:rFonts w:cs="Times New Roman"/>
          <w:color w:val="auto"/>
          <w:sz w:val="20"/>
          <w:szCs w:val="20"/>
        </w:rPr>
        <w:t>p≤0.02</w:t>
      </w:r>
      <w:r w:rsidR="00391B73" w:rsidRPr="000A50E7">
        <w:rPr>
          <w:rFonts w:cs="Times New Roman"/>
          <w:color w:val="auto"/>
          <w:sz w:val="20"/>
          <w:szCs w:val="20"/>
        </w:rPr>
        <w:t>, using MPO staining</w:t>
      </w:r>
      <w:r w:rsidR="00F667E2" w:rsidRPr="000A50E7">
        <w:rPr>
          <w:rFonts w:cs="Times New Roman"/>
          <w:color w:val="auto"/>
          <w:sz w:val="20"/>
          <w:szCs w:val="20"/>
        </w:rPr>
        <w:t xml:space="preserve">), and </w:t>
      </w:r>
      <w:r w:rsidR="00E813B3" w:rsidRPr="000A50E7">
        <w:rPr>
          <w:rFonts w:cs="Times New Roman"/>
          <w:color w:val="auto"/>
          <w:sz w:val="20"/>
          <w:szCs w:val="20"/>
        </w:rPr>
        <w:t xml:space="preserve">at 6h, neutrophil infiltration </w:t>
      </w:r>
      <w:r w:rsidR="002F44F7" w:rsidRPr="000A50E7">
        <w:rPr>
          <w:rFonts w:cs="Times New Roman"/>
          <w:color w:val="auto"/>
          <w:sz w:val="20"/>
          <w:szCs w:val="20"/>
        </w:rPr>
        <w:t xml:space="preserve">in four of the six animals challenged with TcdA </w:t>
      </w:r>
      <w:r w:rsidR="00E813B3" w:rsidRPr="000A50E7">
        <w:rPr>
          <w:rFonts w:cs="Times New Roman"/>
          <w:color w:val="auto"/>
          <w:sz w:val="20"/>
          <w:szCs w:val="20"/>
        </w:rPr>
        <w:t>was greater</w:t>
      </w:r>
      <w:r w:rsidR="00F667E2" w:rsidRPr="000A50E7">
        <w:rPr>
          <w:rFonts w:cs="Times New Roman"/>
          <w:color w:val="auto"/>
          <w:sz w:val="20"/>
          <w:szCs w:val="20"/>
        </w:rPr>
        <w:t xml:space="preserve"> </w:t>
      </w:r>
      <w:r w:rsidR="000B2D6B" w:rsidRPr="000A50E7">
        <w:rPr>
          <w:rFonts w:cs="Times New Roman"/>
          <w:color w:val="auto"/>
          <w:sz w:val="20"/>
          <w:szCs w:val="20"/>
        </w:rPr>
        <w:t xml:space="preserve">than </w:t>
      </w:r>
      <w:r w:rsidR="002F44F7" w:rsidRPr="000A50E7">
        <w:rPr>
          <w:rFonts w:cs="Times New Roman"/>
          <w:color w:val="auto"/>
          <w:sz w:val="20"/>
          <w:szCs w:val="20"/>
        </w:rPr>
        <w:t>neutrophil infiltration in any</w:t>
      </w:r>
      <w:r w:rsidR="000B2D6B" w:rsidRPr="000A50E7">
        <w:rPr>
          <w:rFonts w:cs="Times New Roman"/>
          <w:color w:val="auto"/>
          <w:sz w:val="20"/>
          <w:szCs w:val="20"/>
        </w:rPr>
        <w:t xml:space="preserve"> </w:t>
      </w:r>
      <w:r w:rsidR="000B2D6B" w:rsidRPr="000A50E7">
        <w:rPr>
          <w:rFonts w:cs="Times New Roman"/>
          <w:color w:val="auto"/>
          <w:sz w:val="20"/>
          <w:szCs w:val="20"/>
        </w:rPr>
        <w:lastRenderedPageBreak/>
        <w:t>sham m</w:t>
      </w:r>
      <w:r w:rsidR="002F44F7" w:rsidRPr="000A50E7">
        <w:rPr>
          <w:rFonts w:cs="Times New Roman"/>
          <w:color w:val="auto"/>
          <w:sz w:val="20"/>
          <w:szCs w:val="20"/>
        </w:rPr>
        <w:t>ouse</w:t>
      </w:r>
      <w:r w:rsidR="000B2D6B" w:rsidRPr="000A50E7">
        <w:rPr>
          <w:rFonts w:cs="Times New Roman"/>
          <w:color w:val="auto"/>
          <w:sz w:val="20"/>
          <w:szCs w:val="20"/>
        </w:rPr>
        <w:t xml:space="preserve"> </w:t>
      </w:r>
      <w:r w:rsidR="00E813B3" w:rsidRPr="000A50E7">
        <w:rPr>
          <w:rFonts w:cs="Times New Roman"/>
          <w:color w:val="auto"/>
          <w:sz w:val="20"/>
          <w:szCs w:val="20"/>
        </w:rPr>
        <w:t>(Figure 2C).</w:t>
      </w:r>
    </w:p>
    <w:p w:rsidR="00DB21F3" w:rsidRPr="000A50E7" w:rsidRDefault="00DB21F3" w:rsidP="003767F4">
      <w:pPr>
        <w:suppressLineNumbers/>
        <w:spacing w:after="0" w:line="480" w:lineRule="auto"/>
        <w:jc w:val="both"/>
        <w:rPr>
          <w:rFonts w:cs="Times New Roman"/>
          <w:color w:val="auto"/>
          <w:sz w:val="20"/>
          <w:szCs w:val="20"/>
        </w:rPr>
      </w:pPr>
    </w:p>
    <w:p w:rsidR="006B086B" w:rsidRPr="000A50E7" w:rsidRDefault="002A39CB" w:rsidP="001B4CF8">
      <w:pPr>
        <w:spacing w:after="0" w:line="480" w:lineRule="auto"/>
        <w:rPr>
          <w:rFonts w:cs="Times New Roman"/>
          <w:b/>
          <w:color w:val="auto"/>
          <w:sz w:val="20"/>
          <w:szCs w:val="20"/>
        </w:rPr>
      </w:pPr>
      <w:r w:rsidRPr="000A50E7">
        <w:rPr>
          <w:rFonts w:cs="Times New Roman"/>
          <w:b/>
          <w:color w:val="auto"/>
          <w:sz w:val="20"/>
          <w:szCs w:val="20"/>
        </w:rPr>
        <w:t>Host transcription altered by toxin injection</w:t>
      </w:r>
    </w:p>
    <w:p w:rsidR="000028F7" w:rsidRPr="000A50E7" w:rsidRDefault="00DB21F3" w:rsidP="001B4CF8">
      <w:pPr>
        <w:spacing w:after="0" w:line="480" w:lineRule="auto"/>
        <w:jc w:val="both"/>
        <w:rPr>
          <w:rFonts w:cs="Times New Roman"/>
          <w:color w:val="auto"/>
          <w:sz w:val="20"/>
        </w:rPr>
      </w:pPr>
      <w:r w:rsidRPr="000A50E7">
        <w:rPr>
          <w:rFonts w:cs="Times New Roman"/>
          <w:color w:val="auto"/>
          <w:sz w:val="20"/>
          <w:szCs w:val="20"/>
        </w:rPr>
        <w:t xml:space="preserve">We evaluated gene expression changes </w:t>
      </w:r>
      <w:r w:rsidR="000C23E6" w:rsidRPr="000A50E7">
        <w:rPr>
          <w:rFonts w:cs="Times New Roman"/>
          <w:color w:val="auto"/>
          <w:sz w:val="20"/>
          <w:szCs w:val="20"/>
        </w:rPr>
        <w:t xml:space="preserve">in the epithelial layer </w:t>
      </w:r>
      <w:r w:rsidRPr="000A50E7">
        <w:rPr>
          <w:rFonts w:cs="Times New Roman"/>
          <w:color w:val="auto"/>
          <w:sz w:val="20"/>
          <w:szCs w:val="20"/>
        </w:rPr>
        <w:t xml:space="preserve">to characterize the </w:t>
      </w:r>
      <w:r w:rsidR="00C4493C" w:rsidRPr="000A50E7">
        <w:rPr>
          <w:rFonts w:cs="Times New Roman"/>
          <w:color w:val="auto"/>
          <w:sz w:val="20"/>
          <w:szCs w:val="20"/>
        </w:rPr>
        <w:t>host-</w:t>
      </w:r>
      <w:r w:rsidRPr="000A50E7">
        <w:rPr>
          <w:rFonts w:cs="Times New Roman"/>
          <w:color w:val="auto"/>
          <w:sz w:val="20"/>
          <w:szCs w:val="20"/>
        </w:rPr>
        <w:t xml:space="preserve">cell responses to TcdA and TcdB. </w:t>
      </w:r>
      <w:r w:rsidR="000028F7" w:rsidRPr="000A50E7">
        <w:rPr>
          <w:rFonts w:cs="Times New Roman"/>
          <w:color w:val="auto"/>
          <w:sz w:val="20"/>
          <w:szCs w:val="20"/>
        </w:rPr>
        <w:t xml:space="preserve">To determine the proportions </w:t>
      </w:r>
      <w:r w:rsidR="00837EE5" w:rsidRPr="000A50E7">
        <w:rPr>
          <w:rFonts w:cs="Times New Roman"/>
          <w:color w:val="auto"/>
          <w:sz w:val="20"/>
          <w:szCs w:val="20"/>
        </w:rPr>
        <w:t xml:space="preserve">of </w:t>
      </w:r>
      <w:r w:rsidR="000028F7" w:rsidRPr="000A50E7">
        <w:rPr>
          <w:rFonts w:cs="Times New Roman"/>
          <w:color w:val="auto"/>
          <w:sz w:val="20"/>
          <w:szCs w:val="20"/>
        </w:rPr>
        <w:t xml:space="preserve">cell types within our epithelial-layer isolation, we </w:t>
      </w:r>
      <w:r w:rsidR="00B94E44" w:rsidRPr="000A50E7">
        <w:rPr>
          <w:rFonts w:cs="Times New Roman"/>
          <w:color w:val="auto"/>
          <w:sz w:val="20"/>
          <w:szCs w:val="20"/>
        </w:rPr>
        <w:t xml:space="preserve">used flow cytometry to </w:t>
      </w:r>
      <w:r w:rsidR="000028F7" w:rsidRPr="000A50E7">
        <w:rPr>
          <w:rFonts w:cs="Times New Roman"/>
          <w:color w:val="auto"/>
          <w:sz w:val="20"/>
          <w:szCs w:val="20"/>
        </w:rPr>
        <w:t xml:space="preserve">analyze </w:t>
      </w:r>
      <w:r w:rsidR="001F161A" w:rsidRPr="000A50E7">
        <w:rPr>
          <w:rFonts w:cs="Times New Roman"/>
          <w:color w:val="auto"/>
          <w:sz w:val="20"/>
          <w:szCs w:val="20"/>
        </w:rPr>
        <w:t>cells</w:t>
      </w:r>
      <w:r w:rsidR="000028F7" w:rsidRPr="000A50E7">
        <w:rPr>
          <w:rFonts w:cs="Times New Roman"/>
          <w:color w:val="auto"/>
          <w:sz w:val="20"/>
          <w:szCs w:val="20"/>
        </w:rPr>
        <w:t xml:space="preserve"> from mice 16h after</w:t>
      </w:r>
      <w:r w:rsidR="001F161A" w:rsidRPr="000A50E7">
        <w:rPr>
          <w:rFonts w:cs="Times New Roman"/>
          <w:color w:val="auto"/>
          <w:sz w:val="20"/>
          <w:szCs w:val="20"/>
        </w:rPr>
        <w:t xml:space="preserve"> TcdA, TcdB, and sham challenge</w:t>
      </w:r>
      <w:r w:rsidR="00870A3E" w:rsidRPr="000A50E7">
        <w:rPr>
          <w:rFonts w:cs="Times New Roman"/>
          <w:color w:val="auto"/>
          <w:sz w:val="20"/>
          <w:szCs w:val="20"/>
        </w:rPr>
        <w:t xml:space="preserve"> (Supplementa</w:t>
      </w:r>
      <w:r w:rsidR="009B2731" w:rsidRPr="000A50E7">
        <w:rPr>
          <w:rFonts w:cs="Times New Roman"/>
          <w:color w:val="auto"/>
          <w:sz w:val="20"/>
          <w:szCs w:val="20"/>
        </w:rPr>
        <w:t>ry</w:t>
      </w:r>
      <w:r w:rsidR="00870A3E" w:rsidRPr="000A50E7">
        <w:rPr>
          <w:rFonts w:cs="Times New Roman"/>
          <w:color w:val="auto"/>
          <w:sz w:val="20"/>
          <w:szCs w:val="20"/>
        </w:rPr>
        <w:t xml:space="preserve"> Figure 4)</w:t>
      </w:r>
      <w:r w:rsidR="000028F7" w:rsidRPr="000A50E7">
        <w:rPr>
          <w:rFonts w:cs="Times New Roman"/>
          <w:color w:val="auto"/>
          <w:sz w:val="20"/>
          <w:szCs w:val="20"/>
        </w:rPr>
        <w:t>.</w:t>
      </w:r>
      <w:r w:rsidR="00E366DA" w:rsidRPr="000A50E7">
        <w:rPr>
          <w:rFonts w:cs="Times New Roman"/>
          <w:color w:val="auto"/>
          <w:sz w:val="20"/>
          <w:szCs w:val="20"/>
        </w:rPr>
        <w:t xml:space="preserve"> </w:t>
      </w:r>
      <w:r w:rsidR="00011B03" w:rsidRPr="000A50E7">
        <w:rPr>
          <w:rFonts w:cs="Times New Roman"/>
          <w:color w:val="auto"/>
          <w:sz w:val="20"/>
          <w:szCs w:val="20"/>
        </w:rPr>
        <w:t>The percentage of epithelial cells (</w:t>
      </w:r>
      <w:r w:rsidR="00011B03" w:rsidRPr="000A50E7">
        <w:rPr>
          <w:rFonts w:cs="Times New Roman"/>
          <w:color w:val="auto"/>
          <w:sz w:val="20"/>
        </w:rPr>
        <w:t>cytokeratin</w:t>
      </w:r>
      <w:r w:rsidR="00011B03" w:rsidRPr="000A50E7">
        <w:rPr>
          <w:rFonts w:cs="Times New Roman"/>
          <w:color w:val="auto"/>
          <w:sz w:val="20"/>
          <w:vertAlign w:val="superscript"/>
        </w:rPr>
        <w:t>+</w:t>
      </w:r>
      <w:r w:rsidR="00011B03" w:rsidRPr="000A50E7">
        <w:rPr>
          <w:rFonts w:cs="Times New Roman"/>
          <w:color w:val="auto"/>
          <w:sz w:val="20"/>
        </w:rPr>
        <w:t>)</w:t>
      </w:r>
      <w:r w:rsidR="00011B03" w:rsidRPr="000A50E7">
        <w:rPr>
          <w:rFonts w:cs="Times New Roman"/>
          <w:color w:val="auto"/>
          <w:sz w:val="20"/>
          <w:szCs w:val="20"/>
        </w:rPr>
        <w:t xml:space="preserve"> was similar across all experimental conditions, averaging</w:t>
      </w:r>
      <w:r w:rsidR="001F161A" w:rsidRPr="000A50E7">
        <w:rPr>
          <w:rFonts w:cs="Times New Roman"/>
          <w:color w:val="auto"/>
          <w:sz w:val="20"/>
          <w:szCs w:val="20"/>
        </w:rPr>
        <w:t xml:space="preserve"> </w:t>
      </w:r>
      <w:r w:rsidR="000C23E6" w:rsidRPr="000A50E7">
        <w:rPr>
          <w:rFonts w:cs="Times New Roman"/>
          <w:color w:val="auto"/>
          <w:sz w:val="20"/>
          <w:szCs w:val="20"/>
        </w:rPr>
        <w:t>8</w:t>
      </w:r>
      <w:r w:rsidR="00855C61" w:rsidRPr="000A50E7">
        <w:rPr>
          <w:rFonts w:cs="Times New Roman"/>
          <w:color w:val="auto"/>
          <w:sz w:val="20"/>
          <w:szCs w:val="20"/>
        </w:rPr>
        <w:t>5</w:t>
      </w:r>
      <w:r w:rsidR="000C23E6" w:rsidRPr="000A50E7">
        <w:rPr>
          <w:rFonts w:cs="Times New Roman"/>
          <w:color w:val="auto"/>
          <w:sz w:val="20"/>
          <w:szCs w:val="20"/>
        </w:rPr>
        <w:t>%</w:t>
      </w:r>
      <w:r w:rsidR="00011B03" w:rsidRPr="000A50E7">
        <w:rPr>
          <w:rFonts w:cs="Times New Roman"/>
          <w:color w:val="auto"/>
          <w:sz w:val="20"/>
          <w:szCs w:val="20"/>
        </w:rPr>
        <w:t xml:space="preserve">. </w:t>
      </w:r>
      <w:r w:rsidR="008369CD" w:rsidRPr="000A50E7">
        <w:rPr>
          <w:rFonts w:cs="Times New Roman"/>
          <w:color w:val="auto"/>
          <w:sz w:val="20"/>
        </w:rPr>
        <w:t>Approximately half o</w:t>
      </w:r>
      <w:r w:rsidR="00F05BE3" w:rsidRPr="000A50E7">
        <w:rPr>
          <w:rFonts w:cs="Times New Roman"/>
          <w:color w:val="auto"/>
          <w:sz w:val="20"/>
        </w:rPr>
        <w:t xml:space="preserve">f the remaining </w:t>
      </w:r>
      <w:r w:rsidR="000C23E6" w:rsidRPr="000A50E7">
        <w:rPr>
          <w:rFonts w:cs="Times New Roman"/>
          <w:color w:val="auto"/>
          <w:sz w:val="20"/>
        </w:rPr>
        <w:t>non-epithelial fraction</w:t>
      </w:r>
      <w:r w:rsidR="008369CD" w:rsidRPr="000A50E7">
        <w:rPr>
          <w:rFonts w:cs="Times New Roman"/>
          <w:color w:val="auto"/>
          <w:sz w:val="20"/>
        </w:rPr>
        <w:t xml:space="preserve"> </w:t>
      </w:r>
      <w:r w:rsidR="00011DD8" w:rsidRPr="000A50E7">
        <w:rPr>
          <w:rFonts w:cs="Times New Roman"/>
          <w:color w:val="auto"/>
          <w:sz w:val="20"/>
        </w:rPr>
        <w:t xml:space="preserve">in each experimental condition </w:t>
      </w:r>
      <w:r w:rsidR="00A77440" w:rsidRPr="000A50E7">
        <w:rPr>
          <w:rFonts w:cs="Times New Roman"/>
          <w:color w:val="auto"/>
          <w:sz w:val="20"/>
        </w:rPr>
        <w:t>was</w:t>
      </w:r>
      <w:r w:rsidR="00F05BE3" w:rsidRPr="000A50E7">
        <w:rPr>
          <w:rFonts w:cs="Times New Roman"/>
          <w:color w:val="auto"/>
          <w:sz w:val="20"/>
        </w:rPr>
        <w:t xml:space="preserve"> leukocytes (CD45</w:t>
      </w:r>
      <w:r w:rsidR="00F05BE3" w:rsidRPr="000A50E7">
        <w:rPr>
          <w:rFonts w:cs="Times New Roman"/>
          <w:color w:val="auto"/>
          <w:sz w:val="20"/>
          <w:vertAlign w:val="superscript"/>
        </w:rPr>
        <w:t>+</w:t>
      </w:r>
      <w:r w:rsidR="00F05BE3" w:rsidRPr="000A50E7">
        <w:rPr>
          <w:rFonts w:cs="Times New Roman"/>
          <w:color w:val="auto"/>
          <w:sz w:val="20"/>
        </w:rPr>
        <w:t xml:space="preserve">). </w:t>
      </w:r>
      <w:r w:rsidR="00011DD8" w:rsidRPr="000A50E7">
        <w:rPr>
          <w:rFonts w:cs="Times New Roman"/>
          <w:color w:val="auto"/>
          <w:sz w:val="20"/>
        </w:rPr>
        <w:t>However, t</w:t>
      </w:r>
      <w:r w:rsidR="008369CD" w:rsidRPr="000A50E7">
        <w:rPr>
          <w:rFonts w:cs="Times New Roman"/>
          <w:color w:val="auto"/>
          <w:sz w:val="20"/>
        </w:rPr>
        <w:t>he number of leukocytes was slightly great</w:t>
      </w:r>
      <w:r w:rsidR="00A37623" w:rsidRPr="000A50E7">
        <w:rPr>
          <w:rFonts w:cs="Times New Roman"/>
          <w:color w:val="auto"/>
          <w:sz w:val="20"/>
        </w:rPr>
        <w:t xml:space="preserve">er for TcdA-challenged mice </w:t>
      </w:r>
      <w:r w:rsidR="00057D0C" w:rsidRPr="000A50E7">
        <w:rPr>
          <w:rFonts w:cs="Times New Roman"/>
          <w:color w:val="auto"/>
          <w:sz w:val="20"/>
        </w:rPr>
        <w:t>over</w:t>
      </w:r>
      <w:r w:rsidR="008369CD" w:rsidRPr="000A50E7">
        <w:rPr>
          <w:rFonts w:cs="Times New Roman"/>
          <w:color w:val="auto"/>
          <w:sz w:val="20"/>
        </w:rPr>
        <w:t xml:space="preserve"> sham controls (</w:t>
      </w:r>
      <w:r w:rsidR="00B04DD4" w:rsidRPr="000A50E7">
        <w:rPr>
          <w:rFonts w:cs="Times New Roman"/>
          <w:color w:val="auto"/>
          <w:sz w:val="20"/>
        </w:rPr>
        <w:t>p=0.06</w:t>
      </w:r>
      <w:r w:rsidR="008369CD" w:rsidRPr="000A50E7">
        <w:rPr>
          <w:rFonts w:cs="Times New Roman"/>
          <w:color w:val="auto"/>
          <w:sz w:val="20"/>
        </w:rPr>
        <w:t xml:space="preserve">). Within the leukocyte fraction, there was no </w:t>
      </w:r>
      <w:r w:rsidR="00057D0C" w:rsidRPr="000A50E7">
        <w:rPr>
          <w:rFonts w:cs="Times New Roman"/>
          <w:color w:val="auto"/>
          <w:sz w:val="20"/>
        </w:rPr>
        <w:t xml:space="preserve">significant difference </w:t>
      </w:r>
      <w:r w:rsidR="008369CD" w:rsidRPr="000A50E7">
        <w:rPr>
          <w:rFonts w:cs="Times New Roman"/>
          <w:color w:val="auto"/>
          <w:sz w:val="20"/>
        </w:rPr>
        <w:t>between experimental conditions in the percent</w:t>
      </w:r>
      <w:r w:rsidR="00011DD8" w:rsidRPr="000A50E7">
        <w:rPr>
          <w:rFonts w:cs="Times New Roman"/>
          <w:color w:val="auto"/>
          <w:sz w:val="20"/>
        </w:rPr>
        <w:t>age</w:t>
      </w:r>
      <w:r w:rsidR="008369CD" w:rsidRPr="000A50E7">
        <w:rPr>
          <w:rFonts w:cs="Times New Roman"/>
          <w:color w:val="auto"/>
          <w:sz w:val="20"/>
        </w:rPr>
        <w:t xml:space="preserve"> of </w:t>
      </w:r>
      <w:r w:rsidR="00057D0C" w:rsidRPr="000A50E7">
        <w:rPr>
          <w:rFonts w:cs="Times New Roman"/>
          <w:color w:val="auto"/>
          <w:sz w:val="20"/>
        </w:rPr>
        <w:t>CD3</w:t>
      </w:r>
      <w:r w:rsidR="00057D0C" w:rsidRPr="000A50E7">
        <w:rPr>
          <w:rFonts w:cs="Times New Roman"/>
          <w:color w:val="auto"/>
          <w:sz w:val="20"/>
          <w:vertAlign w:val="superscript"/>
        </w:rPr>
        <w:t>+</w:t>
      </w:r>
      <w:r w:rsidR="00057D0C" w:rsidRPr="000A50E7">
        <w:rPr>
          <w:rFonts w:cs="Times New Roman"/>
          <w:color w:val="auto"/>
          <w:sz w:val="20"/>
        </w:rPr>
        <w:t xml:space="preserve"> cells (average of 40%, T cell marker) or CD11b</w:t>
      </w:r>
      <w:r w:rsidR="00057D0C" w:rsidRPr="000A50E7">
        <w:rPr>
          <w:rFonts w:cs="Times New Roman"/>
          <w:color w:val="auto"/>
          <w:sz w:val="20"/>
          <w:vertAlign w:val="superscript"/>
        </w:rPr>
        <w:t>+</w:t>
      </w:r>
      <w:r w:rsidR="00057D0C" w:rsidRPr="000A50E7">
        <w:rPr>
          <w:rFonts w:cs="Times New Roman"/>
          <w:color w:val="auto"/>
          <w:sz w:val="20"/>
        </w:rPr>
        <w:t xml:space="preserve"> cells (average of 59%, </w:t>
      </w:r>
      <w:r w:rsidR="00F54498" w:rsidRPr="000A50E7">
        <w:rPr>
          <w:rFonts w:cs="Times New Roman"/>
          <w:color w:val="auto"/>
          <w:sz w:val="20"/>
        </w:rPr>
        <w:t>marker for myeloid lineage</w:t>
      </w:r>
      <w:r w:rsidR="00057D0C" w:rsidRPr="000A50E7">
        <w:rPr>
          <w:rFonts w:cs="Times New Roman"/>
          <w:color w:val="auto"/>
          <w:sz w:val="20"/>
        </w:rPr>
        <w:t>).</w:t>
      </w:r>
      <w:r w:rsidR="00011DD8" w:rsidRPr="000A50E7">
        <w:rPr>
          <w:rFonts w:cs="Times New Roman"/>
          <w:color w:val="auto"/>
          <w:sz w:val="20"/>
        </w:rPr>
        <w:t xml:space="preserve"> However, the percentage of leukocytes positive for B220, a common B cell marker, was greater in TcdB samples than sham samples (60% versus 34%, p&lt;0.01). The remaining non-epithelial fraction, an average </w:t>
      </w:r>
      <w:proofErr w:type="gramStart"/>
      <w:r w:rsidR="00011DD8" w:rsidRPr="000A50E7">
        <w:rPr>
          <w:rFonts w:cs="Times New Roman"/>
          <w:color w:val="auto"/>
          <w:sz w:val="20"/>
        </w:rPr>
        <w:t>of</w:t>
      </w:r>
      <w:proofErr w:type="gramEnd"/>
      <w:r w:rsidR="00011DD8" w:rsidRPr="000A50E7">
        <w:rPr>
          <w:rFonts w:cs="Times New Roman"/>
          <w:color w:val="auto"/>
          <w:sz w:val="20"/>
        </w:rPr>
        <w:t xml:space="preserve"> 7.5% of all cells, was not characterized by the markers used. The same epithelial-layer isolation </w:t>
      </w:r>
      <w:r w:rsidR="003323D1" w:rsidRPr="000A50E7">
        <w:rPr>
          <w:rFonts w:cs="Times New Roman"/>
          <w:color w:val="auto"/>
          <w:sz w:val="20"/>
        </w:rPr>
        <w:t xml:space="preserve">procedure </w:t>
      </w:r>
      <w:r w:rsidR="00011DD8" w:rsidRPr="000A50E7">
        <w:rPr>
          <w:rFonts w:cs="Times New Roman"/>
          <w:color w:val="auto"/>
          <w:sz w:val="20"/>
        </w:rPr>
        <w:t xml:space="preserve">was used </w:t>
      </w:r>
      <w:r w:rsidR="00380ABC" w:rsidRPr="000A50E7">
        <w:rPr>
          <w:rFonts w:cs="Times New Roman"/>
          <w:color w:val="auto"/>
          <w:sz w:val="20"/>
        </w:rPr>
        <w:t>for all gene expression measurements.</w:t>
      </w:r>
    </w:p>
    <w:p w:rsidR="00011DD8" w:rsidRPr="000A50E7" w:rsidRDefault="00011DD8" w:rsidP="000D2E49">
      <w:pPr>
        <w:suppressLineNumbers/>
        <w:spacing w:after="0" w:line="480" w:lineRule="auto"/>
        <w:jc w:val="both"/>
        <w:rPr>
          <w:rFonts w:cs="Times New Roman"/>
          <w:color w:val="auto"/>
          <w:sz w:val="20"/>
        </w:rPr>
      </w:pPr>
    </w:p>
    <w:p w:rsidR="004348BC" w:rsidRPr="000A50E7" w:rsidRDefault="00F86B7B" w:rsidP="001B4CF8">
      <w:pPr>
        <w:spacing w:after="0" w:line="480" w:lineRule="auto"/>
        <w:jc w:val="both"/>
        <w:rPr>
          <w:rFonts w:cs="Times New Roman"/>
          <w:color w:val="auto"/>
          <w:sz w:val="20"/>
          <w:szCs w:val="20"/>
        </w:rPr>
      </w:pPr>
      <w:r w:rsidRPr="000A50E7">
        <w:rPr>
          <w:rFonts w:cs="Times New Roman"/>
          <w:color w:val="auto"/>
          <w:sz w:val="20"/>
          <w:szCs w:val="20"/>
        </w:rPr>
        <w:t>For both toxins, a</w:t>
      </w:r>
      <w:r w:rsidR="002051A6" w:rsidRPr="000A50E7">
        <w:rPr>
          <w:rFonts w:cs="Times New Roman"/>
          <w:color w:val="auto"/>
          <w:sz w:val="20"/>
          <w:szCs w:val="20"/>
        </w:rPr>
        <w:t xml:space="preserve"> small set of genes </w:t>
      </w:r>
      <w:r w:rsidR="00DB21F3" w:rsidRPr="000A50E7">
        <w:rPr>
          <w:rFonts w:cs="Times New Roman"/>
          <w:color w:val="auto"/>
          <w:sz w:val="20"/>
          <w:szCs w:val="20"/>
        </w:rPr>
        <w:t xml:space="preserve">is affected at 2h </w:t>
      </w:r>
      <w:r w:rsidR="002051A6" w:rsidRPr="000A50E7">
        <w:rPr>
          <w:rFonts w:cs="Times New Roman"/>
          <w:color w:val="auto"/>
          <w:sz w:val="20"/>
          <w:szCs w:val="20"/>
        </w:rPr>
        <w:t xml:space="preserve">and, at 6h and 16h, </w:t>
      </w:r>
      <w:r w:rsidRPr="000A50E7">
        <w:rPr>
          <w:rFonts w:cs="Times New Roman"/>
          <w:color w:val="auto"/>
          <w:sz w:val="20"/>
          <w:szCs w:val="20"/>
        </w:rPr>
        <w:t xml:space="preserve">hundreds or </w:t>
      </w:r>
      <w:r w:rsidR="002051A6" w:rsidRPr="000A50E7">
        <w:rPr>
          <w:rFonts w:cs="Times New Roman"/>
          <w:color w:val="auto"/>
          <w:sz w:val="20"/>
          <w:szCs w:val="20"/>
        </w:rPr>
        <w:t>thousands are differentially expressed</w:t>
      </w:r>
      <w:r w:rsidR="004544BF" w:rsidRPr="000A50E7">
        <w:rPr>
          <w:rFonts w:cs="Times New Roman"/>
          <w:color w:val="auto"/>
          <w:sz w:val="20"/>
          <w:szCs w:val="20"/>
        </w:rPr>
        <w:t xml:space="preserve">. </w:t>
      </w:r>
      <w:r w:rsidRPr="000A50E7">
        <w:rPr>
          <w:rFonts w:cs="Times New Roman"/>
          <w:color w:val="auto"/>
          <w:sz w:val="20"/>
          <w:szCs w:val="20"/>
        </w:rPr>
        <w:t>A</w:t>
      </w:r>
      <w:r w:rsidR="00D7375A" w:rsidRPr="000A50E7">
        <w:rPr>
          <w:rFonts w:cs="Times New Roman"/>
          <w:color w:val="auto"/>
          <w:sz w:val="20"/>
          <w:szCs w:val="20"/>
        </w:rPr>
        <w:t xml:space="preserve"> </w:t>
      </w:r>
      <w:r w:rsidR="00AE7682" w:rsidRPr="000A50E7">
        <w:rPr>
          <w:rFonts w:cs="Times New Roman"/>
          <w:color w:val="auto"/>
          <w:sz w:val="20"/>
          <w:szCs w:val="20"/>
        </w:rPr>
        <w:t xml:space="preserve">more pronounced </w:t>
      </w:r>
      <w:r w:rsidR="00D7375A" w:rsidRPr="000A50E7">
        <w:rPr>
          <w:rFonts w:cs="Times New Roman"/>
          <w:color w:val="auto"/>
          <w:sz w:val="20"/>
          <w:szCs w:val="20"/>
        </w:rPr>
        <w:t>TcdA</w:t>
      </w:r>
      <w:r w:rsidR="0046246D" w:rsidRPr="000A50E7">
        <w:rPr>
          <w:rFonts w:cs="Times New Roman"/>
          <w:color w:val="auto"/>
          <w:sz w:val="20"/>
          <w:szCs w:val="20"/>
        </w:rPr>
        <w:t xml:space="preserve"> transcriptional</w:t>
      </w:r>
      <w:r w:rsidR="00D7375A" w:rsidRPr="000A50E7">
        <w:rPr>
          <w:rFonts w:cs="Times New Roman"/>
          <w:color w:val="auto"/>
          <w:sz w:val="20"/>
          <w:szCs w:val="20"/>
        </w:rPr>
        <w:t xml:space="preserve"> response</w:t>
      </w:r>
      <w:r w:rsidR="00740AD0" w:rsidRPr="000A50E7">
        <w:rPr>
          <w:rFonts w:cs="Times New Roman"/>
          <w:color w:val="auto"/>
          <w:sz w:val="20"/>
          <w:szCs w:val="20"/>
        </w:rPr>
        <w:t>, compared to TcdB,</w:t>
      </w:r>
      <w:r w:rsidR="00D7375A" w:rsidRPr="000A50E7">
        <w:rPr>
          <w:rFonts w:cs="Times New Roman"/>
          <w:color w:val="auto"/>
          <w:sz w:val="20"/>
          <w:szCs w:val="20"/>
        </w:rPr>
        <w:t xml:space="preserve"> </w:t>
      </w:r>
      <w:r w:rsidR="00740AD0" w:rsidRPr="000A50E7">
        <w:rPr>
          <w:rFonts w:cs="Times New Roman"/>
          <w:color w:val="auto"/>
          <w:sz w:val="20"/>
          <w:szCs w:val="20"/>
        </w:rPr>
        <w:t xml:space="preserve">is consistent with </w:t>
      </w:r>
      <w:proofErr w:type="spellStart"/>
      <w:r w:rsidR="002F44F7" w:rsidRPr="000A50E7">
        <w:rPr>
          <w:rFonts w:cs="Times New Roman"/>
          <w:color w:val="auto"/>
          <w:sz w:val="20"/>
          <w:szCs w:val="20"/>
        </w:rPr>
        <w:t>TcdA’s</w:t>
      </w:r>
      <w:proofErr w:type="spellEnd"/>
      <w:r w:rsidR="002F44F7" w:rsidRPr="000A50E7">
        <w:rPr>
          <w:rFonts w:cs="Times New Roman"/>
          <w:color w:val="auto"/>
          <w:sz w:val="20"/>
          <w:szCs w:val="20"/>
        </w:rPr>
        <w:t xml:space="preserve"> </w:t>
      </w:r>
      <w:r w:rsidR="00740AD0" w:rsidRPr="000A50E7">
        <w:rPr>
          <w:rFonts w:cs="Times New Roman"/>
          <w:color w:val="auto"/>
          <w:sz w:val="20"/>
          <w:szCs w:val="20"/>
        </w:rPr>
        <w:t xml:space="preserve">greater </w:t>
      </w:r>
      <w:r w:rsidR="00190BD2" w:rsidRPr="000A50E7">
        <w:rPr>
          <w:rFonts w:cs="Times New Roman"/>
          <w:color w:val="auto"/>
          <w:sz w:val="20"/>
          <w:szCs w:val="20"/>
        </w:rPr>
        <w:t>patho</w:t>
      </w:r>
      <w:r w:rsidR="00740AD0" w:rsidRPr="000A50E7">
        <w:rPr>
          <w:rFonts w:cs="Times New Roman"/>
          <w:color w:val="auto"/>
          <w:sz w:val="20"/>
          <w:szCs w:val="20"/>
        </w:rPr>
        <w:t xml:space="preserve">physiological </w:t>
      </w:r>
      <w:r w:rsidR="00A378B1" w:rsidRPr="000A50E7">
        <w:rPr>
          <w:rFonts w:cs="Times New Roman"/>
          <w:color w:val="auto"/>
          <w:sz w:val="20"/>
          <w:szCs w:val="20"/>
        </w:rPr>
        <w:t>effects</w:t>
      </w:r>
      <w:r w:rsidR="00C4493C" w:rsidRPr="000A50E7">
        <w:rPr>
          <w:rFonts w:cs="Times New Roman"/>
          <w:color w:val="auto"/>
          <w:sz w:val="20"/>
          <w:szCs w:val="20"/>
        </w:rPr>
        <w:t xml:space="preserve"> </w:t>
      </w:r>
      <w:r w:rsidR="004D0DE6" w:rsidRPr="000A50E7">
        <w:rPr>
          <w:rFonts w:cs="Times New Roman"/>
          <w:i/>
          <w:color w:val="auto"/>
          <w:sz w:val="20"/>
          <w:szCs w:val="20"/>
        </w:rPr>
        <w:t>in vivo</w:t>
      </w:r>
      <w:r w:rsidR="00BA1EE1" w:rsidRPr="000A50E7">
        <w:rPr>
          <w:rFonts w:cs="Times New Roman"/>
          <w:color w:val="auto"/>
          <w:sz w:val="20"/>
          <w:szCs w:val="20"/>
        </w:rPr>
        <w:t xml:space="preserve"> </w:t>
      </w:r>
      <w:r w:rsidR="00C4493C" w:rsidRPr="000A50E7">
        <w:rPr>
          <w:rFonts w:cs="Times New Roman"/>
          <w:color w:val="auto"/>
          <w:sz w:val="20"/>
          <w:szCs w:val="20"/>
        </w:rPr>
        <w:t>(Figure 2B)</w:t>
      </w:r>
      <w:r w:rsidR="00740AD0" w:rsidRPr="000A50E7">
        <w:rPr>
          <w:rFonts w:cs="Times New Roman"/>
          <w:color w:val="auto"/>
          <w:sz w:val="20"/>
          <w:szCs w:val="20"/>
        </w:rPr>
        <w:t>.</w:t>
      </w:r>
      <w:r w:rsidR="004544BF" w:rsidRPr="000A50E7">
        <w:rPr>
          <w:rFonts w:cs="Times New Roman"/>
          <w:color w:val="auto"/>
          <w:sz w:val="20"/>
          <w:szCs w:val="20"/>
        </w:rPr>
        <w:t xml:space="preserve"> </w:t>
      </w:r>
      <w:r w:rsidR="0046246D" w:rsidRPr="000A50E7">
        <w:rPr>
          <w:rFonts w:cs="Times New Roman"/>
          <w:color w:val="auto"/>
          <w:sz w:val="20"/>
          <w:szCs w:val="20"/>
        </w:rPr>
        <w:t xml:space="preserve">However, </w:t>
      </w:r>
      <w:r w:rsidR="00B11E6C" w:rsidRPr="000A50E7">
        <w:rPr>
          <w:rFonts w:cs="Times New Roman"/>
          <w:color w:val="auto"/>
          <w:sz w:val="20"/>
          <w:szCs w:val="20"/>
        </w:rPr>
        <w:t>many of the expression changes induced by TcdA and TcdB are similar. O</w:t>
      </w:r>
      <w:r w:rsidR="00D2694D" w:rsidRPr="000A50E7">
        <w:rPr>
          <w:rFonts w:cs="Times New Roman"/>
          <w:color w:val="auto"/>
          <w:sz w:val="20"/>
          <w:szCs w:val="20"/>
        </w:rPr>
        <w:t xml:space="preserve">ver 50% and 90% of the genes that are </w:t>
      </w:r>
      <w:r w:rsidR="00B579BC" w:rsidRPr="000A50E7">
        <w:rPr>
          <w:rFonts w:cs="Times New Roman"/>
          <w:color w:val="auto"/>
          <w:sz w:val="20"/>
          <w:szCs w:val="20"/>
        </w:rPr>
        <w:t>differentially expressed</w:t>
      </w:r>
      <w:r w:rsidR="00D2694D" w:rsidRPr="000A50E7">
        <w:rPr>
          <w:rFonts w:cs="Times New Roman"/>
          <w:color w:val="auto"/>
          <w:sz w:val="20"/>
          <w:szCs w:val="20"/>
        </w:rPr>
        <w:t xml:space="preserve"> after TcdB treatment, at 6h and 16h </w:t>
      </w:r>
      <w:proofErr w:type="gramStart"/>
      <w:r w:rsidR="00D2694D" w:rsidRPr="000A50E7">
        <w:rPr>
          <w:rFonts w:cs="Times New Roman"/>
          <w:color w:val="auto"/>
          <w:sz w:val="20"/>
          <w:szCs w:val="20"/>
        </w:rPr>
        <w:t>respectively,</w:t>
      </w:r>
      <w:proofErr w:type="gramEnd"/>
      <w:r w:rsidR="00D2694D" w:rsidRPr="000A50E7">
        <w:rPr>
          <w:rFonts w:cs="Times New Roman"/>
          <w:color w:val="auto"/>
          <w:sz w:val="20"/>
          <w:szCs w:val="20"/>
        </w:rPr>
        <w:t xml:space="preserve"> are also </w:t>
      </w:r>
      <w:r w:rsidR="00B579BC" w:rsidRPr="000A50E7">
        <w:rPr>
          <w:rFonts w:cs="Times New Roman"/>
          <w:color w:val="auto"/>
          <w:sz w:val="20"/>
          <w:szCs w:val="20"/>
        </w:rPr>
        <w:t>differentially expressed</w:t>
      </w:r>
      <w:r w:rsidR="00D2694D" w:rsidRPr="000A50E7">
        <w:rPr>
          <w:rFonts w:cs="Times New Roman"/>
          <w:color w:val="auto"/>
          <w:sz w:val="20"/>
          <w:szCs w:val="20"/>
        </w:rPr>
        <w:t xml:space="preserve"> after TcdA treatment</w:t>
      </w:r>
      <w:r w:rsidR="005A1241" w:rsidRPr="000A50E7">
        <w:rPr>
          <w:rFonts w:cs="Times New Roman"/>
          <w:color w:val="auto"/>
          <w:sz w:val="20"/>
          <w:szCs w:val="20"/>
        </w:rPr>
        <w:t xml:space="preserve"> (Figure 2D)</w:t>
      </w:r>
      <w:r w:rsidR="00B11E6C" w:rsidRPr="000A50E7">
        <w:rPr>
          <w:rFonts w:cs="Times New Roman"/>
          <w:color w:val="auto"/>
          <w:sz w:val="20"/>
          <w:szCs w:val="20"/>
        </w:rPr>
        <w:t xml:space="preserve">. Comparing </w:t>
      </w:r>
      <w:r w:rsidR="00C4493C" w:rsidRPr="000A50E7">
        <w:rPr>
          <w:rFonts w:cs="Times New Roman"/>
          <w:color w:val="auto"/>
          <w:sz w:val="20"/>
          <w:szCs w:val="20"/>
        </w:rPr>
        <w:t xml:space="preserve">challenge with </w:t>
      </w:r>
      <w:r w:rsidR="00B11E6C" w:rsidRPr="000A50E7">
        <w:rPr>
          <w:rFonts w:cs="Times New Roman"/>
          <w:color w:val="auto"/>
          <w:sz w:val="20"/>
          <w:szCs w:val="20"/>
        </w:rPr>
        <w:t>individual toxin</w:t>
      </w:r>
      <w:r w:rsidR="00C4493C" w:rsidRPr="000A50E7">
        <w:rPr>
          <w:rFonts w:cs="Times New Roman"/>
          <w:color w:val="auto"/>
          <w:sz w:val="20"/>
          <w:szCs w:val="20"/>
        </w:rPr>
        <w:t>s</w:t>
      </w:r>
      <w:r w:rsidR="00B11E6C" w:rsidRPr="000A50E7">
        <w:rPr>
          <w:rFonts w:cs="Times New Roman"/>
          <w:color w:val="auto"/>
          <w:sz w:val="20"/>
          <w:szCs w:val="20"/>
        </w:rPr>
        <w:t xml:space="preserve"> versus </w:t>
      </w:r>
      <w:proofErr w:type="spellStart"/>
      <w:r w:rsidR="00735422" w:rsidRPr="000A50E7">
        <w:rPr>
          <w:rFonts w:cs="Times New Roman"/>
          <w:color w:val="auto"/>
          <w:sz w:val="20"/>
          <w:szCs w:val="20"/>
        </w:rPr>
        <w:t>TcdA+B</w:t>
      </w:r>
      <w:proofErr w:type="spellEnd"/>
      <w:r w:rsidR="005252BC" w:rsidRPr="000A50E7">
        <w:rPr>
          <w:rFonts w:cs="Times New Roman"/>
          <w:color w:val="auto"/>
          <w:sz w:val="20"/>
          <w:szCs w:val="20"/>
        </w:rPr>
        <w:t xml:space="preserve"> challenge</w:t>
      </w:r>
      <w:r w:rsidR="00B11E6C" w:rsidRPr="000A50E7">
        <w:rPr>
          <w:rFonts w:cs="Times New Roman"/>
          <w:color w:val="auto"/>
          <w:sz w:val="20"/>
          <w:szCs w:val="20"/>
        </w:rPr>
        <w:t xml:space="preserve">, </w:t>
      </w:r>
      <w:r w:rsidR="00735422" w:rsidRPr="000A50E7">
        <w:rPr>
          <w:rFonts w:cs="Times New Roman"/>
          <w:color w:val="auto"/>
          <w:sz w:val="20"/>
          <w:szCs w:val="20"/>
        </w:rPr>
        <w:t xml:space="preserve">the transcriptional response induced by </w:t>
      </w:r>
      <w:proofErr w:type="spellStart"/>
      <w:r w:rsidR="00735422" w:rsidRPr="000A50E7">
        <w:rPr>
          <w:rFonts w:cs="Times New Roman"/>
          <w:color w:val="auto"/>
          <w:sz w:val="20"/>
          <w:szCs w:val="20"/>
        </w:rPr>
        <w:t>TcdA+B</w:t>
      </w:r>
      <w:proofErr w:type="spellEnd"/>
      <w:r w:rsidR="00735422" w:rsidRPr="000A50E7">
        <w:rPr>
          <w:rFonts w:cs="Times New Roman"/>
          <w:color w:val="auto"/>
          <w:sz w:val="20"/>
          <w:szCs w:val="20"/>
        </w:rPr>
        <w:t xml:space="preserve"> is very similar to </w:t>
      </w:r>
      <w:r w:rsidR="00C4493C" w:rsidRPr="000A50E7">
        <w:rPr>
          <w:rFonts w:cs="Times New Roman"/>
          <w:color w:val="auto"/>
          <w:sz w:val="20"/>
          <w:szCs w:val="20"/>
        </w:rPr>
        <w:t>that</w:t>
      </w:r>
      <w:r w:rsidR="00735422" w:rsidRPr="000A50E7">
        <w:rPr>
          <w:rFonts w:cs="Times New Roman"/>
          <w:color w:val="auto"/>
          <w:sz w:val="20"/>
          <w:szCs w:val="20"/>
        </w:rPr>
        <w:t xml:space="preserve"> induced by TcdA</w:t>
      </w:r>
      <w:r w:rsidR="00190BD2" w:rsidRPr="000A50E7">
        <w:rPr>
          <w:rFonts w:cs="Times New Roman"/>
          <w:color w:val="auto"/>
          <w:sz w:val="20"/>
          <w:szCs w:val="20"/>
        </w:rPr>
        <w:t xml:space="preserve"> </w:t>
      </w:r>
      <w:proofErr w:type="gramStart"/>
      <w:r w:rsidR="00190BD2" w:rsidRPr="000A50E7">
        <w:rPr>
          <w:rFonts w:cs="Times New Roman"/>
          <w:color w:val="auto"/>
          <w:sz w:val="20"/>
          <w:szCs w:val="20"/>
        </w:rPr>
        <w:t>alone</w:t>
      </w:r>
      <w:r w:rsidR="00735422" w:rsidRPr="000A50E7">
        <w:rPr>
          <w:rFonts w:cs="Times New Roman"/>
          <w:color w:val="auto"/>
          <w:sz w:val="20"/>
          <w:szCs w:val="20"/>
        </w:rPr>
        <w:t>.</w:t>
      </w:r>
      <w:proofErr w:type="gramEnd"/>
      <w:r w:rsidR="008E7FF9" w:rsidRPr="000A50E7">
        <w:rPr>
          <w:rFonts w:cs="Times New Roman"/>
          <w:color w:val="auto"/>
          <w:sz w:val="20"/>
          <w:szCs w:val="20"/>
        </w:rPr>
        <w:t xml:space="preserve"> </w:t>
      </w:r>
      <w:r w:rsidR="00735422" w:rsidRPr="000A50E7">
        <w:rPr>
          <w:rFonts w:cs="Times New Roman"/>
          <w:color w:val="auto"/>
          <w:sz w:val="20"/>
          <w:szCs w:val="20"/>
        </w:rPr>
        <w:t xml:space="preserve">For instance, </w:t>
      </w:r>
      <w:r w:rsidR="00B579BC" w:rsidRPr="000A50E7">
        <w:rPr>
          <w:rFonts w:cs="Times New Roman"/>
          <w:color w:val="auto"/>
          <w:sz w:val="20"/>
          <w:szCs w:val="20"/>
        </w:rPr>
        <w:t>at 2h, 12 of the 20 genes</w:t>
      </w:r>
      <w:r w:rsidR="00506678" w:rsidRPr="000A50E7">
        <w:rPr>
          <w:rFonts w:cs="Times New Roman"/>
          <w:color w:val="auto"/>
          <w:sz w:val="20"/>
          <w:szCs w:val="20"/>
        </w:rPr>
        <w:t xml:space="preserve"> with a significant change in expression </w:t>
      </w:r>
      <w:r w:rsidR="00B579BC" w:rsidRPr="000A50E7">
        <w:rPr>
          <w:rFonts w:cs="Times New Roman"/>
          <w:color w:val="auto"/>
          <w:sz w:val="20"/>
          <w:szCs w:val="20"/>
        </w:rPr>
        <w:t xml:space="preserve">after TcdA challenge </w:t>
      </w:r>
      <w:r w:rsidR="00506678" w:rsidRPr="000A50E7">
        <w:rPr>
          <w:rFonts w:cs="Times New Roman"/>
          <w:color w:val="auto"/>
          <w:sz w:val="20"/>
          <w:szCs w:val="20"/>
        </w:rPr>
        <w:t xml:space="preserve">were also differentially expressed </w:t>
      </w:r>
      <w:r w:rsidR="00B579BC" w:rsidRPr="000A50E7">
        <w:rPr>
          <w:rFonts w:cs="Times New Roman"/>
          <w:color w:val="auto"/>
          <w:sz w:val="20"/>
          <w:szCs w:val="20"/>
        </w:rPr>
        <w:t xml:space="preserve">after </w:t>
      </w:r>
      <w:proofErr w:type="spellStart"/>
      <w:r w:rsidR="00B579BC" w:rsidRPr="000A50E7">
        <w:rPr>
          <w:rFonts w:cs="Times New Roman"/>
          <w:color w:val="auto"/>
          <w:sz w:val="20"/>
          <w:szCs w:val="20"/>
        </w:rPr>
        <w:t>TcdA+B</w:t>
      </w:r>
      <w:proofErr w:type="spellEnd"/>
      <w:r w:rsidR="00B579BC" w:rsidRPr="000A50E7">
        <w:rPr>
          <w:rFonts w:cs="Times New Roman"/>
          <w:color w:val="auto"/>
          <w:sz w:val="20"/>
          <w:szCs w:val="20"/>
        </w:rPr>
        <w:t xml:space="preserve"> challenge</w:t>
      </w:r>
      <w:r w:rsidR="00EF412D" w:rsidRPr="000A50E7">
        <w:rPr>
          <w:rFonts w:cs="Times New Roman"/>
          <w:color w:val="auto"/>
          <w:sz w:val="20"/>
          <w:szCs w:val="20"/>
        </w:rPr>
        <w:t>.</w:t>
      </w:r>
      <w:r w:rsidR="00735422" w:rsidRPr="000A50E7">
        <w:rPr>
          <w:rFonts w:cs="Times New Roman"/>
          <w:color w:val="auto"/>
          <w:sz w:val="20"/>
          <w:szCs w:val="20"/>
        </w:rPr>
        <w:t xml:space="preserve"> </w:t>
      </w:r>
      <w:r w:rsidR="004D448D" w:rsidRPr="000A50E7">
        <w:rPr>
          <w:rFonts w:cs="Times New Roman"/>
          <w:color w:val="auto"/>
          <w:sz w:val="20"/>
          <w:szCs w:val="20"/>
        </w:rPr>
        <w:t>A</w:t>
      </w:r>
      <w:r w:rsidR="00FB7F00" w:rsidRPr="000A50E7">
        <w:rPr>
          <w:rFonts w:cs="Times New Roman"/>
          <w:color w:val="auto"/>
          <w:sz w:val="20"/>
          <w:szCs w:val="20"/>
        </w:rPr>
        <w:t>l</w:t>
      </w:r>
      <w:r w:rsidR="00860B3C" w:rsidRPr="000A50E7">
        <w:rPr>
          <w:rFonts w:cs="Times New Roman"/>
          <w:color w:val="auto"/>
          <w:sz w:val="20"/>
          <w:szCs w:val="20"/>
        </w:rPr>
        <w:t>t</w:t>
      </w:r>
      <w:r w:rsidR="00F436B4" w:rsidRPr="000A50E7">
        <w:rPr>
          <w:rFonts w:cs="Times New Roman"/>
          <w:color w:val="auto"/>
          <w:sz w:val="20"/>
          <w:szCs w:val="20"/>
        </w:rPr>
        <w:t xml:space="preserve">hough </w:t>
      </w:r>
      <w:r w:rsidR="005A1241" w:rsidRPr="000A50E7">
        <w:rPr>
          <w:rFonts w:cs="Times New Roman"/>
          <w:color w:val="auto"/>
          <w:sz w:val="20"/>
          <w:szCs w:val="20"/>
        </w:rPr>
        <w:t xml:space="preserve">the degree of </w:t>
      </w:r>
      <w:r w:rsidR="003E556C" w:rsidRPr="000A50E7">
        <w:rPr>
          <w:rFonts w:cs="Times New Roman"/>
          <w:color w:val="auto"/>
          <w:sz w:val="20"/>
          <w:szCs w:val="20"/>
        </w:rPr>
        <w:t>pathology</w:t>
      </w:r>
      <w:r w:rsidR="00AF18F8" w:rsidRPr="000A50E7">
        <w:rPr>
          <w:rFonts w:cs="Times New Roman"/>
          <w:color w:val="auto"/>
          <w:sz w:val="20"/>
          <w:szCs w:val="20"/>
        </w:rPr>
        <w:t xml:space="preserve"> and</w:t>
      </w:r>
      <w:r w:rsidR="003E556C" w:rsidRPr="000A50E7">
        <w:rPr>
          <w:rFonts w:cs="Times New Roman"/>
          <w:color w:val="auto"/>
          <w:sz w:val="20"/>
          <w:szCs w:val="20"/>
        </w:rPr>
        <w:t xml:space="preserve"> </w:t>
      </w:r>
      <w:r w:rsidR="00AF18F8" w:rsidRPr="000A50E7">
        <w:rPr>
          <w:rFonts w:cs="Times New Roman"/>
          <w:color w:val="auto"/>
          <w:sz w:val="20"/>
          <w:szCs w:val="20"/>
        </w:rPr>
        <w:t xml:space="preserve">magnitude of transcriptional changes are </w:t>
      </w:r>
      <w:r w:rsidR="00135D74" w:rsidRPr="000A50E7">
        <w:rPr>
          <w:rFonts w:cs="Times New Roman"/>
          <w:color w:val="auto"/>
          <w:sz w:val="20"/>
          <w:szCs w:val="20"/>
        </w:rPr>
        <w:t xml:space="preserve">significantly </w:t>
      </w:r>
      <w:r w:rsidR="00F436B4" w:rsidRPr="000A50E7">
        <w:rPr>
          <w:rFonts w:cs="Times New Roman"/>
          <w:color w:val="auto"/>
          <w:sz w:val="20"/>
          <w:szCs w:val="20"/>
        </w:rPr>
        <w:t>different</w:t>
      </w:r>
      <w:r w:rsidR="00AE7682" w:rsidRPr="000A50E7">
        <w:rPr>
          <w:rFonts w:cs="Times New Roman"/>
          <w:color w:val="auto"/>
          <w:sz w:val="20"/>
          <w:szCs w:val="20"/>
        </w:rPr>
        <w:t xml:space="preserve"> between TcdA and TcdB</w:t>
      </w:r>
      <w:r w:rsidR="00F436B4" w:rsidRPr="000A50E7">
        <w:rPr>
          <w:rFonts w:cs="Times New Roman"/>
          <w:color w:val="auto"/>
          <w:sz w:val="20"/>
          <w:szCs w:val="20"/>
        </w:rPr>
        <w:t xml:space="preserve">, the </w:t>
      </w:r>
      <w:r w:rsidR="00AF18F8" w:rsidRPr="000A50E7">
        <w:rPr>
          <w:rFonts w:cs="Times New Roman"/>
          <w:color w:val="auto"/>
          <w:sz w:val="20"/>
          <w:szCs w:val="20"/>
        </w:rPr>
        <w:t xml:space="preserve">overall transcriptional responses to </w:t>
      </w:r>
      <w:r w:rsidR="00F436B4" w:rsidRPr="000A50E7">
        <w:rPr>
          <w:rFonts w:cs="Times New Roman"/>
          <w:color w:val="auto"/>
          <w:sz w:val="20"/>
          <w:szCs w:val="20"/>
        </w:rPr>
        <w:t xml:space="preserve">TcdA and TcdB </w:t>
      </w:r>
      <w:r w:rsidR="00A013AE" w:rsidRPr="000A50E7">
        <w:rPr>
          <w:rFonts w:cs="Times New Roman"/>
          <w:color w:val="auto"/>
          <w:sz w:val="20"/>
          <w:szCs w:val="20"/>
        </w:rPr>
        <w:t>are</w:t>
      </w:r>
      <w:r w:rsidR="00F436B4" w:rsidRPr="000A50E7">
        <w:rPr>
          <w:rFonts w:cs="Times New Roman"/>
          <w:color w:val="auto"/>
          <w:sz w:val="20"/>
          <w:szCs w:val="20"/>
        </w:rPr>
        <w:t xml:space="preserve"> </w:t>
      </w:r>
      <w:r w:rsidR="00017B22" w:rsidRPr="000A50E7">
        <w:rPr>
          <w:rFonts w:cs="Times New Roman"/>
          <w:color w:val="auto"/>
          <w:sz w:val="20"/>
          <w:szCs w:val="20"/>
        </w:rPr>
        <w:t xml:space="preserve">highly </w:t>
      </w:r>
      <w:r w:rsidR="00F436B4" w:rsidRPr="000A50E7">
        <w:rPr>
          <w:rFonts w:cs="Times New Roman"/>
          <w:color w:val="auto"/>
          <w:sz w:val="20"/>
          <w:szCs w:val="20"/>
        </w:rPr>
        <w:t>correlated</w:t>
      </w:r>
      <w:r w:rsidR="004348BC" w:rsidRPr="000A50E7">
        <w:rPr>
          <w:rFonts w:cs="Times New Roman"/>
          <w:color w:val="auto"/>
          <w:sz w:val="20"/>
          <w:szCs w:val="20"/>
        </w:rPr>
        <w:t xml:space="preserve"> (Figure 2E)</w:t>
      </w:r>
      <w:r w:rsidR="00AF18F8" w:rsidRPr="000A50E7">
        <w:rPr>
          <w:rFonts w:cs="Times New Roman"/>
          <w:color w:val="auto"/>
          <w:sz w:val="20"/>
          <w:szCs w:val="20"/>
        </w:rPr>
        <w:t>. Hence, in general, gene</w:t>
      </w:r>
      <w:r w:rsidR="00135D74" w:rsidRPr="000A50E7">
        <w:rPr>
          <w:rFonts w:cs="Times New Roman"/>
          <w:color w:val="auto"/>
          <w:sz w:val="20"/>
          <w:szCs w:val="20"/>
        </w:rPr>
        <w:t xml:space="preserve"> expression</w:t>
      </w:r>
      <w:r w:rsidR="00AF18F8" w:rsidRPr="000A50E7">
        <w:rPr>
          <w:rFonts w:cs="Times New Roman"/>
          <w:color w:val="auto"/>
          <w:sz w:val="20"/>
          <w:szCs w:val="20"/>
        </w:rPr>
        <w:t xml:space="preserve"> that </w:t>
      </w:r>
      <w:r w:rsidR="00135D74" w:rsidRPr="000A50E7">
        <w:rPr>
          <w:rFonts w:cs="Times New Roman"/>
          <w:color w:val="auto"/>
          <w:sz w:val="20"/>
          <w:szCs w:val="20"/>
        </w:rPr>
        <w:t xml:space="preserve">is affected </w:t>
      </w:r>
      <w:r w:rsidR="00AF18F8" w:rsidRPr="000A50E7">
        <w:rPr>
          <w:rFonts w:cs="Times New Roman"/>
          <w:color w:val="auto"/>
          <w:sz w:val="20"/>
          <w:szCs w:val="20"/>
        </w:rPr>
        <w:t xml:space="preserve">by TcdA </w:t>
      </w:r>
      <w:r w:rsidR="00135D74" w:rsidRPr="000A50E7">
        <w:rPr>
          <w:rFonts w:cs="Times New Roman"/>
          <w:color w:val="auto"/>
          <w:sz w:val="20"/>
          <w:szCs w:val="20"/>
        </w:rPr>
        <w:t xml:space="preserve">is </w:t>
      </w:r>
      <w:r w:rsidR="00AF18F8" w:rsidRPr="000A50E7">
        <w:rPr>
          <w:rFonts w:cs="Times New Roman"/>
          <w:color w:val="auto"/>
          <w:sz w:val="20"/>
          <w:szCs w:val="20"/>
        </w:rPr>
        <w:t xml:space="preserve">also </w:t>
      </w:r>
      <w:r w:rsidR="00135D74" w:rsidRPr="000A50E7">
        <w:rPr>
          <w:rFonts w:cs="Times New Roman"/>
          <w:color w:val="auto"/>
          <w:sz w:val="20"/>
          <w:szCs w:val="20"/>
        </w:rPr>
        <w:t xml:space="preserve">affected </w:t>
      </w:r>
      <w:r w:rsidR="00AF18F8" w:rsidRPr="000A50E7">
        <w:rPr>
          <w:rFonts w:cs="Times New Roman"/>
          <w:color w:val="auto"/>
          <w:sz w:val="20"/>
          <w:szCs w:val="20"/>
        </w:rPr>
        <w:t>by TcdB but to a lesser extent, suggesting</w:t>
      </w:r>
      <w:r w:rsidR="005A1241" w:rsidRPr="000A50E7">
        <w:rPr>
          <w:rFonts w:cs="Times New Roman"/>
          <w:color w:val="auto"/>
          <w:sz w:val="20"/>
          <w:szCs w:val="20"/>
        </w:rPr>
        <w:t xml:space="preserve"> </w:t>
      </w:r>
      <w:r w:rsidR="00451204" w:rsidRPr="000A50E7">
        <w:rPr>
          <w:rFonts w:cs="Times New Roman"/>
          <w:color w:val="auto"/>
          <w:sz w:val="20"/>
          <w:szCs w:val="20"/>
        </w:rPr>
        <w:t>broadly</w:t>
      </w:r>
      <w:r w:rsidR="003E556C" w:rsidRPr="000A50E7">
        <w:rPr>
          <w:rFonts w:cs="Times New Roman"/>
          <w:color w:val="auto"/>
          <w:sz w:val="20"/>
          <w:szCs w:val="20"/>
        </w:rPr>
        <w:t xml:space="preserve"> </w:t>
      </w:r>
      <w:r w:rsidR="00F436B4" w:rsidRPr="000A50E7">
        <w:rPr>
          <w:rFonts w:cs="Times New Roman"/>
          <w:color w:val="auto"/>
          <w:sz w:val="20"/>
          <w:szCs w:val="20"/>
        </w:rPr>
        <w:t xml:space="preserve">similar </w:t>
      </w:r>
      <w:r w:rsidR="008E7FF9" w:rsidRPr="000A50E7">
        <w:rPr>
          <w:rFonts w:cs="Times New Roman"/>
          <w:i/>
          <w:color w:val="auto"/>
          <w:sz w:val="20"/>
          <w:szCs w:val="20"/>
        </w:rPr>
        <w:t>in vivo</w:t>
      </w:r>
      <w:r w:rsidR="008E7FF9" w:rsidRPr="000A50E7">
        <w:rPr>
          <w:rFonts w:cs="Times New Roman"/>
          <w:color w:val="auto"/>
          <w:sz w:val="20"/>
          <w:szCs w:val="20"/>
        </w:rPr>
        <w:t xml:space="preserve"> cellular </w:t>
      </w:r>
      <w:r w:rsidR="00735422" w:rsidRPr="000A50E7">
        <w:rPr>
          <w:rFonts w:cs="Times New Roman"/>
          <w:color w:val="auto"/>
          <w:sz w:val="20"/>
          <w:szCs w:val="20"/>
        </w:rPr>
        <w:t xml:space="preserve">responses </w:t>
      </w:r>
      <w:r w:rsidR="00AF18F8" w:rsidRPr="000A50E7">
        <w:rPr>
          <w:rFonts w:cs="Times New Roman"/>
          <w:color w:val="auto"/>
          <w:sz w:val="20"/>
          <w:szCs w:val="20"/>
        </w:rPr>
        <w:t>to</w:t>
      </w:r>
      <w:r w:rsidR="005A1241" w:rsidRPr="000A50E7">
        <w:rPr>
          <w:rFonts w:cs="Times New Roman"/>
          <w:color w:val="auto"/>
          <w:sz w:val="20"/>
          <w:szCs w:val="20"/>
        </w:rPr>
        <w:t xml:space="preserve"> TcdA and TcdB</w:t>
      </w:r>
      <w:r w:rsidR="003E556C" w:rsidRPr="000A50E7">
        <w:rPr>
          <w:rFonts w:cs="Times New Roman"/>
          <w:color w:val="auto"/>
          <w:sz w:val="20"/>
          <w:szCs w:val="20"/>
        </w:rPr>
        <w:t>.</w:t>
      </w:r>
    </w:p>
    <w:p w:rsidR="006B086B" w:rsidRPr="000A50E7" w:rsidRDefault="006B086B" w:rsidP="003767F4">
      <w:pPr>
        <w:suppressLineNumbers/>
        <w:spacing w:after="0" w:line="480" w:lineRule="auto"/>
        <w:jc w:val="both"/>
        <w:rPr>
          <w:rFonts w:cs="Times New Roman"/>
          <w:color w:val="auto"/>
          <w:sz w:val="20"/>
          <w:szCs w:val="20"/>
        </w:rPr>
      </w:pPr>
    </w:p>
    <w:p w:rsidR="004348BC" w:rsidRPr="000A50E7" w:rsidRDefault="00F031CB" w:rsidP="001B4CF8">
      <w:pPr>
        <w:spacing w:after="0" w:line="480" w:lineRule="auto"/>
        <w:jc w:val="both"/>
        <w:rPr>
          <w:rFonts w:cs="Times New Roman"/>
          <w:color w:val="auto"/>
          <w:sz w:val="20"/>
          <w:szCs w:val="20"/>
        </w:rPr>
      </w:pPr>
      <w:r w:rsidRPr="000A50E7">
        <w:rPr>
          <w:rFonts w:cs="Times New Roman"/>
          <w:color w:val="auto"/>
          <w:sz w:val="20"/>
          <w:szCs w:val="20"/>
        </w:rPr>
        <w:t xml:space="preserve">For an initial perspective of </w:t>
      </w:r>
      <w:r w:rsidR="00451204" w:rsidRPr="000A50E7">
        <w:rPr>
          <w:rFonts w:cs="Times New Roman"/>
          <w:color w:val="auto"/>
          <w:sz w:val="20"/>
          <w:szCs w:val="20"/>
        </w:rPr>
        <w:t>which genes are affected</w:t>
      </w:r>
      <w:r w:rsidRPr="000A50E7">
        <w:rPr>
          <w:rFonts w:cs="Times New Roman"/>
          <w:color w:val="auto"/>
          <w:sz w:val="20"/>
          <w:szCs w:val="20"/>
        </w:rPr>
        <w:t>, w</w:t>
      </w:r>
      <w:r w:rsidR="00860B3C" w:rsidRPr="000A50E7">
        <w:rPr>
          <w:rFonts w:cs="Times New Roman"/>
          <w:color w:val="auto"/>
          <w:sz w:val="20"/>
          <w:szCs w:val="20"/>
        </w:rPr>
        <w:t xml:space="preserve">e present </w:t>
      </w:r>
      <w:r w:rsidR="00451204" w:rsidRPr="000A50E7">
        <w:rPr>
          <w:rFonts w:cs="Times New Roman"/>
          <w:color w:val="auto"/>
          <w:sz w:val="20"/>
          <w:szCs w:val="20"/>
        </w:rPr>
        <w:t>genes differentially expressed</w:t>
      </w:r>
      <w:r w:rsidR="00C27CCD" w:rsidRPr="000A50E7">
        <w:rPr>
          <w:rFonts w:cs="Times New Roman"/>
          <w:color w:val="auto"/>
          <w:sz w:val="20"/>
          <w:szCs w:val="20"/>
        </w:rPr>
        <w:t xml:space="preserve"> 2h</w:t>
      </w:r>
      <w:r w:rsidR="00CF05D2" w:rsidRPr="000A50E7">
        <w:rPr>
          <w:rFonts w:cs="Times New Roman"/>
          <w:color w:val="auto"/>
          <w:sz w:val="20"/>
          <w:szCs w:val="20"/>
        </w:rPr>
        <w:t xml:space="preserve"> </w:t>
      </w:r>
      <w:r w:rsidR="00C27CCD" w:rsidRPr="000A50E7">
        <w:rPr>
          <w:rFonts w:cs="Times New Roman"/>
          <w:color w:val="auto"/>
          <w:sz w:val="20"/>
          <w:szCs w:val="20"/>
        </w:rPr>
        <w:t xml:space="preserve">post </w:t>
      </w:r>
      <w:r w:rsidR="004544BF" w:rsidRPr="000A50E7">
        <w:rPr>
          <w:rFonts w:cs="Times New Roman"/>
          <w:color w:val="auto"/>
          <w:sz w:val="20"/>
          <w:szCs w:val="20"/>
        </w:rPr>
        <w:t xml:space="preserve">toxin </w:t>
      </w:r>
      <w:r w:rsidR="00C27CCD" w:rsidRPr="000A50E7">
        <w:rPr>
          <w:rFonts w:cs="Times New Roman"/>
          <w:color w:val="auto"/>
          <w:sz w:val="20"/>
          <w:szCs w:val="20"/>
        </w:rPr>
        <w:t>challenge</w:t>
      </w:r>
      <w:r w:rsidR="00DB2D9C" w:rsidRPr="000A50E7">
        <w:rPr>
          <w:rFonts w:cs="Times New Roman"/>
          <w:color w:val="auto"/>
          <w:sz w:val="20"/>
          <w:szCs w:val="20"/>
        </w:rPr>
        <w:t xml:space="preserve"> (Table 1)</w:t>
      </w:r>
      <w:r w:rsidR="00C27CCD" w:rsidRPr="000A50E7">
        <w:rPr>
          <w:rFonts w:cs="Times New Roman"/>
          <w:color w:val="auto"/>
          <w:sz w:val="20"/>
          <w:szCs w:val="20"/>
        </w:rPr>
        <w:t xml:space="preserve">. </w:t>
      </w:r>
      <w:r w:rsidR="00391B73" w:rsidRPr="000A50E7">
        <w:rPr>
          <w:rFonts w:cs="Times New Roman"/>
          <w:color w:val="auto"/>
          <w:sz w:val="20"/>
          <w:szCs w:val="20"/>
        </w:rPr>
        <w:t>T</w:t>
      </w:r>
      <w:r w:rsidR="00AE7682" w:rsidRPr="000A50E7">
        <w:rPr>
          <w:rFonts w:cs="Times New Roman"/>
          <w:color w:val="auto"/>
          <w:sz w:val="20"/>
          <w:szCs w:val="20"/>
        </w:rPr>
        <w:t>hese</w:t>
      </w:r>
      <w:r w:rsidR="00451204" w:rsidRPr="000A50E7">
        <w:rPr>
          <w:rFonts w:cs="Times New Roman"/>
          <w:color w:val="auto"/>
          <w:sz w:val="20"/>
          <w:szCs w:val="20"/>
        </w:rPr>
        <w:t xml:space="preserve"> </w:t>
      </w:r>
      <w:r w:rsidR="00860B3C" w:rsidRPr="000A50E7">
        <w:rPr>
          <w:rFonts w:cs="Times New Roman"/>
          <w:color w:val="auto"/>
          <w:sz w:val="20"/>
          <w:szCs w:val="20"/>
        </w:rPr>
        <w:t xml:space="preserve">include </w:t>
      </w:r>
      <w:r w:rsidR="009E6B7F" w:rsidRPr="000A50E7">
        <w:rPr>
          <w:rFonts w:cs="Times New Roman"/>
          <w:color w:val="auto"/>
          <w:sz w:val="20"/>
          <w:szCs w:val="20"/>
        </w:rPr>
        <w:t xml:space="preserve">several </w:t>
      </w:r>
      <w:r w:rsidR="00860B3C" w:rsidRPr="000A50E7">
        <w:rPr>
          <w:rFonts w:cs="Times New Roman"/>
          <w:color w:val="auto"/>
          <w:sz w:val="20"/>
          <w:szCs w:val="20"/>
        </w:rPr>
        <w:t>transcription factors</w:t>
      </w:r>
      <w:r w:rsidR="000F3080" w:rsidRPr="000A50E7">
        <w:rPr>
          <w:rFonts w:cs="Times New Roman"/>
          <w:color w:val="auto"/>
          <w:sz w:val="20"/>
          <w:szCs w:val="20"/>
        </w:rPr>
        <w:t xml:space="preserve"> (</w:t>
      </w:r>
      <w:r w:rsidR="00E813B3" w:rsidRPr="000A50E7">
        <w:rPr>
          <w:rFonts w:cs="Times New Roman"/>
          <w:i/>
          <w:color w:val="auto"/>
          <w:sz w:val="20"/>
          <w:szCs w:val="20"/>
        </w:rPr>
        <w:t>Atf3</w:t>
      </w:r>
      <w:r w:rsidR="004544BF" w:rsidRPr="000A50E7">
        <w:rPr>
          <w:rFonts w:cs="Times New Roman"/>
          <w:color w:val="auto"/>
          <w:sz w:val="20"/>
          <w:szCs w:val="20"/>
        </w:rPr>
        <w:t xml:space="preserve">, </w:t>
      </w:r>
      <w:r w:rsidR="00E813B3" w:rsidRPr="000A50E7">
        <w:rPr>
          <w:rFonts w:cs="Times New Roman"/>
          <w:i/>
          <w:color w:val="auto"/>
          <w:sz w:val="20"/>
          <w:szCs w:val="20"/>
        </w:rPr>
        <w:t>Egr1</w:t>
      </w:r>
      <w:r w:rsidR="000F3080" w:rsidRPr="000A50E7">
        <w:rPr>
          <w:rFonts w:cs="Times New Roman"/>
          <w:color w:val="auto"/>
          <w:sz w:val="20"/>
          <w:szCs w:val="20"/>
        </w:rPr>
        <w:t xml:space="preserve">, </w:t>
      </w:r>
      <w:r w:rsidR="00E06964" w:rsidRPr="000A50E7">
        <w:rPr>
          <w:rFonts w:cs="Times New Roman"/>
          <w:color w:val="auto"/>
          <w:sz w:val="20"/>
          <w:szCs w:val="20"/>
        </w:rPr>
        <w:t xml:space="preserve">and </w:t>
      </w:r>
      <w:r w:rsidR="00E813B3" w:rsidRPr="000A50E7">
        <w:rPr>
          <w:rFonts w:cs="Times New Roman"/>
          <w:i/>
          <w:color w:val="auto"/>
          <w:sz w:val="20"/>
          <w:szCs w:val="20"/>
        </w:rPr>
        <w:t>Jun</w:t>
      </w:r>
      <w:r w:rsidR="00FE2FA7" w:rsidRPr="000A50E7">
        <w:rPr>
          <w:rFonts w:cs="Times New Roman"/>
          <w:color w:val="auto"/>
          <w:sz w:val="20"/>
          <w:szCs w:val="20"/>
        </w:rPr>
        <w:t>)</w:t>
      </w:r>
      <w:r w:rsidR="00860B3C" w:rsidRPr="000A50E7">
        <w:rPr>
          <w:rFonts w:cs="Times New Roman"/>
          <w:color w:val="auto"/>
          <w:sz w:val="20"/>
          <w:szCs w:val="20"/>
        </w:rPr>
        <w:t xml:space="preserve"> </w:t>
      </w:r>
      <w:r w:rsidR="00D312E6" w:rsidRPr="000A50E7">
        <w:rPr>
          <w:rFonts w:cs="Times New Roman"/>
          <w:color w:val="auto"/>
          <w:sz w:val="20"/>
          <w:szCs w:val="20"/>
        </w:rPr>
        <w:t>and an mRNA binding protein (</w:t>
      </w:r>
      <w:r w:rsidR="00E813B3" w:rsidRPr="000A50E7">
        <w:rPr>
          <w:rFonts w:cs="Times New Roman"/>
          <w:i/>
          <w:color w:val="auto"/>
          <w:sz w:val="20"/>
          <w:szCs w:val="20"/>
        </w:rPr>
        <w:t>Zfp36</w:t>
      </w:r>
      <w:r w:rsidR="00D312E6" w:rsidRPr="000A50E7">
        <w:rPr>
          <w:rFonts w:cs="Times New Roman"/>
          <w:color w:val="auto"/>
          <w:sz w:val="20"/>
          <w:szCs w:val="20"/>
        </w:rPr>
        <w:t xml:space="preserve">). </w:t>
      </w:r>
      <w:r w:rsidR="00BF16F2" w:rsidRPr="000A50E7">
        <w:rPr>
          <w:rFonts w:cs="Times New Roman"/>
          <w:color w:val="auto"/>
          <w:sz w:val="20"/>
          <w:szCs w:val="20"/>
        </w:rPr>
        <w:t>Consistent with the observed pathology</w:t>
      </w:r>
      <w:r w:rsidR="00D312E6" w:rsidRPr="000A50E7">
        <w:rPr>
          <w:rFonts w:cs="Times New Roman"/>
          <w:color w:val="auto"/>
          <w:sz w:val="20"/>
          <w:szCs w:val="20"/>
        </w:rPr>
        <w:t>, several of the affected genes at 2h are related to the regulation of inflammation</w:t>
      </w:r>
      <w:r w:rsidR="00FE2FA7" w:rsidRPr="000A50E7">
        <w:rPr>
          <w:rFonts w:cs="Times New Roman"/>
          <w:color w:val="auto"/>
          <w:sz w:val="20"/>
          <w:szCs w:val="20"/>
        </w:rPr>
        <w:t xml:space="preserve"> (</w:t>
      </w:r>
      <w:r w:rsidR="00D312E6" w:rsidRPr="000A50E7">
        <w:rPr>
          <w:rFonts w:cs="Times New Roman"/>
          <w:i/>
          <w:color w:val="auto"/>
          <w:sz w:val="20"/>
          <w:szCs w:val="20"/>
        </w:rPr>
        <w:t>C3</w:t>
      </w:r>
      <w:r w:rsidR="00D312E6" w:rsidRPr="000A50E7">
        <w:rPr>
          <w:rFonts w:cs="Times New Roman"/>
          <w:color w:val="auto"/>
          <w:sz w:val="20"/>
          <w:szCs w:val="20"/>
        </w:rPr>
        <w:t xml:space="preserve">, </w:t>
      </w:r>
      <w:r w:rsidR="009E22A2" w:rsidRPr="000A50E7">
        <w:rPr>
          <w:rFonts w:cs="Times New Roman"/>
          <w:i/>
          <w:color w:val="auto"/>
          <w:sz w:val="20"/>
          <w:szCs w:val="20"/>
        </w:rPr>
        <w:lastRenderedPageBreak/>
        <w:t>Cxcl1</w:t>
      </w:r>
      <w:r w:rsidR="009E22A2" w:rsidRPr="000A50E7">
        <w:rPr>
          <w:rFonts w:cs="Times New Roman"/>
          <w:color w:val="auto"/>
          <w:sz w:val="20"/>
          <w:szCs w:val="20"/>
        </w:rPr>
        <w:t xml:space="preserve">, </w:t>
      </w:r>
      <w:r w:rsidR="00F133AC" w:rsidRPr="000A50E7">
        <w:rPr>
          <w:rFonts w:cs="Times New Roman"/>
          <w:i/>
          <w:color w:val="auto"/>
          <w:sz w:val="20"/>
          <w:szCs w:val="20"/>
        </w:rPr>
        <w:t>Cxcl10</w:t>
      </w:r>
      <w:r w:rsidR="00F133AC" w:rsidRPr="000A50E7">
        <w:rPr>
          <w:rFonts w:cs="Times New Roman"/>
          <w:color w:val="auto"/>
          <w:sz w:val="20"/>
          <w:szCs w:val="20"/>
        </w:rPr>
        <w:t xml:space="preserve">, </w:t>
      </w:r>
      <w:r w:rsidR="003033DA" w:rsidRPr="000A50E7">
        <w:rPr>
          <w:rFonts w:cs="Times New Roman"/>
          <w:i/>
          <w:color w:val="auto"/>
          <w:sz w:val="20"/>
          <w:szCs w:val="20"/>
        </w:rPr>
        <w:t>Dusp1</w:t>
      </w:r>
      <w:r w:rsidR="003033DA" w:rsidRPr="000A50E7">
        <w:rPr>
          <w:rFonts w:cs="Times New Roman"/>
          <w:color w:val="auto"/>
          <w:sz w:val="20"/>
          <w:szCs w:val="20"/>
        </w:rPr>
        <w:t xml:space="preserve">, </w:t>
      </w:r>
      <w:r w:rsidR="00D312E6" w:rsidRPr="000A50E7">
        <w:rPr>
          <w:rFonts w:cs="Times New Roman"/>
          <w:i/>
          <w:color w:val="auto"/>
          <w:sz w:val="20"/>
          <w:szCs w:val="20"/>
        </w:rPr>
        <w:t>Egr1</w:t>
      </w:r>
      <w:r w:rsidR="00D312E6" w:rsidRPr="000A50E7">
        <w:rPr>
          <w:rFonts w:cs="Times New Roman"/>
          <w:color w:val="auto"/>
          <w:sz w:val="20"/>
          <w:szCs w:val="20"/>
        </w:rPr>
        <w:t xml:space="preserve">, </w:t>
      </w:r>
      <w:r w:rsidR="004348BC" w:rsidRPr="000A50E7">
        <w:rPr>
          <w:rFonts w:cs="Times New Roman"/>
          <w:color w:val="auto"/>
          <w:sz w:val="20"/>
          <w:szCs w:val="20"/>
        </w:rPr>
        <w:t>etc.</w:t>
      </w:r>
      <w:r w:rsidR="00FE2FA7" w:rsidRPr="000A50E7">
        <w:rPr>
          <w:rFonts w:cs="Times New Roman"/>
          <w:color w:val="auto"/>
          <w:sz w:val="20"/>
          <w:szCs w:val="20"/>
        </w:rPr>
        <w:t>)</w:t>
      </w:r>
      <w:r w:rsidR="00860B3C" w:rsidRPr="000A50E7">
        <w:rPr>
          <w:rFonts w:cs="Times New Roman"/>
          <w:color w:val="auto"/>
          <w:sz w:val="20"/>
          <w:szCs w:val="20"/>
        </w:rPr>
        <w:t>.</w:t>
      </w:r>
      <w:r w:rsidR="00017B22" w:rsidRPr="000A50E7">
        <w:rPr>
          <w:rFonts w:cs="Times New Roman"/>
          <w:color w:val="auto"/>
          <w:sz w:val="20"/>
          <w:szCs w:val="20"/>
        </w:rPr>
        <w:t xml:space="preserve"> </w:t>
      </w:r>
      <w:r w:rsidR="00B579BC" w:rsidRPr="000A50E7">
        <w:rPr>
          <w:rFonts w:cs="Times New Roman"/>
          <w:color w:val="auto"/>
          <w:sz w:val="20"/>
          <w:szCs w:val="20"/>
        </w:rPr>
        <w:t xml:space="preserve">Increased expression of </w:t>
      </w:r>
      <w:r w:rsidR="00B579BC" w:rsidRPr="000A50E7">
        <w:rPr>
          <w:rFonts w:cs="Times New Roman"/>
          <w:i/>
          <w:color w:val="auto"/>
          <w:sz w:val="20"/>
          <w:szCs w:val="20"/>
        </w:rPr>
        <w:t>Sprr1a</w:t>
      </w:r>
      <w:r w:rsidR="00B579BC" w:rsidRPr="000A50E7">
        <w:rPr>
          <w:rFonts w:cs="Times New Roman"/>
          <w:color w:val="auto"/>
          <w:sz w:val="20"/>
          <w:szCs w:val="20"/>
        </w:rPr>
        <w:t xml:space="preserve"> and </w:t>
      </w:r>
      <w:r w:rsidR="00B579BC" w:rsidRPr="000A50E7">
        <w:rPr>
          <w:rFonts w:cs="Times New Roman"/>
          <w:i/>
          <w:color w:val="auto"/>
          <w:sz w:val="20"/>
          <w:szCs w:val="20"/>
        </w:rPr>
        <w:t>Atf3</w:t>
      </w:r>
      <w:r w:rsidR="00B579BC" w:rsidRPr="000A50E7">
        <w:rPr>
          <w:rFonts w:cs="Times New Roman"/>
          <w:color w:val="auto"/>
          <w:sz w:val="20"/>
          <w:szCs w:val="20"/>
        </w:rPr>
        <w:t>, markers of neuronal damage, is interesting with respect to previous findings implicating involvement of the enteric nervous system in the host response</w:t>
      </w:r>
      <w:r w:rsidR="003767F4" w:rsidRPr="000A50E7">
        <w:rPr>
          <w:rFonts w:cs="Times New Roman"/>
          <w:color w:val="auto"/>
          <w:sz w:val="20"/>
          <w:szCs w:val="20"/>
        </w:rPr>
        <w:t xml:space="preserve"> </w:t>
      </w:r>
      <w:r w:rsidR="00681467" w:rsidRPr="000A50E7">
        <w:rPr>
          <w:rFonts w:cs="Times New Roman"/>
          <w:color w:val="auto"/>
          <w:sz w:val="20"/>
          <w:szCs w:val="20"/>
        </w:rPr>
        <w:fldChar w:fldCharType="begin" w:fldLock="1"/>
      </w:r>
      <w:r w:rsidR="002B1BE5" w:rsidRPr="000A50E7">
        <w:rPr>
          <w:rFonts w:cs="Times New Roman"/>
          <w:color w:val="auto"/>
          <w:sz w:val="20"/>
          <w:szCs w:val="20"/>
        </w:rPr>
        <w:instrText>ADDIN CSL_CITATION { "citationItems" : [ { "id" : "ITEM-1", "itemData" : { "DOI" : "10.1002/cne.21944", "ISBN" : "1096-9861 (Electronic) 0021-9967 (Linking)", "PMID" : "19107756", "abstract" : "Small proline-rich repeat protein 1A (SPRR1A) is expressed in dorsal root ganglion (DRG) neurons following peripheral nerve injury but it is not known whether SPRR1A is differentially expressed following injury to peripheral versus central DRG projections and a detailed characterization of expression in sensory neuron subpopulations and spinal cord has not been performed. Here we use immunocytochemical techniques to characterize SPRR1A expression following sciatic nerve, dorsal root, and dorsal column injury in adult mice. SPRR1A was not detected in naive spinal cord, DRG, or peripheral nerves and there was minimal expression following injury to the centrally projecting branches of DRG neurons. However, following peripheral (sciatic) nerve injury, intense SPRR1A immunoreactivity was observed in the dorsal horn and motoneurons of the spinal cord, in L4/5 DRG neurons, and in the injured nerve. A time-course study comparing expression following sciatic nerve crush and transection revealed maximum SPRR1A levels at day 7 in both models. However, while SPRR1A was downregulated to baseline by 30 days postlesion following crush injury, it remained elevated 30 days after transection. Cell-size and double-labeling studies revealed that SPRR1A was expressed by DRG cells of all sizes and colocalized with classical markers of DRG subpopulations and their primary afferent terminals. High coexpression of SPRR1A with activating transcription factor-3 and growth-associated protein-43 was observed, indicating that it is expressed by injured and regenerating neurons. This study supports the hypothesis that SPRR1A is a regeneration-associated gene and that SPRR1A provides a valuable marker to assess the regenerative potential of injured neurons.", "author" : [ { "dropping-particle" : "", "family" : "Starkey", "given" : "M L", "non-dropping-particle" : "", "parse-names" : false, "suffix" : "" }, { "dropping-particle" : "", "family" : "Davies", "given" : "M", "non-dropping-particle" : "", "parse-names" : false, "suffix" : "" }, { "dropping-particle" : "", "family" : "Yip", "given" : "P K", "non-dropping-particle" : "", "parse-names" : false, "suffix" : "" }, { "dropping-particle" : "", "family" : "Carter", "given" : "L M", "non-dropping-particle" : "", "parse-names" : false, "suffix" : "" }, { "dropping-particle" : "", "family" : "Wong", "given" : "D J", "non-dropping-particle" : "", "parse-names" : false, "suffix" : "" }, { "dropping-particle" : "", "family" : "McMahon", "given" : "S B", "non-dropping-particle" : "", "parse-names" : false, "suffix" : "" }, { "dropping-particle" : "", "family" : "Bradbury", "given" : "E J", "non-dropping-particle" : "", "parse-names" : false, "suffix" : "" } ], "container-title" : "J Comp Neurol", "edition" : "2008/12/25", "id" : "ITEM-1", "issue" : "1", "issued" : { "date-parts" : [ [ "2009" ] ] }, "note" : "Starkey, Michelle L\nDavies, Meirion\nYip, Ping K\nCarter, Lucy M\nWong, Danny J N\nMcMahon, Stephen B\nBradbury, Elizabeth J\nG120/818/Medical Research Council/United Kingdom\nG120/818(65519)/Medical Research Council/United Kingdom\nG120/818(75098)/Medical Research Council/United Kingdom\nResearch Support, Non-U.S. Gov't\nUnited States\nThe Journal of comparative neurology\nJ Comp Neurol. 2009 Mar 1;513(1):51-68. doi: 10.1002/cne.21944.", "page" : "51-68", "title" : "Expression of the regeneration-associated protein SPRR1A in primary sensory neurons and spinal cord of the adult mouse following peripheral and central injury", "type" : "article-journal", "volume" : "513" }, "uris" : [ "http://www.mendeley.com/documents/?uuid=b767f2a4-d240-4f3a-a1ee-0d105f7a40dc" ] }, { "id" : "ITEM-2", "itemData" : { "DOI" : "10.1016/j.neuron.2009.01.017 S0896-6273(09)00084-1 [pii]", "ISBN" : "1097-4199 (Electronic) 0896-6273 (Linking)", "PMID" : "19285470", "abstract" : "Delineating the molecular basis of synapse development is crucial for understanding brain function. Cocultures of neurons with transfected fibroblasts have demonstrated the synapse-promoting activity of candidate molecules. Here, we performed an unbiased expression screen for synaptogenic proteins in the coculture assay using custom-made cDNA libraries. Reisolation of NGL-3/LRRC4B and neuroligin-2 accounts for a minority of positive clones, indicating that current understanding of mammalian synaptogenic proteins is incomplete. We identify LRRTM1 as a transmembrane protein that induces presynaptic differentiation in contacting axons. All four LRRTM family members exhibit synaptogenic activity, LRRTMs localize to excitatory synapses, and artificially induced clustering of LRRTMs mediates postsynaptic differentiation. We generate LRRTM1(-/-) mice and reveal altered distribution of the vesicular glutamate transporter VGLUT1, confirming an in vivo synaptic function. These results suggest a prevalence of LRR domain proteins in trans-synaptic signaling and provide a cellular basis for the reported linkage of LRRTM1 to handedness and schizophrenia.", "author" : [ { "dropping-particle" : "", "family" : "Linhoff", "given" : "M W", "non-dropping-particle" : "", "parse-names" : false, "suffix" : "" }, { "dropping-particle" : "", "family" : "Lauren", "given" : "J", "non-dropping-particle" : "", "parse-names" : false, "suffix" : "" }, { "dropping-particle" : "", "family" : "Cassidy", "given" : "R M", "non-dropping-particle" : "", "parse-names" : false, "suffix" : "" }, { "dropping-particle" : "", "family" : "Dobie", "given" : "F A", "non-dropping-particle" : "", "parse-names" : false, "suffix" : "" }, { "dropping-particle" : "", "family" : "Takahashi", "given" : "H", "non-dropping-particle" : "", "parse-names" : false, "suffix" : "" }, { "dropping-particle" : "", "family" : "Nygaard", "given" : "H B", "non-dropping-particle" : "", "parse-names" : false, "suffix" : "" }, { "dropping-particle" : "", "family" : "Airaksinen", "given" : "M S", "non-dropping-particle" : "", "parse-names" : false, "suffix" : "" }, { "dropping-particle" : "", "family" : "Strittmatter", "given" : "S M", "non-dropping-particle" : "", "parse-names" : false, "suffix" : "" }, { "dropping-particle" : "", "family" : "Craig", "given" : "A M", "non-dropping-particle" : "", "parse-names" : false, "suffix" : "" } ], "container-title" : "Neuron", "edition" : "2009/03/17", "id" : "ITEM-2", "issue" : "5", "issued" : { "date-parts" : [ [ "2009" ] ] }, "note" : "Linhoff, Michael W\nLauren, Juha\nCassidy, Robert M\nDobie, Frederick A\nTakahashi, Hideto\nNygaard, Haakon B\nAiraksinen, Matti S\nStrittmatter, Stephen M\nCraig, Ann Marie\nMH 070860/MH/NIMH NIH HHS/United States\nNS 03220/NS/NINDS NIH HHS/United States\nNS 39962/NS/NINDS NIH HHS/United States\nR01 MH070860-01A1/MH/NIMH NIH HHS/United States\nR01 MH070860-02/MH/NIMH NIH HHS/United States\nR01 MH070860-03/MH/NIMH NIH HHS/United States\nR01 MH070860-04/MH/NIMH NIH HHS/United States\nR01 NS039962-11/NS/NINDS NIH HHS/United States\nR01 NS042304-08/NS/NINDS NIH HHS/United States\nR37 NS033020-17/NS/NINDS NIH HHS/United States\nR37 NS033020-19/NS/NINDS NIH HHS/United States\nResearch Support, N.I.H., Extramural\nResearch Support, Non-U.S. Gov't\nUnited States\nNeuron\nNeuron. 2009 Mar 12;61(5):734-49. doi: 10.1016/j.neuron.2009.01.017.", "page" : "734-749", "title" : "An unbiased expression screen for synaptogenic proteins identifies the LRRTM protein family as synaptic organizers", "type" : "article-journal", "volume" : "61" }, "uris" : [ "http://www.mendeley.com/documents/?uuid=90e1837a-b86f-46e4-bded-2db6b47bb651" ] } ], "mendeley" : { "previouslyFormattedCitation" : "(43, 44)" }, "properties" : { "noteIndex" : 0 }, "schema" : "https://github.com/citation-style-language/schema/raw/master/csl-citation.json" }</w:instrText>
      </w:r>
      <w:r w:rsidR="00681467" w:rsidRPr="000A50E7">
        <w:rPr>
          <w:rFonts w:cs="Times New Roman"/>
          <w:color w:val="auto"/>
          <w:sz w:val="20"/>
          <w:szCs w:val="20"/>
        </w:rPr>
        <w:fldChar w:fldCharType="separate"/>
      </w:r>
      <w:r w:rsidR="00D90C42" w:rsidRPr="000A50E7">
        <w:rPr>
          <w:rFonts w:cs="Times New Roman"/>
          <w:noProof/>
          <w:color w:val="auto"/>
          <w:sz w:val="20"/>
          <w:szCs w:val="20"/>
        </w:rPr>
        <w:t>(43, 44)</w:t>
      </w:r>
      <w:r w:rsidR="00681467" w:rsidRPr="000A50E7">
        <w:rPr>
          <w:rFonts w:cs="Times New Roman"/>
          <w:color w:val="auto"/>
          <w:sz w:val="20"/>
          <w:szCs w:val="20"/>
        </w:rPr>
        <w:fldChar w:fldCharType="end"/>
      </w:r>
      <w:r w:rsidR="003767F4" w:rsidRPr="000A50E7">
        <w:rPr>
          <w:rFonts w:cs="Times New Roman"/>
          <w:color w:val="auto"/>
          <w:sz w:val="20"/>
          <w:szCs w:val="20"/>
        </w:rPr>
        <w:t>.</w:t>
      </w:r>
      <w:r w:rsidR="00560E90" w:rsidRPr="000A50E7">
        <w:rPr>
          <w:rFonts w:cs="Times New Roman"/>
          <w:color w:val="auto"/>
          <w:sz w:val="20"/>
          <w:szCs w:val="20"/>
        </w:rPr>
        <w:t xml:space="preserve"> </w:t>
      </w:r>
      <w:proofErr w:type="spellStart"/>
      <w:r w:rsidR="00B579BC" w:rsidRPr="000A50E7">
        <w:rPr>
          <w:rFonts w:cs="Times New Roman"/>
          <w:i/>
          <w:color w:val="auto"/>
          <w:sz w:val="20"/>
          <w:szCs w:val="20"/>
        </w:rPr>
        <w:t>Rhob</w:t>
      </w:r>
      <w:proofErr w:type="spellEnd"/>
      <w:r w:rsidR="00B579BC" w:rsidRPr="000A50E7">
        <w:rPr>
          <w:rFonts w:cs="Times New Roman"/>
          <w:color w:val="auto"/>
          <w:sz w:val="20"/>
          <w:szCs w:val="20"/>
        </w:rPr>
        <w:t xml:space="preserve">, </w:t>
      </w:r>
      <w:r w:rsidR="0067351C" w:rsidRPr="000A50E7">
        <w:rPr>
          <w:rFonts w:cs="Times New Roman"/>
          <w:color w:val="auto"/>
          <w:sz w:val="20"/>
          <w:szCs w:val="20"/>
        </w:rPr>
        <w:t>upregulated</w:t>
      </w:r>
      <w:r w:rsidR="00B579BC" w:rsidRPr="000A50E7">
        <w:rPr>
          <w:rFonts w:cs="Times New Roman"/>
          <w:color w:val="auto"/>
          <w:sz w:val="20"/>
          <w:szCs w:val="20"/>
        </w:rPr>
        <w:t xml:space="preserve"> in our and others’ previous </w:t>
      </w:r>
      <w:r w:rsidR="00B579BC" w:rsidRPr="000A50E7">
        <w:rPr>
          <w:rFonts w:cs="Times New Roman"/>
          <w:i/>
          <w:color w:val="auto"/>
          <w:sz w:val="20"/>
          <w:szCs w:val="20"/>
        </w:rPr>
        <w:t>in vitro</w:t>
      </w:r>
      <w:r w:rsidR="00B579BC" w:rsidRPr="000A50E7">
        <w:rPr>
          <w:rFonts w:cs="Times New Roman"/>
          <w:color w:val="auto"/>
          <w:sz w:val="20"/>
          <w:szCs w:val="20"/>
        </w:rPr>
        <w:t xml:space="preserve"> studies, is also </w:t>
      </w:r>
      <w:r w:rsidR="0067351C" w:rsidRPr="000A50E7">
        <w:rPr>
          <w:rFonts w:cs="Times New Roman"/>
          <w:color w:val="auto"/>
          <w:sz w:val="20"/>
          <w:szCs w:val="20"/>
        </w:rPr>
        <w:t>upregulated</w:t>
      </w:r>
      <w:r w:rsidR="00B579BC" w:rsidRPr="000A50E7">
        <w:rPr>
          <w:rFonts w:cs="Times New Roman"/>
          <w:color w:val="auto"/>
          <w:sz w:val="20"/>
          <w:szCs w:val="20"/>
        </w:rPr>
        <w:t xml:space="preserve"> in these experiments</w:t>
      </w:r>
      <w:r w:rsidR="003767F4" w:rsidRPr="000A50E7">
        <w:rPr>
          <w:rFonts w:cs="Times New Roman"/>
          <w:color w:val="auto"/>
          <w:sz w:val="20"/>
          <w:szCs w:val="20"/>
        </w:rPr>
        <w:t xml:space="preserve"> </w:t>
      </w:r>
      <w:r w:rsidR="00681467" w:rsidRPr="000A50E7">
        <w:rPr>
          <w:rFonts w:cs="Times New Roman"/>
          <w:color w:val="auto"/>
          <w:sz w:val="20"/>
          <w:szCs w:val="20"/>
        </w:rPr>
        <w:fldChar w:fldCharType="begin" w:fldLock="1"/>
      </w:r>
      <w:r w:rsidR="002B1BE5" w:rsidRPr="000A50E7">
        <w:rPr>
          <w:rFonts w:cs="Times New Roman"/>
          <w:color w:val="auto"/>
          <w:sz w:val="20"/>
          <w:szCs w:val="20"/>
        </w:rPr>
        <w:instrText>ADDIN CSL_CITATION { "citationItems" : [ { "id" : "ITEM-1", "itemData" : { "DOI" : "10.1186/1752-0509-6-2", "ISSN" : "17520509", "PMID" : "22225989", "abstract" : "ABSTRACT: BACKGROUND: Toxins A and B (TcdA and TcdB) are Clostridium difficile's principal virulence factors, yet the pathways by which they lead to inflammation and severe diarrhea remain unclear. Also, the relative role of either toxin during infection and the differences in their effects across cell lines is still poorly understood. To better understand their effects in a susceptible cell line, we analyzed the transciptome-wide gene expression response of human ileocecal epithelial cells (HCT-8) after 2, 6, and 24 hours of toxin exposure. RESULTS: We show that toxins elicit very similar changes in the gene expression of HCT-8 cells, with the TcdB response occurring sooner. The high similarity suggests differences between toxins are due to events beyond transcription of a single cell-type and that their relative potencies during infection may depend on differential effects across cell types within the intestine. We next performed an enrichment analysis to determine biological functions associated with changes in transcription. Differentially expressed genes were associated with response to external stimuli and apoptotic mechanisms and, at 24 hours, were predominately associated with cell-cycle control and DNA replication. To validate our systems approach, we subsequently verified a novel G1/S and known G2/M cell-cycle block and increased apoptosis as predicted from our enrichment analysis. CONCLUSIONS: This study shows a successful example of a workflow deriving novel biological insight from transcriptome-wide gene expression. Importantly, we do not find any significant difference between TcdA and TcdB besides potency or kinetics. The role of each toxin in the inhibition of cell growth and proliferation, an important function of cells in the intestinal epithelium, is characterized.", "author" : [ { "dropping-particle" : "", "family" : "D'Auria", "given" : "Kevin M", "non-dropping-particle" : "", "parse-names" : false, "suffix" : "" }, { "dropping-particle" : "", "family" : "Donato", "given" : "Gina M", "non-dropping-particle" : "", "parse-names" : false, "suffix" : "" }, { "dropping-particle" : "", "family" : "Gray", "given" : "Mary C", "non-dropping-particle" : "", "parse-names" : false, "suffix" : "" }, { "dropping-particle" : "", "family" : "Kolling", "given" : "Glynis L", "non-dropping-particle" : "", "parse-names" : false, "suffix" : "" }, { "dropping-particle" : "", "family" : "Warren", "given" : "Cirle A", "non-dropping-particle" : "", "parse-names" : false, "suffix" : "" }, { "dropping-particle" : "", "family" : "Cave", "given" : "Lauren M", "non-dropping-particle" : "", "parse-names" : false, "suffix" : "" }, { "dropping-particle" : "", "family" : "Solga", "given" : "Michael D", "non-dropping-particle" : "", "parse-names" : false, "suffix" : "" }, { "dropping-particle" : "", "family" : "Lannigan", "given" : "Joanne A", "non-dropping-particle" : "", "parse-names" : false, "suffix" : "" }, { "dropping-particle" : "", "family" : "Papin", "given" : "Jason A", "non-dropping-particle" : "", "parse-names" : false, "suffix" : "" }, { "dropping-particle" : "", "family" : "Hewlett", "given" : "Erik L", "non-dropping-particle" : "", "parse-names" : false, "suffix" : "" } ], "container-title" : "BMC systems biology", "id" : "ITEM-1", "issue" : "1", "issued" : { "date-parts" : [ [ "2012" ] ] }, "page" : "2", "publisher" : "BioMed Central Ltd", "title" : "Systems analysis of the transcriptional response of human ileocecal epithelial cells to Clostridium difficile toxins and effects on cell cycle control.", "type" : "article-journal", "volume" : "6" }, "uris" : [ "http://www.mendeley.com/documents/?uuid=f1c0c2e7-1782-4df6-873c-346217855d7e" ] }, { "id" : "ITEM-2", "itemData" : { "DOI" : "M406014200 [pii] 10.1074/jbc.M406014200", "ISBN" : "0021-9258 (Print) 0021-9258 (Linking)", "PMID" : "15531589", "abstract" : "Clostridium difficile toxin A monoglucosylates the Rho family GTPases Rho, Rac, and Cdc42. Glucosylation leads to the functional inactivation of Rho GTPases and causes disruption of the actin cytoskeleton. A cDNA microarray revealed the immediate early gene rhoB as the gene that was predominantly up-regulated in colonic CaCo-2 cells after treatment with toxin A. This toxin A effect was also detectable in epithelial cells such as HT29 and Madin-Darby canine kidney cells, as well as NIH 3T3 fibroblasts. The expression of RhoB was time-dependent and correlated with the morphological changes of cells. The up-regulation of RhoB was approximately 15-fold and was based on the de novo synthesis of the GTPase because cycloheximide completely inhibited the toxin A effect. After 8 h, a steady state was reached, with no further increase in RhoB. The p38 MAPK inhibitor SB202190 reduced the expression of RhoB, indicating a participation of the p38 MAPK in this stress response. Surprisingly, newly formed RhoB protein was only partially glucosylated by toxin A, sparing a pool of potentially active RhoB, as checked by sequential C3bot-catalyzed ADP-ribosylation. A pull-down assay in fact revealed a significant amount of active RhoB in toxin A-treated cells that was not present in control cells. We demonstrate for the first time that toxin A has not only the property to inactivate the GTPases RhoA, Rac1, and Cdc42 by glucosylation, but it also has the property to generate active RhoB that likely contributes to the overall picture of toxin treatment.", "author" : [ { "dropping-particle" : "", "family" : "Gerhard", "given" : "R", "non-dropping-particle" : "", "parse-names" : false, "suffix" : "" }, { "dropping-particle" : "", "family" : "Tatge", "given" : "H", "non-dropping-particle" : "", "parse-names" : false, "suffix" : "" }, { "dropping-particle" : "", "family" : "Genth", "given" : "H", "non-dropping-particle" : "", "parse-names" : false, "suffix" : "" }, { "dropping-particle" : "", "family" : "Thum", "given" : "T", "non-dropping-particle" : "", "parse-names" : false, "suffix" : "" }, { "dropping-particle" : "", "family" : "Borlak", "given" : "J", "non-dropping-particle" : "", "parse-names" : false, "suffix" : "" }, { "dropping-particle" : "", "family" : "Fritz", "given" : "G", "non-dropping-particle" : "", "parse-names" : false, "suffix" : "" }, { "dropping-particle" : "", "family" : "Just", "given" : "I", "non-dropping-particle" : "", "parse-names" : false, "suffix" : "" } ], "container-title" : "J Biol Chem", "edition" : "2004/11/09", "id" : "ITEM-2", "issue" : "2", "issued" : { "date-parts" : [ [ "2005" ] ] }, "note" : "Gerhard, Ralf\nTatge, Helma\nGenth, Harald\nThum, Thomas\nBorlak, Jurgen\nFritz, Gerhard\nJust, Ingo\nResearch Support, Non-U.S. Gov't\nUnited States\nThe Journal of biological chemistry\nJ Biol Chem. 2005 Jan 14;280(2):1499-505. Epub 2004 Nov 5.", "page" : "1499-1505", "title" : "Clostridium difficile toxin A induces expression of the stress-induced early gene product RhoB", "type" : "article-journal", "volume" : "280" }, "uris" : [ "http://www.mendeley.com/documents/?uuid=f363f21d-ed31-4013-8f7c-61566c0ee55f" ] } ], "mendeley" : { "previouslyFormattedCitation" : "(26, 45)" }, "properties" : { "noteIndex" : 0 }, "schema" : "https://github.com/citation-style-language/schema/raw/master/csl-citation.json" }</w:instrText>
      </w:r>
      <w:r w:rsidR="00681467" w:rsidRPr="000A50E7">
        <w:rPr>
          <w:rFonts w:cs="Times New Roman"/>
          <w:color w:val="auto"/>
          <w:sz w:val="20"/>
          <w:szCs w:val="20"/>
        </w:rPr>
        <w:fldChar w:fldCharType="separate"/>
      </w:r>
      <w:r w:rsidR="00D90C42" w:rsidRPr="000A50E7">
        <w:rPr>
          <w:rFonts w:cs="Times New Roman"/>
          <w:noProof/>
          <w:color w:val="auto"/>
          <w:sz w:val="20"/>
          <w:szCs w:val="20"/>
        </w:rPr>
        <w:t>(26, 45)</w:t>
      </w:r>
      <w:r w:rsidR="00681467" w:rsidRPr="000A50E7">
        <w:rPr>
          <w:rFonts w:cs="Times New Roman"/>
          <w:color w:val="auto"/>
          <w:sz w:val="20"/>
          <w:szCs w:val="20"/>
        </w:rPr>
        <w:fldChar w:fldCharType="end"/>
      </w:r>
      <w:r w:rsidR="003767F4" w:rsidRPr="000A50E7">
        <w:rPr>
          <w:rFonts w:cs="Times New Roman"/>
          <w:color w:val="auto"/>
          <w:sz w:val="20"/>
          <w:szCs w:val="20"/>
        </w:rPr>
        <w:t>.</w:t>
      </w:r>
      <w:r w:rsidR="00DB2D9C" w:rsidRPr="000A50E7">
        <w:rPr>
          <w:rFonts w:cs="Times New Roman"/>
          <w:color w:val="auto"/>
          <w:sz w:val="20"/>
          <w:szCs w:val="20"/>
        </w:rPr>
        <w:t xml:space="preserve"> </w:t>
      </w:r>
      <w:r w:rsidR="00264752" w:rsidRPr="000A50E7">
        <w:rPr>
          <w:rFonts w:cs="Times New Roman"/>
          <w:color w:val="auto"/>
          <w:sz w:val="20"/>
          <w:szCs w:val="20"/>
        </w:rPr>
        <w:t xml:space="preserve">Manually scanning </w:t>
      </w:r>
      <w:r w:rsidR="00135D74" w:rsidRPr="000A50E7">
        <w:rPr>
          <w:rFonts w:cs="Times New Roman"/>
          <w:color w:val="auto"/>
          <w:sz w:val="20"/>
          <w:szCs w:val="20"/>
        </w:rPr>
        <w:t>large</w:t>
      </w:r>
      <w:r w:rsidR="0067351C" w:rsidRPr="000A50E7">
        <w:rPr>
          <w:rFonts w:cs="Times New Roman"/>
          <w:color w:val="auto"/>
          <w:sz w:val="20"/>
          <w:szCs w:val="20"/>
        </w:rPr>
        <w:t xml:space="preserve"> lists</w:t>
      </w:r>
      <w:r w:rsidR="00264752" w:rsidRPr="000A50E7">
        <w:rPr>
          <w:rFonts w:cs="Times New Roman"/>
          <w:color w:val="auto"/>
          <w:sz w:val="20"/>
          <w:szCs w:val="20"/>
        </w:rPr>
        <w:t xml:space="preserve"> of </w:t>
      </w:r>
      <w:r w:rsidR="00135D74" w:rsidRPr="000A50E7">
        <w:rPr>
          <w:rFonts w:cs="Times New Roman"/>
          <w:color w:val="auto"/>
          <w:sz w:val="20"/>
          <w:szCs w:val="20"/>
        </w:rPr>
        <w:t xml:space="preserve">differentially expressed </w:t>
      </w:r>
      <w:r w:rsidR="00264752" w:rsidRPr="000A50E7">
        <w:rPr>
          <w:rFonts w:cs="Times New Roman"/>
          <w:color w:val="auto"/>
          <w:sz w:val="20"/>
          <w:szCs w:val="20"/>
        </w:rPr>
        <w:t>genes provide</w:t>
      </w:r>
      <w:r w:rsidR="00C4493C" w:rsidRPr="000A50E7">
        <w:rPr>
          <w:rFonts w:cs="Times New Roman"/>
          <w:color w:val="auto"/>
          <w:sz w:val="20"/>
          <w:szCs w:val="20"/>
        </w:rPr>
        <w:t>s</w:t>
      </w:r>
      <w:r w:rsidR="00264752" w:rsidRPr="000A50E7">
        <w:rPr>
          <w:rFonts w:cs="Times New Roman"/>
          <w:color w:val="auto"/>
          <w:sz w:val="20"/>
          <w:szCs w:val="20"/>
        </w:rPr>
        <w:t xml:space="preserve"> novel and interesting findings, yet is impractical when the list includes thousands of </w:t>
      </w:r>
      <w:proofErr w:type="gramStart"/>
      <w:r w:rsidR="00264752" w:rsidRPr="000A50E7">
        <w:rPr>
          <w:rFonts w:cs="Times New Roman"/>
          <w:color w:val="auto"/>
          <w:sz w:val="20"/>
          <w:szCs w:val="20"/>
        </w:rPr>
        <w:t>genes</w:t>
      </w:r>
      <w:proofErr w:type="gramEnd"/>
      <w:r w:rsidR="00264752" w:rsidRPr="000A50E7">
        <w:rPr>
          <w:rFonts w:cs="Times New Roman"/>
          <w:color w:val="auto"/>
          <w:sz w:val="20"/>
          <w:szCs w:val="20"/>
        </w:rPr>
        <w:t xml:space="preserve"> as is the case at 6 and 16h. </w:t>
      </w:r>
      <w:r w:rsidR="00135D74" w:rsidRPr="000A50E7">
        <w:rPr>
          <w:rFonts w:cs="Times New Roman"/>
          <w:color w:val="auto"/>
          <w:sz w:val="20"/>
          <w:szCs w:val="20"/>
        </w:rPr>
        <w:t xml:space="preserve">This </w:t>
      </w:r>
      <w:r w:rsidR="00AA60FE" w:rsidRPr="000A50E7">
        <w:rPr>
          <w:rFonts w:cs="Times New Roman"/>
          <w:color w:val="auto"/>
          <w:sz w:val="20"/>
          <w:szCs w:val="20"/>
        </w:rPr>
        <w:t xml:space="preserve">manual </w:t>
      </w:r>
      <w:r w:rsidR="00135D74" w:rsidRPr="000A50E7">
        <w:rPr>
          <w:rFonts w:cs="Times New Roman"/>
          <w:color w:val="auto"/>
          <w:sz w:val="20"/>
          <w:szCs w:val="20"/>
        </w:rPr>
        <w:t>approach</w:t>
      </w:r>
      <w:r w:rsidR="00264752" w:rsidRPr="000A50E7">
        <w:rPr>
          <w:rFonts w:cs="Times New Roman"/>
          <w:color w:val="auto"/>
          <w:sz w:val="20"/>
          <w:szCs w:val="20"/>
        </w:rPr>
        <w:t xml:space="preserve"> also </w:t>
      </w:r>
      <w:r w:rsidR="00C4493C" w:rsidRPr="000A50E7">
        <w:rPr>
          <w:rFonts w:cs="Times New Roman"/>
          <w:color w:val="auto"/>
          <w:sz w:val="20"/>
          <w:szCs w:val="20"/>
        </w:rPr>
        <w:t xml:space="preserve">overlooks </w:t>
      </w:r>
      <w:r w:rsidR="00264752" w:rsidRPr="000A50E7">
        <w:rPr>
          <w:rFonts w:cs="Times New Roman"/>
          <w:color w:val="auto"/>
          <w:sz w:val="20"/>
          <w:szCs w:val="20"/>
        </w:rPr>
        <w:t>groups of genes that are only slightly regulated</w:t>
      </w:r>
      <w:r w:rsidR="005C614F" w:rsidRPr="000A50E7">
        <w:rPr>
          <w:rFonts w:cs="Times New Roman"/>
          <w:color w:val="auto"/>
          <w:sz w:val="20"/>
          <w:szCs w:val="20"/>
        </w:rPr>
        <w:t>,</w:t>
      </w:r>
      <w:r w:rsidR="00264752" w:rsidRPr="000A50E7">
        <w:rPr>
          <w:rFonts w:cs="Times New Roman"/>
          <w:color w:val="auto"/>
          <w:sz w:val="20"/>
          <w:szCs w:val="20"/>
        </w:rPr>
        <w:t xml:space="preserve"> but in a coordinated fashion. Therefore, </w:t>
      </w:r>
      <w:r w:rsidR="00935A33" w:rsidRPr="000A50E7">
        <w:rPr>
          <w:rFonts w:cs="Times New Roman"/>
          <w:color w:val="auto"/>
          <w:sz w:val="20"/>
          <w:szCs w:val="20"/>
        </w:rPr>
        <w:t>w</w:t>
      </w:r>
      <w:r w:rsidR="00C53AA2" w:rsidRPr="000A50E7">
        <w:rPr>
          <w:rFonts w:cs="Times New Roman"/>
          <w:color w:val="auto"/>
          <w:sz w:val="20"/>
          <w:szCs w:val="20"/>
        </w:rPr>
        <w:t xml:space="preserve">e performed </w:t>
      </w:r>
      <w:r w:rsidR="00DB2D9C" w:rsidRPr="000A50E7">
        <w:rPr>
          <w:rFonts w:cs="Times New Roman"/>
          <w:color w:val="auto"/>
          <w:sz w:val="20"/>
          <w:szCs w:val="20"/>
        </w:rPr>
        <w:t>bioinformatic</w:t>
      </w:r>
      <w:r w:rsidR="002F44F7" w:rsidRPr="000A50E7">
        <w:rPr>
          <w:rFonts w:cs="Times New Roman"/>
          <w:color w:val="auto"/>
          <w:sz w:val="20"/>
          <w:szCs w:val="20"/>
        </w:rPr>
        <w:t>s</w:t>
      </w:r>
      <w:r w:rsidR="00C53AA2" w:rsidRPr="000A50E7">
        <w:rPr>
          <w:rFonts w:cs="Times New Roman"/>
          <w:color w:val="auto"/>
          <w:sz w:val="20"/>
          <w:szCs w:val="20"/>
        </w:rPr>
        <w:t xml:space="preserve"> analyses</w:t>
      </w:r>
      <w:r w:rsidR="00264752" w:rsidRPr="000A50E7">
        <w:rPr>
          <w:rFonts w:cs="Times New Roman"/>
          <w:color w:val="auto"/>
          <w:sz w:val="20"/>
          <w:szCs w:val="20"/>
        </w:rPr>
        <w:t xml:space="preserve"> to identify other potentially important yet not readily apparent </w:t>
      </w:r>
      <w:r w:rsidR="00B579BC" w:rsidRPr="000A50E7">
        <w:rPr>
          <w:rFonts w:cs="Times New Roman"/>
          <w:color w:val="auto"/>
          <w:sz w:val="20"/>
          <w:szCs w:val="20"/>
        </w:rPr>
        <w:t>associations that could reflect important functional relationships</w:t>
      </w:r>
      <w:r w:rsidR="00264752" w:rsidRPr="000A50E7">
        <w:rPr>
          <w:rFonts w:cs="Times New Roman"/>
          <w:color w:val="auto"/>
          <w:sz w:val="20"/>
          <w:szCs w:val="20"/>
        </w:rPr>
        <w:t>.</w:t>
      </w:r>
    </w:p>
    <w:p w:rsidR="00185F88" w:rsidRPr="000A50E7" w:rsidRDefault="00185F88" w:rsidP="003767F4">
      <w:pPr>
        <w:suppressLineNumbers/>
        <w:spacing w:after="0" w:line="480" w:lineRule="auto"/>
        <w:jc w:val="both"/>
        <w:rPr>
          <w:rFonts w:cs="Times New Roman"/>
          <w:color w:val="auto"/>
          <w:sz w:val="20"/>
          <w:szCs w:val="20"/>
        </w:rPr>
      </w:pPr>
    </w:p>
    <w:p w:rsidR="006B086B" w:rsidRPr="000A50E7" w:rsidRDefault="0095461E" w:rsidP="001B4CF8">
      <w:pPr>
        <w:spacing w:after="0" w:line="480" w:lineRule="auto"/>
        <w:jc w:val="both"/>
        <w:rPr>
          <w:color w:val="auto"/>
        </w:rPr>
      </w:pPr>
      <w:r w:rsidRPr="000A50E7">
        <w:rPr>
          <w:rFonts w:cs="Times New Roman"/>
          <w:color w:val="auto"/>
          <w:sz w:val="20"/>
          <w:szCs w:val="20"/>
        </w:rPr>
        <w:t>Many</w:t>
      </w:r>
      <w:r w:rsidR="003430CF" w:rsidRPr="000A50E7">
        <w:rPr>
          <w:rFonts w:cs="Times New Roman"/>
          <w:color w:val="auto"/>
          <w:sz w:val="20"/>
          <w:szCs w:val="20"/>
        </w:rPr>
        <w:t xml:space="preserve"> </w:t>
      </w:r>
      <w:r w:rsidR="008576A9" w:rsidRPr="000A50E7">
        <w:rPr>
          <w:rFonts w:cs="Times New Roman"/>
          <w:color w:val="auto"/>
          <w:sz w:val="20"/>
          <w:szCs w:val="20"/>
        </w:rPr>
        <w:t xml:space="preserve">statistical </w:t>
      </w:r>
      <w:r w:rsidR="003430CF" w:rsidRPr="000A50E7">
        <w:rPr>
          <w:rFonts w:cs="Times New Roman"/>
          <w:color w:val="auto"/>
          <w:sz w:val="20"/>
          <w:szCs w:val="20"/>
        </w:rPr>
        <w:t>tools</w:t>
      </w:r>
      <w:r w:rsidR="008576A9" w:rsidRPr="000A50E7">
        <w:rPr>
          <w:rFonts w:cs="Times New Roman"/>
          <w:color w:val="auto"/>
          <w:sz w:val="20"/>
          <w:szCs w:val="20"/>
        </w:rPr>
        <w:t xml:space="preserve">, </w:t>
      </w:r>
      <w:r w:rsidR="00AA706F" w:rsidRPr="000A50E7">
        <w:rPr>
          <w:rFonts w:cs="Times New Roman"/>
          <w:color w:val="auto"/>
          <w:sz w:val="20"/>
          <w:szCs w:val="20"/>
        </w:rPr>
        <w:t xml:space="preserve">termed </w:t>
      </w:r>
      <w:r w:rsidR="00D640FF" w:rsidRPr="000A50E7">
        <w:rPr>
          <w:rFonts w:cs="Times New Roman"/>
          <w:color w:val="auto"/>
          <w:sz w:val="20"/>
          <w:szCs w:val="20"/>
        </w:rPr>
        <w:t>“</w:t>
      </w:r>
      <w:r w:rsidR="0067351C" w:rsidRPr="000A50E7">
        <w:rPr>
          <w:rFonts w:cs="Times New Roman"/>
          <w:color w:val="auto"/>
          <w:sz w:val="20"/>
          <w:szCs w:val="20"/>
        </w:rPr>
        <w:t>enrichment methods</w:t>
      </w:r>
      <w:r w:rsidR="00D640FF" w:rsidRPr="000A50E7">
        <w:rPr>
          <w:rFonts w:cs="Times New Roman"/>
          <w:color w:val="auto"/>
          <w:sz w:val="20"/>
          <w:szCs w:val="20"/>
        </w:rPr>
        <w:t>”</w:t>
      </w:r>
      <w:r w:rsidR="008576A9" w:rsidRPr="000A50E7">
        <w:rPr>
          <w:rFonts w:cs="Times New Roman"/>
          <w:color w:val="auto"/>
          <w:sz w:val="20"/>
          <w:szCs w:val="20"/>
        </w:rPr>
        <w:t xml:space="preserve">, </w:t>
      </w:r>
      <w:r w:rsidRPr="000A50E7">
        <w:rPr>
          <w:rFonts w:cs="Times New Roman"/>
          <w:color w:val="auto"/>
          <w:sz w:val="20"/>
          <w:szCs w:val="20"/>
        </w:rPr>
        <w:t xml:space="preserve">can be used to </w:t>
      </w:r>
      <w:r w:rsidR="008576A9" w:rsidRPr="000A50E7">
        <w:rPr>
          <w:rFonts w:cs="Times New Roman"/>
          <w:color w:val="auto"/>
          <w:sz w:val="20"/>
          <w:szCs w:val="20"/>
        </w:rPr>
        <w:t xml:space="preserve">determine if the transcription of predefined sets of genes is </w:t>
      </w:r>
      <w:r w:rsidR="00247881" w:rsidRPr="000A50E7">
        <w:rPr>
          <w:rFonts w:cs="Times New Roman"/>
          <w:color w:val="auto"/>
          <w:sz w:val="20"/>
          <w:szCs w:val="20"/>
        </w:rPr>
        <w:t xml:space="preserve">significantly </w:t>
      </w:r>
      <w:r w:rsidR="008576A9" w:rsidRPr="000A50E7">
        <w:rPr>
          <w:rFonts w:cs="Times New Roman"/>
          <w:color w:val="auto"/>
          <w:sz w:val="20"/>
          <w:szCs w:val="20"/>
        </w:rPr>
        <w:t>altered</w:t>
      </w:r>
      <w:r w:rsidR="00AA706F" w:rsidRPr="000A50E7">
        <w:rPr>
          <w:rFonts w:cs="Times New Roman"/>
          <w:color w:val="auto"/>
          <w:sz w:val="20"/>
          <w:szCs w:val="20"/>
        </w:rPr>
        <w:t xml:space="preserve"> or </w:t>
      </w:r>
      <w:r w:rsidR="00185F88" w:rsidRPr="000A50E7">
        <w:rPr>
          <w:rFonts w:cs="Times New Roman"/>
          <w:color w:val="auto"/>
          <w:sz w:val="20"/>
          <w:szCs w:val="20"/>
        </w:rPr>
        <w:t>“</w:t>
      </w:r>
      <w:r w:rsidR="00AA706F" w:rsidRPr="000A50E7">
        <w:rPr>
          <w:rFonts w:cs="Times New Roman"/>
          <w:color w:val="auto"/>
          <w:sz w:val="20"/>
          <w:szCs w:val="20"/>
        </w:rPr>
        <w:t>enriched</w:t>
      </w:r>
      <w:r w:rsidR="00185F88" w:rsidRPr="000A50E7">
        <w:rPr>
          <w:rFonts w:cs="Times New Roman"/>
          <w:color w:val="auto"/>
          <w:sz w:val="20"/>
          <w:szCs w:val="20"/>
        </w:rPr>
        <w:t>”</w:t>
      </w:r>
      <w:r w:rsidR="005C614F" w:rsidRPr="000A50E7">
        <w:rPr>
          <w:rFonts w:cs="Times New Roman"/>
          <w:color w:val="auto"/>
          <w:sz w:val="20"/>
          <w:szCs w:val="20"/>
        </w:rPr>
        <w:t>; this approach</w:t>
      </w:r>
      <w:r w:rsidRPr="000A50E7">
        <w:rPr>
          <w:rFonts w:cs="Times New Roman"/>
          <w:color w:val="auto"/>
          <w:sz w:val="20"/>
          <w:szCs w:val="20"/>
        </w:rPr>
        <w:t xml:space="preserve"> allows for the characterization of cellular processes (instead of individual genes) that are </w:t>
      </w:r>
      <w:r w:rsidR="005A1241" w:rsidRPr="000A50E7">
        <w:rPr>
          <w:rFonts w:cs="Times New Roman"/>
          <w:color w:val="auto"/>
          <w:sz w:val="20"/>
          <w:szCs w:val="20"/>
        </w:rPr>
        <w:t>affected</w:t>
      </w:r>
      <w:r w:rsidR="008576A9" w:rsidRPr="000A50E7">
        <w:rPr>
          <w:rFonts w:cs="Times New Roman"/>
          <w:color w:val="auto"/>
          <w:sz w:val="20"/>
          <w:szCs w:val="20"/>
        </w:rPr>
        <w:t xml:space="preserve">. </w:t>
      </w:r>
      <w:r w:rsidR="000020C3" w:rsidRPr="000A50E7">
        <w:rPr>
          <w:rFonts w:cs="Times New Roman"/>
          <w:color w:val="auto"/>
          <w:sz w:val="20"/>
          <w:szCs w:val="20"/>
        </w:rPr>
        <w:t xml:space="preserve">Given our experimental design, we </w:t>
      </w:r>
      <w:r w:rsidR="0033757E" w:rsidRPr="000A50E7">
        <w:rPr>
          <w:rFonts w:cs="Times New Roman"/>
          <w:color w:val="auto"/>
          <w:sz w:val="20"/>
          <w:szCs w:val="20"/>
        </w:rPr>
        <w:t xml:space="preserve">carefully </w:t>
      </w:r>
      <w:r w:rsidR="000020C3" w:rsidRPr="000A50E7">
        <w:rPr>
          <w:rFonts w:cs="Times New Roman"/>
          <w:color w:val="auto"/>
          <w:sz w:val="20"/>
          <w:szCs w:val="20"/>
        </w:rPr>
        <w:t>chose</w:t>
      </w:r>
      <w:r w:rsidR="009E22A2" w:rsidRPr="000A50E7">
        <w:rPr>
          <w:rFonts w:cs="Times New Roman"/>
          <w:color w:val="auto"/>
          <w:sz w:val="20"/>
          <w:szCs w:val="20"/>
        </w:rPr>
        <w:t xml:space="preserve"> two</w:t>
      </w:r>
      <w:r w:rsidRPr="000A50E7">
        <w:rPr>
          <w:rFonts w:cs="Times New Roman"/>
          <w:color w:val="auto"/>
          <w:sz w:val="20"/>
          <w:szCs w:val="20"/>
        </w:rPr>
        <w:t xml:space="preserve"> </w:t>
      </w:r>
      <w:r w:rsidR="0067351C" w:rsidRPr="000A50E7">
        <w:rPr>
          <w:rFonts w:cs="Times New Roman"/>
          <w:color w:val="auto"/>
          <w:sz w:val="20"/>
          <w:szCs w:val="20"/>
        </w:rPr>
        <w:t>enrichment methods</w:t>
      </w:r>
      <w:r w:rsidR="0033757E" w:rsidRPr="000A50E7">
        <w:rPr>
          <w:rFonts w:cs="Times New Roman"/>
          <w:color w:val="auto"/>
          <w:sz w:val="20"/>
          <w:szCs w:val="20"/>
        </w:rPr>
        <w:t xml:space="preserve">. </w:t>
      </w:r>
      <w:r w:rsidR="000020C3" w:rsidRPr="000A50E7">
        <w:rPr>
          <w:rFonts w:cs="Times New Roman"/>
          <w:color w:val="auto"/>
          <w:sz w:val="20"/>
          <w:szCs w:val="20"/>
        </w:rPr>
        <w:t>In our implementation</w:t>
      </w:r>
      <w:r w:rsidRPr="000A50E7">
        <w:rPr>
          <w:rFonts w:cs="Times New Roman"/>
          <w:color w:val="auto"/>
          <w:sz w:val="20"/>
          <w:szCs w:val="20"/>
        </w:rPr>
        <w:t xml:space="preserve"> </w:t>
      </w:r>
      <w:r w:rsidR="005A1241" w:rsidRPr="000A50E7">
        <w:rPr>
          <w:rFonts w:cs="Times New Roman"/>
          <w:color w:val="auto"/>
          <w:sz w:val="20"/>
          <w:szCs w:val="20"/>
        </w:rPr>
        <w:t xml:space="preserve">of </w:t>
      </w:r>
      <w:r w:rsidR="00DD4DD1" w:rsidRPr="000A50E7">
        <w:rPr>
          <w:rFonts w:cs="Times New Roman"/>
          <w:color w:val="auto"/>
          <w:sz w:val="20"/>
          <w:szCs w:val="20"/>
        </w:rPr>
        <w:t xml:space="preserve">a </w:t>
      </w:r>
      <w:r w:rsidR="002F44F7" w:rsidRPr="000A50E7">
        <w:rPr>
          <w:rFonts w:cs="Times New Roman"/>
          <w:color w:val="auto"/>
          <w:sz w:val="20"/>
          <w:szCs w:val="20"/>
        </w:rPr>
        <w:t>“</w:t>
      </w:r>
      <w:r w:rsidR="00DD4DD1" w:rsidRPr="000A50E7">
        <w:rPr>
          <w:rFonts w:cs="Times New Roman"/>
          <w:color w:val="auto"/>
          <w:sz w:val="20"/>
          <w:szCs w:val="20"/>
        </w:rPr>
        <w:t>competitive</w:t>
      </w:r>
      <w:r w:rsidR="002F44F7" w:rsidRPr="000A50E7">
        <w:rPr>
          <w:rFonts w:cs="Times New Roman"/>
          <w:color w:val="auto"/>
          <w:sz w:val="20"/>
          <w:szCs w:val="20"/>
        </w:rPr>
        <w:t>”</w:t>
      </w:r>
      <w:r w:rsidR="00DD4DD1" w:rsidRPr="000A50E7">
        <w:rPr>
          <w:rFonts w:cs="Times New Roman"/>
          <w:color w:val="auto"/>
          <w:sz w:val="20"/>
          <w:szCs w:val="20"/>
        </w:rPr>
        <w:t xml:space="preserve"> </w:t>
      </w:r>
      <w:r w:rsidR="0067351C" w:rsidRPr="000A50E7">
        <w:rPr>
          <w:rFonts w:cs="Times New Roman"/>
          <w:color w:val="auto"/>
          <w:sz w:val="20"/>
          <w:szCs w:val="20"/>
        </w:rPr>
        <w:t>enrichment method</w:t>
      </w:r>
      <w:r w:rsidR="003E556C" w:rsidRPr="000A50E7">
        <w:rPr>
          <w:rFonts w:cs="Times New Roman"/>
          <w:color w:val="auto"/>
          <w:sz w:val="20"/>
          <w:szCs w:val="20"/>
        </w:rPr>
        <w:t xml:space="preserve"> </w:t>
      </w:r>
      <w:r w:rsidRPr="000A50E7">
        <w:rPr>
          <w:rFonts w:cs="Times New Roman"/>
          <w:color w:val="auto"/>
          <w:sz w:val="20"/>
          <w:szCs w:val="20"/>
        </w:rPr>
        <w:t xml:space="preserve">named CAMERA, which was developed </w:t>
      </w:r>
      <w:r w:rsidR="000020C3" w:rsidRPr="000A50E7">
        <w:rPr>
          <w:rFonts w:cs="Times New Roman"/>
          <w:color w:val="auto"/>
          <w:sz w:val="20"/>
          <w:szCs w:val="20"/>
        </w:rPr>
        <w:t xml:space="preserve">by </w:t>
      </w:r>
      <w:r w:rsidR="003A5462" w:rsidRPr="000A50E7">
        <w:rPr>
          <w:rFonts w:cs="Times New Roman"/>
          <w:color w:val="auto"/>
          <w:sz w:val="20"/>
          <w:szCs w:val="20"/>
        </w:rPr>
        <w:t xml:space="preserve">Wu </w:t>
      </w:r>
      <w:r w:rsidR="000020C3" w:rsidRPr="000A50E7">
        <w:rPr>
          <w:rFonts w:cs="Times New Roman"/>
          <w:i/>
          <w:color w:val="auto"/>
          <w:sz w:val="20"/>
          <w:szCs w:val="20"/>
        </w:rPr>
        <w:t>et al</w:t>
      </w:r>
      <w:r w:rsidR="003A5462" w:rsidRPr="000A50E7">
        <w:rPr>
          <w:rFonts w:cs="Times New Roman"/>
          <w:color w:val="auto"/>
          <w:sz w:val="20"/>
          <w:szCs w:val="20"/>
        </w:rPr>
        <w:t>.</w:t>
      </w:r>
      <w:r w:rsidR="000020C3" w:rsidRPr="000A50E7">
        <w:rPr>
          <w:rFonts w:cs="Times New Roman"/>
          <w:color w:val="auto"/>
          <w:sz w:val="20"/>
          <w:szCs w:val="20"/>
        </w:rPr>
        <w:t xml:space="preserve">, </w:t>
      </w:r>
      <w:r w:rsidR="008576A9" w:rsidRPr="000A50E7">
        <w:rPr>
          <w:rFonts w:cs="Times New Roman"/>
          <w:color w:val="auto"/>
          <w:sz w:val="20"/>
          <w:szCs w:val="20"/>
        </w:rPr>
        <w:t xml:space="preserve">we </w:t>
      </w:r>
      <w:r w:rsidRPr="000A50E7">
        <w:rPr>
          <w:rFonts w:cs="Times New Roman"/>
          <w:color w:val="auto"/>
          <w:sz w:val="20"/>
          <w:szCs w:val="20"/>
        </w:rPr>
        <w:t>test whether</w:t>
      </w:r>
      <w:r w:rsidR="0094624E" w:rsidRPr="000A50E7">
        <w:rPr>
          <w:rFonts w:cs="Times New Roman"/>
          <w:color w:val="auto"/>
          <w:sz w:val="20"/>
          <w:szCs w:val="20"/>
        </w:rPr>
        <w:t xml:space="preserve"> </w:t>
      </w:r>
      <w:r w:rsidR="008576A9" w:rsidRPr="000A50E7">
        <w:rPr>
          <w:rFonts w:cs="Times New Roman"/>
          <w:color w:val="auto"/>
          <w:sz w:val="20"/>
          <w:szCs w:val="20"/>
        </w:rPr>
        <w:t xml:space="preserve">the genes in a set are more differentially expressed than </w:t>
      </w:r>
      <w:r w:rsidR="0094624E" w:rsidRPr="000A50E7">
        <w:rPr>
          <w:rFonts w:cs="Times New Roman"/>
          <w:color w:val="auto"/>
          <w:sz w:val="20"/>
          <w:szCs w:val="20"/>
        </w:rPr>
        <w:t>those outside the set</w:t>
      </w:r>
      <w:r w:rsidR="003767F4" w:rsidRPr="000A50E7">
        <w:rPr>
          <w:rFonts w:cs="Times New Roman"/>
          <w:color w:val="auto"/>
          <w:sz w:val="20"/>
          <w:szCs w:val="20"/>
        </w:rPr>
        <w:t xml:space="preserve"> </w:t>
      </w:r>
      <w:r w:rsidR="00681467" w:rsidRPr="000A50E7">
        <w:rPr>
          <w:rFonts w:cs="Times New Roman"/>
          <w:color w:val="auto"/>
          <w:sz w:val="20"/>
          <w:szCs w:val="20"/>
        </w:rPr>
        <w:fldChar w:fldCharType="begin" w:fldLock="1"/>
      </w:r>
      <w:r w:rsidR="002B1BE5" w:rsidRPr="000A50E7">
        <w:rPr>
          <w:rFonts w:cs="Times New Roman"/>
          <w:color w:val="auto"/>
          <w:sz w:val="20"/>
          <w:szCs w:val="20"/>
        </w:rPr>
        <w:instrText>ADDIN CSL_CITATION { "citationItems" : [ { "id" : "ITEM-1", "itemData" : { "DOI" : "10.1093/nar/gks461", "ISSN" : "1362-4962", "PMID" : "22638577", "abstract" : "Competitive gene set tests are commonly used in molecular pathway analysis to test for enrichment of a particular gene annotation category amongst the differential expression results from a microarray experiment. Existing gene set tests that rely on gene permutation are shown here to be extremely sensitive to inter-gene correlation. Several data sets are analyzed to show that inter-gene correlation is non-ignorable even for experiments on homogeneous cell populations using genetically identical model organisms. A new gene set test procedure (CAMERA) is proposed based on the idea of estimating the inter-gene correlation from the data, and using it to adjust the gene set test statistic. An efficient procedure is developed for estimating the inter-gene correlation and characterizing its precision. CAMERA is shown to control the type I error rate correctly regardless of inter-gene correlations, yet retains excellent power for detecting genuine differential expression. Analysis of breast cancer data shows that CAMERA recovers known relationships between tumor subtypes in very convincing terms. CAMERA can be used to analyze specified sets or as a pathway analysis tool using a database of molecular signatures.", "author" : [ { "dropping-particle" : "", "family" : "Wu", "given" : "Di", "non-dropping-particle" : "", "parse-names" : false, "suffix" : "" }, { "dropping-particle" : "", "family" : "Smyth", "given" : "Gordon K", "non-dropping-particle" : "", "parse-names" : false, "suffix" : "" } ], "container-title" : "Nucleic Acids Research", "id" : "ITEM-1", "issue" : "20", "issued" : { "date-parts" : [ [ "2012", "9", "1" ] ] }, "page" : "1-12", "title" : "Camera: a competitive gene set test accounting for inter-gene correlation.", "type" : "article-journal", "volume" : "40" }, "uris" : [ "http://www.mendeley.com/documents/?uuid=f60611c9-585e-47d0-a476-a3646e026f0f" ] } ], "mendeley" : { "previouslyFormattedCitation" : "(42)" }, "properties" : { "noteIndex" : 0 }, "schema" : "https://github.com/citation-style-language/schema/raw/master/csl-citation.json" }</w:instrText>
      </w:r>
      <w:r w:rsidR="00681467" w:rsidRPr="000A50E7">
        <w:rPr>
          <w:rFonts w:cs="Times New Roman"/>
          <w:color w:val="auto"/>
          <w:sz w:val="20"/>
          <w:szCs w:val="20"/>
        </w:rPr>
        <w:fldChar w:fldCharType="separate"/>
      </w:r>
      <w:r w:rsidR="00D90C42" w:rsidRPr="000A50E7">
        <w:rPr>
          <w:rFonts w:cs="Times New Roman"/>
          <w:noProof/>
          <w:color w:val="auto"/>
          <w:sz w:val="20"/>
          <w:szCs w:val="20"/>
        </w:rPr>
        <w:t>(42)</w:t>
      </w:r>
      <w:r w:rsidR="00681467" w:rsidRPr="000A50E7">
        <w:rPr>
          <w:rFonts w:cs="Times New Roman"/>
          <w:color w:val="auto"/>
          <w:sz w:val="20"/>
          <w:szCs w:val="20"/>
        </w:rPr>
        <w:fldChar w:fldCharType="end"/>
      </w:r>
      <w:r w:rsidR="003767F4" w:rsidRPr="000A50E7">
        <w:rPr>
          <w:rFonts w:cs="Times New Roman"/>
          <w:color w:val="auto"/>
          <w:sz w:val="20"/>
          <w:szCs w:val="20"/>
        </w:rPr>
        <w:t>.</w:t>
      </w:r>
      <w:r w:rsidR="00DD4DD1" w:rsidRPr="000A50E7">
        <w:rPr>
          <w:rFonts w:cs="Times New Roman"/>
          <w:color w:val="auto"/>
          <w:sz w:val="20"/>
          <w:szCs w:val="20"/>
        </w:rPr>
        <w:t xml:space="preserve"> </w:t>
      </w:r>
      <w:r w:rsidR="000020C3" w:rsidRPr="000A50E7">
        <w:rPr>
          <w:rFonts w:cs="Times New Roman"/>
          <w:color w:val="auto"/>
          <w:sz w:val="20"/>
          <w:szCs w:val="20"/>
        </w:rPr>
        <w:t xml:space="preserve">We also </w:t>
      </w:r>
      <w:r w:rsidR="00A660D8" w:rsidRPr="000A50E7">
        <w:rPr>
          <w:rFonts w:cs="Times New Roman"/>
          <w:color w:val="auto"/>
          <w:sz w:val="20"/>
          <w:szCs w:val="20"/>
        </w:rPr>
        <w:t>developed</w:t>
      </w:r>
      <w:r w:rsidR="000020C3" w:rsidRPr="000A50E7">
        <w:rPr>
          <w:rFonts w:cs="Times New Roman"/>
          <w:color w:val="auto"/>
          <w:sz w:val="20"/>
          <w:szCs w:val="20"/>
        </w:rPr>
        <w:t xml:space="preserve"> a </w:t>
      </w:r>
      <w:r w:rsidR="00185F88" w:rsidRPr="000A50E7">
        <w:rPr>
          <w:rFonts w:cs="Times New Roman"/>
          <w:color w:val="auto"/>
          <w:sz w:val="20"/>
          <w:szCs w:val="20"/>
        </w:rPr>
        <w:t>“</w:t>
      </w:r>
      <w:r w:rsidR="000020C3" w:rsidRPr="000A50E7">
        <w:rPr>
          <w:rFonts w:cs="Times New Roman"/>
          <w:color w:val="auto"/>
          <w:sz w:val="20"/>
          <w:szCs w:val="20"/>
        </w:rPr>
        <w:t>self-contained</w:t>
      </w:r>
      <w:r w:rsidR="00185F88" w:rsidRPr="000A50E7">
        <w:rPr>
          <w:rFonts w:cs="Times New Roman"/>
          <w:color w:val="auto"/>
          <w:sz w:val="20"/>
          <w:szCs w:val="20"/>
        </w:rPr>
        <w:t>”</w:t>
      </w:r>
      <w:r w:rsidR="00A660D8" w:rsidRPr="000A50E7">
        <w:rPr>
          <w:rFonts w:cs="Times New Roman"/>
          <w:color w:val="auto"/>
          <w:sz w:val="20"/>
          <w:szCs w:val="20"/>
        </w:rPr>
        <w:t xml:space="preserve"> test, inspired by CAMERA, to </w:t>
      </w:r>
      <w:r w:rsidR="000020C3" w:rsidRPr="000A50E7">
        <w:rPr>
          <w:rFonts w:cs="Times New Roman"/>
          <w:color w:val="auto"/>
          <w:sz w:val="20"/>
          <w:szCs w:val="20"/>
        </w:rPr>
        <w:t xml:space="preserve">determine </w:t>
      </w:r>
      <w:r w:rsidR="00A660D8" w:rsidRPr="000A50E7">
        <w:rPr>
          <w:rFonts w:cs="Times New Roman"/>
          <w:color w:val="auto"/>
          <w:sz w:val="20"/>
          <w:szCs w:val="20"/>
        </w:rPr>
        <w:t xml:space="preserve">if the </w:t>
      </w:r>
      <w:r w:rsidR="00247881" w:rsidRPr="000A50E7">
        <w:rPr>
          <w:rFonts w:cs="Times New Roman"/>
          <w:color w:val="auto"/>
          <w:sz w:val="20"/>
          <w:szCs w:val="20"/>
        </w:rPr>
        <w:t xml:space="preserve">average </w:t>
      </w:r>
      <w:r w:rsidR="009A55D6" w:rsidRPr="000A50E7">
        <w:rPr>
          <w:rFonts w:cs="Times New Roman"/>
          <w:color w:val="auto"/>
          <w:sz w:val="20"/>
          <w:szCs w:val="20"/>
        </w:rPr>
        <w:t xml:space="preserve">change in </w:t>
      </w:r>
      <w:r w:rsidR="00247881" w:rsidRPr="000A50E7">
        <w:rPr>
          <w:rFonts w:cs="Times New Roman"/>
          <w:color w:val="auto"/>
          <w:sz w:val="20"/>
          <w:szCs w:val="20"/>
        </w:rPr>
        <w:t xml:space="preserve">gene expression </w:t>
      </w:r>
      <w:r w:rsidR="00AC5633" w:rsidRPr="000A50E7">
        <w:rPr>
          <w:rFonts w:cs="Times New Roman"/>
          <w:color w:val="auto"/>
          <w:sz w:val="20"/>
          <w:szCs w:val="20"/>
        </w:rPr>
        <w:t xml:space="preserve">within </w:t>
      </w:r>
      <w:r w:rsidR="00247881" w:rsidRPr="000A50E7">
        <w:rPr>
          <w:rFonts w:cs="Times New Roman"/>
          <w:color w:val="auto"/>
          <w:sz w:val="20"/>
          <w:szCs w:val="20"/>
        </w:rPr>
        <w:t xml:space="preserve">each gene set is </w:t>
      </w:r>
      <w:r w:rsidR="009A55D6" w:rsidRPr="000A50E7">
        <w:rPr>
          <w:rFonts w:cs="Times New Roman"/>
          <w:color w:val="auto"/>
          <w:sz w:val="20"/>
          <w:szCs w:val="20"/>
        </w:rPr>
        <w:t>different than zero</w:t>
      </w:r>
      <w:r w:rsidR="00A660D8" w:rsidRPr="000A50E7">
        <w:rPr>
          <w:rFonts w:cs="Times New Roman"/>
          <w:color w:val="auto"/>
          <w:sz w:val="20"/>
          <w:szCs w:val="20"/>
        </w:rPr>
        <w:t>.</w:t>
      </w:r>
      <w:r w:rsidR="00247881" w:rsidRPr="000A50E7">
        <w:rPr>
          <w:rFonts w:cs="Times New Roman"/>
          <w:color w:val="auto"/>
          <w:sz w:val="20"/>
          <w:szCs w:val="20"/>
        </w:rPr>
        <w:t xml:space="preserve"> Whereas the </w:t>
      </w:r>
      <w:r w:rsidR="00185F88" w:rsidRPr="000A50E7">
        <w:rPr>
          <w:rFonts w:cs="Times New Roman"/>
          <w:color w:val="auto"/>
          <w:sz w:val="20"/>
          <w:szCs w:val="20"/>
        </w:rPr>
        <w:t>“</w:t>
      </w:r>
      <w:r w:rsidR="00B579BC" w:rsidRPr="000A50E7">
        <w:rPr>
          <w:rFonts w:cs="Times New Roman"/>
          <w:color w:val="auto"/>
          <w:sz w:val="20"/>
          <w:szCs w:val="20"/>
        </w:rPr>
        <w:t>competitive” hypothesis</w:t>
      </w:r>
      <w:r w:rsidR="003759C3" w:rsidRPr="000A50E7">
        <w:rPr>
          <w:rFonts w:cs="Times New Roman"/>
          <w:color w:val="auto"/>
          <w:sz w:val="20"/>
          <w:szCs w:val="20"/>
        </w:rPr>
        <w:t xml:space="preserve"> </w:t>
      </w:r>
      <w:r w:rsidR="00247881" w:rsidRPr="000A50E7">
        <w:rPr>
          <w:rFonts w:cs="Times New Roman"/>
          <w:color w:val="auto"/>
          <w:sz w:val="20"/>
          <w:szCs w:val="20"/>
        </w:rPr>
        <w:t>may find a gene set</w:t>
      </w:r>
      <w:r w:rsidR="009165A2" w:rsidRPr="000A50E7">
        <w:rPr>
          <w:rFonts w:cs="Times New Roman"/>
          <w:color w:val="auto"/>
          <w:sz w:val="20"/>
          <w:szCs w:val="20"/>
        </w:rPr>
        <w:t xml:space="preserve"> (with</w:t>
      </w:r>
      <w:r w:rsidR="00247881" w:rsidRPr="000A50E7">
        <w:rPr>
          <w:rFonts w:cs="Times New Roman"/>
          <w:color w:val="auto"/>
          <w:sz w:val="20"/>
          <w:szCs w:val="20"/>
        </w:rPr>
        <w:t xml:space="preserve"> several differentially expressed </w:t>
      </w:r>
      <w:r w:rsidR="00FB7F00" w:rsidRPr="000A50E7">
        <w:rPr>
          <w:rFonts w:cs="Times New Roman"/>
          <w:color w:val="auto"/>
          <w:sz w:val="20"/>
          <w:szCs w:val="20"/>
        </w:rPr>
        <w:t>genes</w:t>
      </w:r>
      <w:r w:rsidR="009165A2" w:rsidRPr="000A50E7">
        <w:rPr>
          <w:rFonts w:cs="Times New Roman"/>
          <w:color w:val="auto"/>
          <w:sz w:val="20"/>
          <w:szCs w:val="20"/>
        </w:rPr>
        <w:t>)</w:t>
      </w:r>
      <w:r w:rsidR="00FB7F00" w:rsidRPr="000A50E7">
        <w:rPr>
          <w:rFonts w:cs="Times New Roman"/>
          <w:color w:val="auto"/>
          <w:sz w:val="20"/>
          <w:szCs w:val="20"/>
        </w:rPr>
        <w:t xml:space="preserve"> </w:t>
      </w:r>
      <w:r w:rsidR="00DD4DD1" w:rsidRPr="000A50E7">
        <w:rPr>
          <w:rFonts w:cs="Times New Roman"/>
          <w:color w:val="auto"/>
          <w:sz w:val="20"/>
          <w:szCs w:val="20"/>
        </w:rPr>
        <w:t xml:space="preserve">to be insignificant because many genes outside the set are also differentially expressed, the self-contained hypothesis </w:t>
      </w:r>
      <w:r w:rsidR="00B579BC" w:rsidRPr="000A50E7">
        <w:rPr>
          <w:rFonts w:cs="Times New Roman"/>
          <w:color w:val="auto"/>
          <w:sz w:val="20"/>
          <w:szCs w:val="20"/>
        </w:rPr>
        <w:t xml:space="preserve">would </w:t>
      </w:r>
      <w:r w:rsidR="00DD4DD1" w:rsidRPr="000A50E7">
        <w:rPr>
          <w:rFonts w:cs="Times New Roman"/>
          <w:color w:val="auto"/>
          <w:sz w:val="20"/>
          <w:szCs w:val="20"/>
        </w:rPr>
        <w:t>find the same set to be significant.</w:t>
      </w:r>
      <w:r w:rsidR="004B630E" w:rsidRPr="000A50E7">
        <w:rPr>
          <w:rFonts w:cs="Times New Roman"/>
          <w:color w:val="auto"/>
          <w:sz w:val="20"/>
          <w:szCs w:val="20"/>
        </w:rPr>
        <w:t xml:space="preserve"> </w:t>
      </w:r>
      <w:r w:rsidR="00472DE3" w:rsidRPr="000A50E7">
        <w:rPr>
          <w:rFonts w:cs="Times New Roman"/>
          <w:color w:val="auto"/>
          <w:sz w:val="20"/>
          <w:szCs w:val="20"/>
        </w:rPr>
        <w:t xml:space="preserve">The self-contained test identified enriched functions for all samples; for TcdA and TcdB samples at 2h, which have few differentially expressed genes, multiple gene sets </w:t>
      </w:r>
      <w:r w:rsidR="007378C8" w:rsidRPr="000A50E7">
        <w:rPr>
          <w:rFonts w:cs="Times New Roman"/>
          <w:color w:val="auto"/>
          <w:sz w:val="20"/>
          <w:szCs w:val="20"/>
        </w:rPr>
        <w:t xml:space="preserve">are </w:t>
      </w:r>
      <w:r w:rsidR="00472DE3" w:rsidRPr="000A50E7">
        <w:rPr>
          <w:rFonts w:cs="Times New Roman"/>
          <w:color w:val="auto"/>
          <w:sz w:val="20"/>
          <w:szCs w:val="20"/>
        </w:rPr>
        <w:t xml:space="preserve">enriched (Table 2). </w:t>
      </w:r>
      <w:r w:rsidR="004B630E" w:rsidRPr="000A50E7">
        <w:rPr>
          <w:rFonts w:cs="Times New Roman"/>
          <w:color w:val="auto"/>
          <w:sz w:val="20"/>
          <w:szCs w:val="20"/>
        </w:rPr>
        <w:t>Using the competitive test f</w:t>
      </w:r>
      <w:r w:rsidR="003A6CF9" w:rsidRPr="000A50E7">
        <w:rPr>
          <w:rFonts w:cs="Times New Roman"/>
          <w:color w:val="auto"/>
          <w:sz w:val="20"/>
          <w:szCs w:val="20"/>
        </w:rPr>
        <w:t xml:space="preserve">or TcdA samples, no functions are enriched </w:t>
      </w:r>
      <w:r w:rsidR="007E5458" w:rsidRPr="000A50E7">
        <w:rPr>
          <w:rFonts w:cs="Times New Roman"/>
          <w:color w:val="auto"/>
          <w:sz w:val="20"/>
          <w:szCs w:val="20"/>
        </w:rPr>
        <w:t xml:space="preserve">at 6h </w:t>
      </w:r>
      <w:r w:rsidR="003A6CF9" w:rsidRPr="000A50E7">
        <w:rPr>
          <w:rFonts w:cs="Times New Roman"/>
          <w:color w:val="auto"/>
          <w:sz w:val="20"/>
          <w:szCs w:val="20"/>
        </w:rPr>
        <w:t>(q&lt;0.2)</w:t>
      </w:r>
      <w:r w:rsidR="00A9638E" w:rsidRPr="000A50E7">
        <w:rPr>
          <w:rFonts w:cs="Times New Roman"/>
          <w:color w:val="auto"/>
          <w:sz w:val="20"/>
          <w:szCs w:val="20"/>
        </w:rPr>
        <w:t xml:space="preserve"> </w:t>
      </w:r>
      <w:r w:rsidR="00087C15" w:rsidRPr="000A50E7">
        <w:rPr>
          <w:rFonts w:cs="Times New Roman"/>
          <w:color w:val="auto"/>
          <w:sz w:val="20"/>
          <w:szCs w:val="20"/>
        </w:rPr>
        <w:t xml:space="preserve">but </w:t>
      </w:r>
      <w:r w:rsidR="00AA706F" w:rsidRPr="000A50E7">
        <w:rPr>
          <w:rFonts w:cs="Times New Roman"/>
          <w:color w:val="auto"/>
          <w:sz w:val="20"/>
          <w:szCs w:val="20"/>
        </w:rPr>
        <w:t xml:space="preserve">several </w:t>
      </w:r>
      <w:r w:rsidR="00087C15" w:rsidRPr="000A50E7">
        <w:rPr>
          <w:rFonts w:cs="Times New Roman"/>
          <w:color w:val="auto"/>
          <w:sz w:val="20"/>
          <w:szCs w:val="20"/>
        </w:rPr>
        <w:t xml:space="preserve">are </w:t>
      </w:r>
      <w:r w:rsidR="00A9638E" w:rsidRPr="000A50E7">
        <w:rPr>
          <w:rFonts w:cs="Times New Roman"/>
          <w:color w:val="auto"/>
          <w:sz w:val="20"/>
          <w:szCs w:val="20"/>
        </w:rPr>
        <w:t>enriched</w:t>
      </w:r>
      <w:r w:rsidR="00AA706F" w:rsidRPr="000A50E7">
        <w:rPr>
          <w:rFonts w:cs="Times New Roman"/>
          <w:color w:val="auto"/>
          <w:sz w:val="20"/>
          <w:szCs w:val="20"/>
        </w:rPr>
        <w:t xml:space="preserve"> at 16h</w:t>
      </w:r>
      <w:r w:rsidR="003A6CF9" w:rsidRPr="000A50E7">
        <w:rPr>
          <w:rFonts w:cs="Times New Roman"/>
          <w:color w:val="auto"/>
          <w:sz w:val="20"/>
          <w:szCs w:val="20"/>
        </w:rPr>
        <w:t xml:space="preserve"> (Table</w:t>
      </w:r>
      <w:r w:rsidR="003F7BCF" w:rsidRPr="000A50E7">
        <w:rPr>
          <w:rFonts w:cs="Times New Roman"/>
          <w:color w:val="auto"/>
          <w:sz w:val="20"/>
          <w:szCs w:val="20"/>
        </w:rPr>
        <w:t xml:space="preserve"> </w:t>
      </w:r>
      <w:r w:rsidR="00472DE3" w:rsidRPr="000A50E7">
        <w:rPr>
          <w:rFonts w:cs="Times New Roman"/>
          <w:color w:val="auto"/>
          <w:sz w:val="20"/>
          <w:szCs w:val="20"/>
        </w:rPr>
        <w:t>3</w:t>
      </w:r>
      <w:r w:rsidR="003A6CF9" w:rsidRPr="000A50E7">
        <w:rPr>
          <w:rFonts w:cs="Times New Roman"/>
          <w:color w:val="auto"/>
          <w:sz w:val="20"/>
          <w:szCs w:val="20"/>
        </w:rPr>
        <w:t xml:space="preserve">). </w:t>
      </w:r>
      <w:r w:rsidR="0072246A" w:rsidRPr="000A50E7">
        <w:rPr>
          <w:rFonts w:cs="Times New Roman"/>
          <w:color w:val="auto"/>
          <w:sz w:val="20"/>
          <w:szCs w:val="20"/>
        </w:rPr>
        <w:t>The</w:t>
      </w:r>
      <w:r w:rsidR="009165A2" w:rsidRPr="000A50E7">
        <w:rPr>
          <w:rFonts w:cs="Times New Roman"/>
          <w:color w:val="auto"/>
          <w:sz w:val="20"/>
          <w:szCs w:val="20"/>
        </w:rPr>
        <w:t xml:space="preserve"> genes</w:t>
      </w:r>
      <w:r w:rsidR="003C7916" w:rsidRPr="000A50E7">
        <w:rPr>
          <w:rFonts w:cs="Times New Roman"/>
          <w:color w:val="auto"/>
          <w:sz w:val="20"/>
          <w:szCs w:val="20"/>
        </w:rPr>
        <w:t xml:space="preserve"> within these groups </w:t>
      </w:r>
      <w:r w:rsidR="0072246A" w:rsidRPr="000A50E7">
        <w:rPr>
          <w:rFonts w:cs="Times New Roman"/>
          <w:color w:val="auto"/>
          <w:sz w:val="20"/>
          <w:szCs w:val="20"/>
        </w:rPr>
        <w:t xml:space="preserve">are </w:t>
      </w:r>
      <w:r w:rsidR="003C7916" w:rsidRPr="000A50E7">
        <w:rPr>
          <w:rFonts w:cs="Times New Roman"/>
          <w:color w:val="auto"/>
          <w:sz w:val="20"/>
          <w:szCs w:val="20"/>
        </w:rPr>
        <w:t>presented below.</w:t>
      </w:r>
    </w:p>
    <w:p w:rsidR="006C4C64" w:rsidRPr="000A50E7" w:rsidRDefault="006C4C64" w:rsidP="003767F4">
      <w:pPr>
        <w:suppressLineNumbers/>
        <w:spacing w:after="0" w:line="480" w:lineRule="auto"/>
        <w:jc w:val="both"/>
        <w:rPr>
          <w:color w:val="auto"/>
        </w:rPr>
      </w:pPr>
    </w:p>
    <w:p w:rsidR="006B086B" w:rsidRPr="000A50E7" w:rsidRDefault="0095461E" w:rsidP="001B4CF8">
      <w:pPr>
        <w:spacing w:after="0" w:line="480" w:lineRule="auto"/>
        <w:jc w:val="both"/>
        <w:rPr>
          <w:rFonts w:cs="Times New Roman"/>
          <w:color w:val="auto"/>
          <w:sz w:val="20"/>
          <w:szCs w:val="20"/>
        </w:rPr>
      </w:pPr>
      <w:r w:rsidRPr="000A50E7">
        <w:rPr>
          <w:rFonts w:cs="Times New Roman"/>
          <w:color w:val="auto"/>
          <w:sz w:val="20"/>
          <w:szCs w:val="20"/>
        </w:rPr>
        <w:t xml:space="preserve">One </w:t>
      </w:r>
      <w:r w:rsidR="008576A9" w:rsidRPr="000A50E7">
        <w:rPr>
          <w:rFonts w:cs="Times New Roman"/>
          <w:color w:val="auto"/>
          <w:sz w:val="20"/>
          <w:szCs w:val="20"/>
        </w:rPr>
        <w:t xml:space="preserve">of the most striking </w:t>
      </w:r>
      <w:r w:rsidR="00B579BC" w:rsidRPr="000A50E7">
        <w:rPr>
          <w:rFonts w:cs="Times New Roman"/>
          <w:color w:val="auto"/>
          <w:sz w:val="20"/>
          <w:szCs w:val="20"/>
        </w:rPr>
        <w:t>upregulated</w:t>
      </w:r>
      <w:r w:rsidR="008576A9" w:rsidRPr="000A50E7">
        <w:rPr>
          <w:rFonts w:cs="Times New Roman"/>
          <w:color w:val="auto"/>
          <w:sz w:val="20"/>
          <w:szCs w:val="20"/>
        </w:rPr>
        <w:t xml:space="preserve"> </w:t>
      </w:r>
      <w:r w:rsidR="00104525" w:rsidRPr="000A50E7">
        <w:rPr>
          <w:rFonts w:cs="Times New Roman"/>
          <w:color w:val="auto"/>
          <w:sz w:val="20"/>
          <w:szCs w:val="20"/>
        </w:rPr>
        <w:t xml:space="preserve">sets </w:t>
      </w:r>
      <w:r w:rsidR="008576A9" w:rsidRPr="000A50E7">
        <w:rPr>
          <w:rFonts w:cs="Times New Roman"/>
          <w:color w:val="auto"/>
          <w:sz w:val="20"/>
          <w:szCs w:val="20"/>
        </w:rPr>
        <w:t>of genes</w:t>
      </w:r>
      <w:r w:rsidR="00DA1B83" w:rsidRPr="000A50E7">
        <w:rPr>
          <w:rFonts w:cs="Times New Roman"/>
          <w:color w:val="auto"/>
          <w:sz w:val="20"/>
          <w:szCs w:val="20"/>
        </w:rPr>
        <w:t xml:space="preserve"> </w:t>
      </w:r>
      <w:r w:rsidR="008576A9" w:rsidRPr="000A50E7">
        <w:rPr>
          <w:rFonts w:cs="Times New Roman"/>
          <w:color w:val="auto"/>
          <w:sz w:val="20"/>
          <w:szCs w:val="20"/>
        </w:rPr>
        <w:t>include</w:t>
      </w:r>
      <w:r w:rsidRPr="000A50E7">
        <w:rPr>
          <w:rFonts w:cs="Times New Roman"/>
          <w:color w:val="auto"/>
          <w:sz w:val="20"/>
          <w:szCs w:val="20"/>
        </w:rPr>
        <w:t>s those</w:t>
      </w:r>
      <w:r w:rsidR="003C7916" w:rsidRPr="000A50E7">
        <w:rPr>
          <w:rFonts w:cs="Times New Roman"/>
          <w:color w:val="auto"/>
          <w:sz w:val="20"/>
          <w:szCs w:val="20"/>
        </w:rPr>
        <w:t xml:space="preserve"> </w:t>
      </w:r>
      <w:r w:rsidR="005C614F" w:rsidRPr="000A50E7">
        <w:rPr>
          <w:rFonts w:cs="Times New Roman"/>
          <w:color w:val="auto"/>
          <w:sz w:val="20"/>
          <w:szCs w:val="20"/>
        </w:rPr>
        <w:t xml:space="preserve">encoding </w:t>
      </w:r>
      <w:proofErr w:type="gramStart"/>
      <w:r w:rsidR="005C614F" w:rsidRPr="000A50E7">
        <w:rPr>
          <w:rFonts w:cs="Times New Roman"/>
          <w:color w:val="auto"/>
          <w:sz w:val="20"/>
          <w:szCs w:val="20"/>
        </w:rPr>
        <w:t>proteins which</w:t>
      </w:r>
      <w:proofErr w:type="gramEnd"/>
      <w:r w:rsidR="005C614F" w:rsidRPr="000A50E7">
        <w:rPr>
          <w:rFonts w:cs="Times New Roman"/>
          <w:color w:val="auto"/>
          <w:sz w:val="20"/>
          <w:szCs w:val="20"/>
        </w:rPr>
        <w:t xml:space="preserve"> bind to</w:t>
      </w:r>
      <w:r w:rsidR="00F37B8B" w:rsidRPr="000A50E7">
        <w:rPr>
          <w:rFonts w:cs="Times New Roman"/>
          <w:color w:val="auto"/>
          <w:sz w:val="20"/>
          <w:szCs w:val="20"/>
        </w:rPr>
        <w:t xml:space="preserve"> GTP or GTPases</w:t>
      </w:r>
      <w:r w:rsidR="006C4C64" w:rsidRPr="000A50E7">
        <w:rPr>
          <w:rFonts w:cs="Times New Roman"/>
          <w:color w:val="auto"/>
          <w:sz w:val="20"/>
          <w:szCs w:val="20"/>
        </w:rPr>
        <w:t xml:space="preserve"> (Table 3)</w:t>
      </w:r>
      <w:r w:rsidR="004D357E" w:rsidRPr="000A50E7">
        <w:rPr>
          <w:rFonts w:cs="Times New Roman"/>
          <w:color w:val="auto"/>
          <w:sz w:val="20"/>
          <w:szCs w:val="20"/>
        </w:rPr>
        <w:t xml:space="preserve">. </w:t>
      </w:r>
      <w:r w:rsidR="00C270EC" w:rsidRPr="000A50E7">
        <w:rPr>
          <w:rFonts w:cs="Times New Roman"/>
          <w:color w:val="auto"/>
          <w:sz w:val="20"/>
          <w:szCs w:val="20"/>
        </w:rPr>
        <w:t>The</w:t>
      </w:r>
      <w:r w:rsidR="00324FB1" w:rsidRPr="000A50E7">
        <w:rPr>
          <w:rFonts w:cs="Times New Roman"/>
          <w:color w:val="auto"/>
          <w:sz w:val="20"/>
          <w:szCs w:val="20"/>
        </w:rPr>
        <w:t>se</w:t>
      </w:r>
      <w:r w:rsidR="00E16026" w:rsidRPr="000A50E7">
        <w:rPr>
          <w:rFonts w:cs="Times New Roman"/>
          <w:color w:val="auto"/>
          <w:sz w:val="20"/>
          <w:szCs w:val="20"/>
        </w:rPr>
        <w:t xml:space="preserve"> expression changes are</w:t>
      </w:r>
      <w:r w:rsidR="008576A9" w:rsidRPr="000A50E7">
        <w:rPr>
          <w:rFonts w:cs="Times New Roman"/>
          <w:color w:val="auto"/>
          <w:sz w:val="20"/>
          <w:szCs w:val="20"/>
        </w:rPr>
        <w:t xml:space="preserve"> most evident for TcdA at 16h, though a similar pattern is observed at earlier time points and with TcdB (Figure</w:t>
      </w:r>
      <w:r w:rsidR="003F7BCF" w:rsidRPr="000A50E7">
        <w:rPr>
          <w:rFonts w:cs="Times New Roman"/>
          <w:color w:val="auto"/>
          <w:sz w:val="20"/>
          <w:szCs w:val="20"/>
        </w:rPr>
        <w:t xml:space="preserve"> 3A</w:t>
      </w:r>
      <w:r w:rsidR="008576A9" w:rsidRPr="000A50E7">
        <w:rPr>
          <w:rFonts w:cs="Times New Roman"/>
          <w:color w:val="auto"/>
          <w:sz w:val="20"/>
          <w:szCs w:val="20"/>
        </w:rPr>
        <w:t xml:space="preserve">). </w:t>
      </w:r>
      <w:r w:rsidR="00324FB1" w:rsidRPr="000A50E7">
        <w:rPr>
          <w:rFonts w:cs="Times New Roman"/>
          <w:color w:val="auto"/>
          <w:sz w:val="20"/>
          <w:szCs w:val="20"/>
        </w:rPr>
        <w:t>The expression of i</w:t>
      </w:r>
      <w:r w:rsidR="005979FE" w:rsidRPr="000A50E7">
        <w:rPr>
          <w:rFonts w:cs="Times New Roman"/>
          <w:color w:val="auto"/>
          <w:sz w:val="20"/>
          <w:szCs w:val="20"/>
        </w:rPr>
        <w:t>nterferon</w:t>
      </w:r>
      <w:r w:rsidR="00502492" w:rsidRPr="000A50E7">
        <w:rPr>
          <w:rFonts w:cs="Times New Roman"/>
          <w:color w:val="auto"/>
          <w:sz w:val="20"/>
          <w:szCs w:val="20"/>
        </w:rPr>
        <w:t>-</w:t>
      </w:r>
      <w:r w:rsidR="008576A9" w:rsidRPr="000A50E7">
        <w:rPr>
          <w:rFonts w:cs="Times New Roman"/>
          <w:color w:val="auto"/>
          <w:sz w:val="20"/>
          <w:szCs w:val="20"/>
        </w:rPr>
        <w:t>inducible</w:t>
      </w:r>
      <w:r w:rsidR="0062643E" w:rsidRPr="000A50E7">
        <w:rPr>
          <w:rFonts w:cs="Times New Roman"/>
          <w:color w:val="auto"/>
          <w:sz w:val="20"/>
          <w:szCs w:val="20"/>
        </w:rPr>
        <w:t xml:space="preserve"> GTPase</w:t>
      </w:r>
      <w:r w:rsidR="00324FB1" w:rsidRPr="000A50E7">
        <w:rPr>
          <w:rFonts w:cs="Times New Roman"/>
          <w:color w:val="auto"/>
          <w:sz w:val="20"/>
          <w:szCs w:val="20"/>
        </w:rPr>
        <w:t xml:space="preserve"> genes</w:t>
      </w:r>
      <w:r w:rsidR="0062643E" w:rsidRPr="000A50E7">
        <w:rPr>
          <w:rFonts w:cs="Times New Roman"/>
          <w:color w:val="auto"/>
          <w:sz w:val="20"/>
          <w:szCs w:val="20"/>
        </w:rPr>
        <w:t xml:space="preserve"> </w:t>
      </w:r>
      <w:r w:rsidR="00A378B1" w:rsidRPr="000A50E7">
        <w:rPr>
          <w:rFonts w:cs="Times New Roman"/>
          <w:color w:val="auto"/>
          <w:sz w:val="20"/>
          <w:szCs w:val="20"/>
        </w:rPr>
        <w:t xml:space="preserve">is </w:t>
      </w:r>
      <w:r w:rsidR="0062643E" w:rsidRPr="000A50E7">
        <w:rPr>
          <w:rFonts w:cs="Times New Roman"/>
          <w:color w:val="auto"/>
          <w:sz w:val="20"/>
          <w:szCs w:val="20"/>
        </w:rPr>
        <w:t xml:space="preserve">increasingly </w:t>
      </w:r>
      <w:r w:rsidR="00324FB1" w:rsidRPr="000A50E7">
        <w:rPr>
          <w:rFonts w:cs="Times New Roman"/>
          <w:color w:val="auto"/>
          <w:sz w:val="20"/>
          <w:szCs w:val="20"/>
        </w:rPr>
        <w:t xml:space="preserve">affected </w:t>
      </w:r>
      <w:r w:rsidR="0062643E" w:rsidRPr="000A50E7">
        <w:rPr>
          <w:rFonts w:cs="Times New Roman"/>
          <w:color w:val="auto"/>
          <w:sz w:val="20"/>
          <w:szCs w:val="20"/>
        </w:rPr>
        <w:t>from 2</w:t>
      </w:r>
      <w:r w:rsidR="00925E49" w:rsidRPr="000A50E7">
        <w:rPr>
          <w:rFonts w:cs="Times New Roman"/>
          <w:color w:val="auto"/>
          <w:sz w:val="20"/>
          <w:szCs w:val="20"/>
        </w:rPr>
        <w:t>h</w:t>
      </w:r>
      <w:r w:rsidR="0062643E" w:rsidRPr="000A50E7">
        <w:rPr>
          <w:rFonts w:cs="Times New Roman"/>
          <w:color w:val="auto"/>
          <w:sz w:val="20"/>
          <w:szCs w:val="20"/>
        </w:rPr>
        <w:t xml:space="preserve"> to 16h with either toxin</w:t>
      </w:r>
      <w:r w:rsidR="008576A9" w:rsidRPr="000A50E7">
        <w:rPr>
          <w:rFonts w:cs="Times New Roman"/>
          <w:color w:val="auto"/>
          <w:sz w:val="20"/>
          <w:szCs w:val="20"/>
        </w:rPr>
        <w:t xml:space="preserve">. </w:t>
      </w:r>
      <w:r w:rsidR="00BD6F50" w:rsidRPr="000A50E7">
        <w:rPr>
          <w:rFonts w:cs="Times New Roman"/>
          <w:color w:val="auto"/>
          <w:sz w:val="20"/>
          <w:szCs w:val="20"/>
        </w:rPr>
        <w:t xml:space="preserve">To a lesser extent, </w:t>
      </w:r>
      <w:r w:rsidR="003A5462" w:rsidRPr="000A50E7">
        <w:rPr>
          <w:rFonts w:cs="Times New Roman"/>
          <w:color w:val="auto"/>
          <w:sz w:val="20"/>
          <w:szCs w:val="20"/>
        </w:rPr>
        <w:t xml:space="preserve">the expression of </w:t>
      </w:r>
      <w:r w:rsidR="00BD6F50" w:rsidRPr="000A50E7">
        <w:rPr>
          <w:rFonts w:cs="Times New Roman"/>
          <w:color w:val="auto"/>
          <w:sz w:val="20"/>
          <w:szCs w:val="20"/>
        </w:rPr>
        <w:t>s</w:t>
      </w:r>
      <w:r w:rsidR="000D267F" w:rsidRPr="000A50E7">
        <w:rPr>
          <w:rFonts w:cs="Times New Roman"/>
          <w:color w:val="auto"/>
          <w:sz w:val="20"/>
          <w:szCs w:val="20"/>
        </w:rPr>
        <w:t>everal small</w:t>
      </w:r>
      <w:r w:rsidR="00C7618B" w:rsidRPr="000A50E7">
        <w:rPr>
          <w:rFonts w:cs="Times New Roman"/>
          <w:color w:val="auto"/>
          <w:sz w:val="20"/>
          <w:szCs w:val="20"/>
        </w:rPr>
        <w:t xml:space="preserve"> </w:t>
      </w:r>
      <w:r w:rsidR="00E61540" w:rsidRPr="000A50E7">
        <w:rPr>
          <w:rFonts w:cs="Times New Roman"/>
          <w:color w:val="auto"/>
          <w:sz w:val="20"/>
          <w:szCs w:val="20"/>
        </w:rPr>
        <w:t>GTPase</w:t>
      </w:r>
      <w:r w:rsidR="00324FB1" w:rsidRPr="000A50E7">
        <w:rPr>
          <w:rFonts w:cs="Times New Roman"/>
          <w:color w:val="auto"/>
          <w:sz w:val="20"/>
          <w:szCs w:val="20"/>
        </w:rPr>
        <w:t xml:space="preserve"> genes</w:t>
      </w:r>
      <w:r w:rsidR="00C7618B" w:rsidRPr="000A50E7">
        <w:rPr>
          <w:rFonts w:cs="Times New Roman"/>
          <w:color w:val="auto"/>
          <w:sz w:val="20"/>
          <w:szCs w:val="20"/>
        </w:rPr>
        <w:t>,</w:t>
      </w:r>
      <w:r w:rsidR="00E61540" w:rsidRPr="000A50E7">
        <w:rPr>
          <w:rFonts w:cs="Times New Roman"/>
          <w:color w:val="auto"/>
          <w:sz w:val="20"/>
          <w:szCs w:val="20"/>
        </w:rPr>
        <w:t xml:space="preserve"> not directly tied to </w:t>
      </w:r>
      <w:r w:rsidR="009A752B" w:rsidRPr="000A50E7">
        <w:rPr>
          <w:rFonts w:cs="Times New Roman"/>
          <w:color w:val="auto"/>
          <w:sz w:val="20"/>
          <w:szCs w:val="20"/>
        </w:rPr>
        <w:t xml:space="preserve">interferons or </w:t>
      </w:r>
      <w:r w:rsidR="00E61540" w:rsidRPr="000A50E7">
        <w:rPr>
          <w:rFonts w:cs="Times New Roman"/>
          <w:color w:val="auto"/>
          <w:sz w:val="20"/>
          <w:szCs w:val="20"/>
        </w:rPr>
        <w:t>immune function</w:t>
      </w:r>
      <w:r w:rsidR="00C7618B" w:rsidRPr="000A50E7">
        <w:rPr>
          <w:rFonts w:cs="Times New Roman"/>
          <w:color w:val="auto"/>
          <w:sz w:val="20"/>
          <w:szCs w:val="20"/>
        </w:rPr>
        <w:t>,</w:t>
      </w:r>
      <w:r w:rsidR="00E61540" w:rsidRPr="000A50E7">
        <w:rPr>
          <w:rFonts w:cs="Times New Roman"/>
          <w:color w:val="auto"/>
          <w:sz w:val="20"/>
          <w:szCs w:val="20"/>
        </w:rPr>
        <w:t xml:space="preserve"> </w:t>
      </w:r>
      <w:r w:rsidR="003A5462" w:rsidRPr="000A50E7">
        <w:rPr>
          <w:rFonts w:cs="Times New Roman"/>
          <w:color w:val="auto"/>
          <w:sz w:val="20"/>
          <w:szCs w:val="20"/>
        </w:rPr>
        <w:t>is also altered</w:t>
      </w:r>
      <w:r w:rsidR="00042821" w:rsidRPr="000A50E7">
        <w:rPr>
          <w:rFonts w:cs="Times New Roman"/>
          <w:color w:val="auto"/>
          <w:sz w:val="20"/>
          <w:szCs w:val="20"/>
        </w:rPr>
        <w:t>.</w:t>
      </w:r>
      <w:r w:rsidR="000D267F" w:rsidRPr="000A50E7">
        <w:rPr>
          <w:rFonts w:cs="Times New Roman"/>
          <w:color w:val="auto"/>
          <w:sz w:val="20"/>
          <w:szCs w:val="20"/>
        </w:rPr>
        <w:t xml:space="preserve"> </w:t>
      </w:r>
      <w:r w:rsidR="00C7618B" w:rsidRPr="000A50E7">
        <w:rPr>
          <w:rFonts w:cs="Times New Roman"/>
          <w:color w:val="auto"/>
          <w:sz w:val="20"/>
          <w:szCs w:val="20"/>
        </w:rPr>
        <w:t xml:space="preserve">These small GTPases include members of several subfamilies </w:t>
      </w:r>
      <w:r w:rsidR="00BD6F50" w:rsidRPr="000A50E7">
        <w:rPr>
          <w:rFonts w:cs="Times New Roman"/>
          <w:color w:val="auto"/>
          <w:sz w:val="20"/>
          <w:szCs w:val="20"/>
        </w:rPr>
        <w:t>from</w:t>
      </w:r>
      <w:r w:rsidR="00C7618B" w:rsidRPr="000A50E7">
        <w:rPr>
          <w:rFonts w:cs="Times New Roman"/>
          <w:color w:val="auto"/>
          <w:sz w:val="20"/>
          <w:szCs w:val="20"/>
        </w:rPr>
        <w:t xml:space="preserve"> the </w:t>
      </w:r>
      <w:proofErr w:type="spellStart"/>
      <w:r w:rsidR="00C7618B" w:rsidRPr="000A50E7">
        <w:rPr>
          <w:rFonts w:cs="Times New Roman"/>
          <w:color w:val="auto"/>
          <w:sz w:val="20"/>
          <w:szCs w:val="20"/>
        </w:rPr>
        <w:t>Ras</w:t>
      </w:r>
      <w:proofErr w:type="spellEnd"/>
      <w:r w:rsidR="00C7618B" w:rsidRPr="000A50E7">
        <w:rPr>
          <w:rFonts w:cs="Times New Roman"/>
          <w:color w:val="auto"/>
          <w:sz w:val="20"/>
          <w:szCs w:val="20"/>
        </w:rPr>
        <w:t xml:space="preserve"> protein superfamily</w:t>
      </w:r>
      <w:r w:rsidR="00BD6F50" w:rsidRPr="000A50E7">
        <w:rPr>
          <w:rFonts w:cs="Times New Roman"/>
          <w:color w:val="auto"/>
          <w:sz w:val="20"/>
          <w:szCs w:val="20"/>
        </w:rPr>
        <w:t>.</w:t>
      </w:r>
      <w:r w:rsidR="00CF7CDB" w:rsidRPr="000A50E7">
        <w:rPr>
          <w:rFonts w:cs="Times New Roman"/>
          <w:color w:val="auto"/>
          <w:sz w:val="20"/>
          <w:szCs w:val="20"/>
        </w:rPr>
        <w:t xml:space="preserve"> </w:t>
      </w:r>
      <w:r w:rsidR="00F3096D" w:rsidRPr="000A50E7">
        <w:rPr>
          <w:rFonts w:cs="Times New Roman"/>
          <w:color w:val="auto"/>
          <w:sz w:val="20"/>
          <w:szCs w:val="20"/>
        </w:rPr>
        <w:t xml:space="preserve">Genes </w:t>
      </w:r>
      <w:r w:rsidR="00C027D4" w:rsidRPr="000A50E7">
        <w:rPr>
          <w:rFonts w:cs="Times New Roman"/>
          <w:color w:val="auto"/>
          <w:sz w:val="20"/>
          <w:szCs w:val="20"/>
        </w:rPr>
        <w:t xml:space="preserve">encoding </w:t>
      </w:r>
      <w:proofErr w:type="gramStart"/>
      <w:r w:rsidR="00F3096D" w:rsidRPr="000A50E7">
        <w:rPr>
          <w:rFonts w:cs="Times New Roman"/>
          <w:color w:val="auto"/>
          <w:sz w:val="20"/>
          <w:szCs w:val="20"/>
        </w:rPr>
        <w:t>proteins which</w:t>
      </w:r>
      <w:proofErr w:type="gramEnd"/>
      <w:r w:rsidR="00F3096D" w:rsidRPr="000A50E7">
        <w:rPr>
          <w:rFonts w:cs="Times New Roman"/>
          <w:color w:val="auto"/>
          <w:sz w:val="20"/>
          <w:szCs w:val="20"/>
        </w:rPr>
        <w:t xml:space="preserve"> interact or bind with Rho family proteins were also </w:t>
      </w:r>
      <w:r w:rsidR="00B579BC" w:rsidRPr="000A50E7">
        <w:rPr>
          <w:rFonts w:cs="Times New Roman"/>
          <w:color w:val="auto"/>
          <w:sz w:val="20"/>
          <w:szCs w:val="20"/>
        </w:rPr>
        <w:t>upregulated</w:t>
      </w:r>
      <w:r w:rsidR="00F3096D" w:rsidRPr="000A50E7">
        <w:rPr>
          <w:rFonts w:cs="Times New Roman"/>
          <w:color w:val="auto"/>
          <w:sz w:val="20"/>
          <w:szCs w:val="20"/>
        </w:rPr>
        <w:t xml:space="preserve">. </w:t>
      </w:r>
      <w:r w:rsidR="000D0911" w:rsidRPr="000A50E7">
        <w:rPr>
          <w:rFonts w:cs="Times New Roman"/>
          <w:color w:val="auto"/>
          <w:sz w:val="20"/>
          <w:szCs w:val="20"/>
        </w:rPr>
        <w:t>Hence</w:t>
      </w:r>
      <w:r w:rsidR="00E61540" w:rsidRPr="000A50E7">
        <w:rPr>
          <w:rFonts w:cs="Times New Roman"/>
          <w:color w:val="auto"/>
          <w:sz w:val="20"/>
          <w:szCs w:val="20"/>
        </w:rPr>
        <w:t xml:space="preserve">, </w:t>
      </w:r>
      <w:r w:rsidR="00060B4A" w:rsidRPr="000A50E7">
        <w:rPr>
          <w:rFonts w:cs="Times New Roman"/>
          <w:color w:val="auto"/>
          <w:sz w:val="20"/>
          <w:szCs w:val="20"/>
        </w:rPr>
        <w:t>in addition to the toxins</w:t>
      </w:r>
      <w:r w:rsidR="00E61540" w:rsidRPr="000A50E7">
        <w:rPr>
          <w:rFonts w:cs="Times New Roman"/>
          <w:color w:val="auto"/>
          <w:sz w:val="20"/>
          <w:szCs w:val="20"/>
        </w:rPr>
        <w:t>’</w:t>
      </w:r>
      <w:r w:rsidR="00060B4A" w:rsidRPr="000A50E7">
        <w:rPr>
          <w:rFonts w:cs="Times New Roman"/>
          <w:color w:val="auto"/>
          <w:sz w:val="20"/>
          <w:szCs w:val="20"/>
        </w:rPr>
        <w:t xml:space="preserve"> </w:t>
      </w:r>
      <w:r w:rsidR="00E61540" w:rsidRPr="000A50E7">
        <w:rPr>
          <w:rFonts w:cs="Times New Roman"/>
          <w:color w:val="auto"/>
          <w:sz w:val="20"/>
          <w:szCs w:val="20"/>
        </w:rPr>
        <w:t>glucosylation</w:t>
      </w:r>
      <w:r w:rsidR="00060B4A" w:rsidRPr="000A50E7">
        <w:rPr>
          <w:rFonts w:cs="Times New Roman"/>
          <w:color w:val="auto"/>
          <w:sz w:val="20"/>
          <w:szCs w:val="20"/>
        </w:rPr>
        <w:t xml:space="preserve"> of small GTPases, the</w:t>
      </w:r>
      <w:r w:rsidR="003E4753" w:rsidRPr="000A50E7">
        <w:rPr>
          <w:rFonts w:cs="Times New Roman"/>
          <w:color w:val="auto"/>
          <w:sz w:val="20"/>
          <w:szCs w:val="20"/>
        </w:rPr>
        <w:t xml:space="preserve"> </w:t>
      </w:r>
      <w:r w:rsidR="003E4753" w:rsidRPr="000A50E7">
        <w:rPr>
          <w:rFonts w:cs="Times New Roman"/>
          <w:i/>
          <w:color w:val="auto"/>
          <w:sz w:val="20"/>
          <w:szCs w:val="20"/>
        </w:rPr>
        <w:t>in vivo</w:t>
      </w:r>
      <w:r w:rsidR="00060B4A" w:rsidRPr="000A50E7">
        <w:rPr>
          <w:rFonts w:cs="Times New Roman"/>
          <w:color w:val="auto"/>
          <w:sz w:val="20"/>
          <w:szCs w:val="20"/>
        </w:rPr>
        <w:t xml:space="preserve"> transcription of </w:t>
      </w:r>
      <w:r w:rsidR="005979FE" w:rsidRPr="000A50E7">
        <w:rPr>
          <w:rFonts w:cs="Times New Roman"/>
          <w:color w:val="auto"/>
          <w:sz w:val="20"/>
          <w:szCs w:val="20"/>
        </w:rPr>
        <w:t xml:space="preserve">many </w:t>
      </w:r>
      <w:r w:rsidR="00F37B8B" w:rsidRPr="000A50E7">
        <w:rPr>
          <w:rFonts w:cs="Times New Roman"/>
          <w:color w:val="auto"/>
          <w:sz w:val="20"/>
          <w:szCs w:val="20"/>
        </w:rPr>
        <w:t xml:space="preserve">GTP and </w:t>
      </w:r>
      <w:r w:rsidR="00060B4A" w:rsidRPr="000A50E7">
        <w:rPr>
          <w:rFonts w:cs="Times New Roman"/>
          <w:color w:val="auto"/>
          <w:sz w:val="20"/>
          <w:szCs w:val="20"/>
        </w:rPr>
        <w:t>GTPase</w:t>
      </w:r>
      <w:r w:rsidR="00F37B8B" w:rsidRPr="000A50E7">
        <w:rPr>
          <w:rFonts w:cs="Times New Roman"/>
          <w:color w:val="auto"/>
          <w:sz w:val="20"/>
          <w:szCs w:val="20"/>
        </w:rPr>
        <w:t xml:space="preserve"> binding proteins</w:t>
      </w:r>
      <w:r w:rsidR="00060B4A" w:rsidRPr="000A50E7">
        <w:rPr>
          <w:rFonts w:cs="Times New Roman"/>
          <w:color w:val="auto"/>
          <w:sz w:val="20"/>
          <w:szCs w:val="20"/>
        </w:rPr>
        <w:t xml:space="preserve"> </w:t>
      </w:r>
      <w:r w:rsidR="00FC2C6E" w:rsidRPr="000A50E7">
        <w:rPr>
          <w:rFonts w:cs="Times New Roman"/>
          <w:color w:val="auto"/>
          <w:sz w:val="20"/>
          <w:szCs w:val="20"/>
        </w:rPr>
        <w:t xml:space="preserve">with a wide range of functions </w:t>
      </w:r>
      <w:r w:rsidR="00060B4A" w:rsidRPr="000A50E7">
        <w:rPr>
          <w:rFonts w:cs="Times New Roman"/>
          <w:color w:val="auto"/>
          <w:sz w:val="20"/>
          <w:szCs w:val="20"/>
        </w:rPr>
        <w:t xml:space="preserve">is </w:t>
      </w:r>
      <w:r w:rsidR="00E61540" w:rsidRPr="000A50E7">
        <w:rPr>
          <w:rFonts w:cs="Times New Roman"/>
          <w:color w:val="auto"/>
          <w:sz w:val="20"/>
          <w:szCs w:val="20"/>
        </w:rPr>
        <w:t xml:space="preserve">clearly </w:t>
      </w:r>
      <w:r w:rsidR="00CA7DB6" w:rsidRPr="000A50E7">
        <w:rPr>
          <w:rFonts w:cs="Times New Roman"/>
          <w:color w:val="auto"/>
          <w:sz w:val="20"/>
          <w:szCs w:val="20"/>
        </w:rPr>
        <w:t xml:space="preserve">altered </w:t>
      </w:r>
      <w:r w:rsidR="00060B4A" w:rsidRPr="000A50E7">
        <w:rPr>
          <w:rFonts w:cs="Times New Roman"/>
          <w:color w:val="auto"/>
          <w:sz w:val="20"/>
          <w:szCs w:val="20"/>
        </w:rPr>
        <w:t xml:space="preserve">in response to TcdA </w:t>
      </w:r>
      <w:r w:rsidR="00F12D52" w:rsidRPr="000A50E7">
        <w:rPr>
          <w:rFonts w:cs="Times New Roman"/>
          <w:color w:val="auto"/>
          <w:sz w:val="20"/>
          <w:szCs w:val="20"/>
        </w:rPr>
        <w:t xml:space="preserve">and </w:t>
      </w:r>
      <w:r w:rsidR="00060B4A" w:rsidRPr="000A50E7">
        <w:rPr>
          <w:rFonts w:cs="Times New Roman"/>
          <w:color w:val="auto"/>
          <w:sz w:val="20"/>
          <w:szCs w:val="20"/>
        </w:rPr>
        <w:t>TcdB.</w:t>
      </w:r>
    </w:p>
    <w:p w:rsidR="006B086B" w:rsidRPr="000A50E7" w:rsidRDefault="006B086B" w:rsidP="003767F4">
      <w:pPr>
        <w:suppressLineNumbers/>
        <w:spacing w:after="0" w:line="480" w:lineRule="auto"/>
        <w:jc w:val="both"/>
        <w:rPr>
          <w:rFonts w:cs="Times New Roman"/>
          <w:color w:val="auto"/>
          <w:sz w:val="20"/>
          <w:szCs w:val="20"/>
        </w:rPr>
      </w:pPr>
    </w:p>
    <w:p w:rsidR="006B086B" w:rsidRPr="000A50E7" w:rsidRDefault="005A4FA0" w:rsidP="001B4CF8">
      <w:pPr>
        <w:spacing w:after="0" w:line="480" w:lineRule="auto"/>
        <w:jc w:val="both"/>
        <w:rPr>
          <w:rFonts w:cs="Times New Roman"/>
          <w:color w:val="auto"/>
          <w:sz w:val="20"/>
          <w:szCs w:val="20"/>
        </w:rPr>
      </w:pPr>
      <w:r w:rsidRPr="000A50E7">
        <w:rPr>
          <w:rFonts w:cs="Times New Roman"/>
          <w:color w:val="auto"/>
          <w:sz w:val="20"/>
          <w:szCs w:val="20"/>
        </w:rPr>
        <w:t>W</w:t>
      </w:r>
      <w:r w:rsidR="00635531" w:rsidRPr="000A50E7">
        <w:rPr>
          <w:rFonts w:cs="Times New Roman"/>
          <w:color w:val="auto"/>
          <w:sz w:val="20"/>
          <w:szCs w:val="20"/>
        </w:rPr>
        <w:t xml:space="preserve">e </w:t>
      </w:r>
      <w:r w:rsidR="00230F1A" w:rsidRPr="000A50E7">
        <w:rPr>
          <w:rFonts w:cs="Times New Roman"/>
          <w:color w:val="auto"/>
          <w:sz w:val="20"/>
          <w:szCs w:val="20"/>
        </w:rPr>
        <w:t xml:space="preserve">also </w:t>
      </w:r>
      <w:r w:rsidR="00635531" w:rsidRPr="000A50E7">
        <w:rPr>
          <w:rFonts w:cs="Times New Roman"/>
          <w:color w:val="auto"/>
          <w:sz w:val="20"/>
          <w:szCs w:val="20"/>
        </w:rPr>
        <w:t xml:space="preserve">found an abundance of </w:t>
      </w:r>
      <w:r w:rsidR="000D0911" w:rsidRPr="000A50E7">
        <w:rPr>
          <w:rFonts w:cs="Times New Roman"/>
          <w:color w:val="auto"/>
          <w:sz w:val="20"/>
          <w:szCs w:val="20"/>
        </w:rPr>
        <w:t>differential</w:t>
      </w:r>
      <w:r w:rsidR="009165A2" w:rsidRPr="000A50E7">
        <w:rPr>
          <w:rFonts w:cs="Times New Roman"/>
          <w:color w:val="auto"/>
          <w:sz w:val="20"/>
          <w:szCs w:val="20"/>
        </w:rPr>
        <w:t>ly</w:t>
      </w:r>
      <w:r w:rsidR="000D0911" w:rsidRPr="000A50E7">
        <w:rPr>
          <w:rFonts w:cs="Times New Roman"/>
          <w:color w:val="auto"/>
          <w:sz w:val="20"/>
          <w:szCs w:val="20"/>
        </w:rPr>
        <w:t xml:space="preserve"> express</w:t>
      </w:r>
      <w:r w:rsidR="009165A2" w:rsidRPr="000A50E7">
        <w:rPr>
          <w:rFonts w:cs="Times New Roman"/>
          <w:color w:val="auto"/>
          <w:sz w:val="20"/>
          <w:szCs w:val="20"/>
        </w:rPr>
        <w:t>ed genes</w:t>
      </w:r>
      <w:r w:rsidR="00635531" w:rsidRPr="000A50E7">
        <w:rPr>
          <w:rFonts w:cs="Times New Roman"/>
          <w:color w:val="auto"/>
          <w:sz w:val="20"/>
          <w:szCs w:val="20"/>
        </w:rPr>
        <w:t xml:space="preserve"> associated with cell metabolism</w:t>
      </w:r>
      <w:r w:rsidR="007A4307" w:rsidRPr="000A50E7">
        <w:rPr>
          <w:rFonts w:cs="Times New Roman"/>
          <w:color w:val="auto"/>
          <w:sz w:val="20"/>
          <w:szCs w:val="20"/>
        </w:rPr>
        <w:t xml:space="preserve"> (Tables 2 and 3)</w:t>
      </w:r>
      <w:r w:rsidR="00635531" w:rsidRPr="000A50E7">
        <w:rPr>
          <w:rFonts w:cs="Times New Roman"/>
          <w:color w:val="auto"/>
          <w:sz w:val="20"/>
          <w:szCs w:val="20"/>
        </w:rPr>
        <w:t xml:space="preserve">. </w:t>
      </w:r>
      <w:r w:rsidR="000D0911" w:rsidRPr="000A50E7">
        <w:rPr>
          <w:rFonts w:cs="Times New Roman"/>
          <w:color w:val="auto"/>
          <w:sz w:val="20"/>
          <w:szCs w:val="20"/>
        </w:rPr>
        <w:t>More specifically, many e</w:t>
      </w:r>
      <w:r w:rsidR="00A91652" w:rsidRPr="000A50E7">
        <w:rPr>
          <w:rFonts w:cs="Times New Roman"/>
          <w:color w:val="auto"/>
          <w:sz w:val="20"/>
          <w:szCs w:val="20"/>
        </w:rPr>
        <w:t>nzymes involved</w:t>
      </w:r>
      <w:r w:rsidR="009165A2" w:rsidRPr="000A50E7">
        <w:rPr>
          <w:rFonts w:cs="Times New Roman"/>
          <w:color w:val="auto"/>
          <w:sz w:val="20"/>
          <w:szCs w:val="20"/>
        </w:rPr>
        <w:t xml:space="preserve"> in</w:t>
      </w:r>
      <w:r w:rsidR="00A91652" w:rsidRPr="000A50E7">
        <w:rPr>
          <w:rFonts w:cs="Times New Roman"/>
          <w:color w:val="auto"/>
          <w:sz w:val="20"/>
          <w:szCs w:val="20"/>
        </w:rPr>
        <w:t xml:space="preserve"> fatty acid </w:t>
      </w:r>
      <w:r w:rsidR="000D0911" w:rsidRPr="000A50E7">
        <w:rPr>
          <w:rFonts w:cs="Times New Roman"/>
          <w:color w:val="auto"/>
          <w:sz w:val="20"/>
          <w:szCs w:val="20"/>
        </w:rPr>
        <w:t xml:space="preserve">breakdown </w:t>
      </w:r>
      <w:r w:rsidR="0062643E" w:rsidRPr="000A50E7">
        <w:rPr>
          <w:rFonts w:cs="Times New Roman"/>
          <w:color w:val="auto"/>
          <w:sz w:val="20"/>
          <w:szCs w:val="20"/>
        </w:rPr>
        <w:t>and beta-</w:t>
      </w:r>
      <w:r w:rsidR="000D0911" w:rsidRPr="000A50E7">
        <w:rPr>
          <w:rFonts w:cs="Times New Roman"/>
          <w:color w:val="auto"/>
          <w:sz w:val="20"/>
          <w:szCs w:val="20"/>
        </w:rPr>
        <w:t xml:space="preserve">oxidation were downregulated. </w:t>
      </w:r>
      <w:r w:rsidRPr="000A50E7">
        <w:rPr>
          <w:rFonts w:cs="Times New Roman"/>
          <w:color w:val="auto"/>
          <w:sz w:val="20"/>
          <w:szCs w:val="20"/>
        </w:rPr>
        <w:t xml:space="preserve">Four other classes of enzymes were </w:t>
      </w:r>
      <w:r w:rsidR="000F1695" w:rsidRPr="000A50E7">
        <w:rPr>
          <w:rFonts w:cs="Times New Roman"/>
          <w:color w:val="auto"/>
          <w:sz w:val="20"/>
          <w:szCs w:val="20"/>
        </w:rPr>
        <w:t xml:space="preserve">also </w:t>
      </w:r>
      <w:r w:rsidRPr="000A50E7">
        <w:rPr>
          <w:rFonts w:cs="Times New Roman"/>
          <w:color w:val="auto"/>
          <w:sz w:val="20"/>
          <w:szCs w:val="20"/>
        </w:rPr>
        <w:t>downregulated:</w:t>
      </w:r>
      <w:r w:rsidR="00CD06A7" w:rsidRPr="000A50E7">
        <w:rPr>
          <w:rFonts w:cs="Times New Roman"/>
          <w:color w:val="auto"/>
          <w:sz w:val="20"/>
          <w:szCs w:val="20"/>
        </w:rPr>
        <w:t xml:space="preserve"> cytochrome P450</w:t>
      </w:r>
      <w:r w:rsidR="000F1695" w:rsidRPr="000A50E7">
        <w:rPr>
          <w:rFonts w:cs="Times New Roman"/>
          <w:color w:val="auto"/>
          <w:sz w:val="20"/>
          <w:szCs w:val="20"/>
        </w:rPr>
        <w:t xml:space="preserve"> enzymes</w:t>
      </w:r>
      <w:r w:rsidRPr="000A50E7">
        <w:rPr>
          <w:rFonts w:cs="Times New Roman"/>
          <w:color w:val="auto"/>
          <w:sz w:val="20"/>
          <w:szCs w:val="20"/>
        </w:rPr>
        <w:t xml:space="preserve">, </w:t>
      </w:r>
      <w:r w:rsidR="0017085E" w:rsidRPr="000A50E7">
        <w:rPr>
          <w:rFonts w:cs="Times New Roman"/>
          <w:color w:val="auto"/>
          <w:sz w:val="20"/>
          <w:szCs w:val="20"/>
        </w:rPr>
        <w:t>glutathione S-transferases</w:t>
      </w:r>
      <w:r w:rsidRPr="000A50E7">
        <w:rPr>
          <w:rFonts w:cs="Times New Roman"/>
          <w:color w:val="auto"/>
          <w:sz w:val="20"/>
          <w:szCs w:val="20"/>
        </w:rPr>
        <w:t xml:space="preserve">, </w:t>
      </w:r>
      <w:r w:rsidR="00DB1FC8" w:rsidRPr="000A50E7">
        <w:rPr>
          <w:rFonts w:cs="Times New Roman"/>
          <w:color w:val="auto"/>
          <w:sz w:val="20"/>
          <w:szCs w:val="20"/>
        </w:rPr>
        <w:t>carboxylesterase</w:t>
      </w:r>
      <w:r w:rsidRPr="000A50E7">
        <w:rPr>
          <w:rFonts w:cs="Times New Roman"/>
          <w:color w:val="auto"/>
          <w:sz w:val="20"/>
          <w:szCs w:val="20"/>
        </w:rPr>
        <w:t xml:space="preserve">s, </w:t>
      </w:r>
      <w:r w:rsidR="00AC4BFE" w:rsidRPr="000A50E7">
        <w:rPr>
          <w:rFonts w:cs="Times New Roman"/>
          <w:color w:val="auto"/>
          <w:sz w:val="20"/>
          <w:szCs w:val="20"/>
        </w:rPr>
        <w:t xml:space="preserve">and </w:t>
      </w:r>
      <w:r w:rsidR="00A268E1" w:rsidRPr="000A50E7">
        <w:rPr>
          <w:rFonts w:cs="Times New Roman"/>
          <w:color w:val="auto"/>
          <w:sz w:val="20"/>
          <w:szCs w:val="20"/>
        </w:rPr>
        <w:t>sulfotransferases</w:t>
      </w:r>
      <w:r w:rsidR="009605B3" w:rsidRPr="000A50E7">
        <w:rPr>
          <w:rFonts w:cs="Times New Roman"/>
          <w:color w:val="auto"/>
          <w:sz w:val="20"/>
          <w:szCs w:val="20"/>
        </w:rPr>
        <w:t xml:space="preserve"> (Figure 3B)</w:t>
      </w:r>
      <w:r w:rsidR="00F3096D" w:rsidRPr="000A50E7">
        <w:rPr>
          <w:rFonts w:cs="Times New Roman"/>
          <w:color w:val="auto"/>
          <w:sz w:val="20"/>
          <w:szCs w:val="20"/>
        </w:rPr>
        <w:t>.</w:t>
      </w:r>
      <w:r w:rsidR="00A268E1" w:rsidRPr="000A50E7">
        <w:rPr>
          <w:rFonts w:cs="Times New Roman"/>
          <w:color w:val="auto"/>
          <w:sz w:val="20"/>
          <w:szCs w:val="20"/>
        </w:rPr>
        <w:t xml:space="preserve"> </w:t>
      </w:r>
      <w:r w:rsidR="00A40BCB" w:rsidRPr="000A50E7">
        <w:rPr>
          <w:rFonts w:cs="Times New Roman"/>
          <w:color w:val="auto"/>
          <w:sz w:val="20"/>
          <w:szCs w:val="20"/>
        </w:rPr>
        <w:t>These genes span severa</w:t>
      </w:r>
      <w:r w:rsidR="00A91652" w:rsidRPr="000A50E7">
        <w:rPr>
          <w:rFonts w:cs="Times New Roman"/>
          <w:color w:val="auto"/>
          <w:sz w:val="20"/>
          <w:szCs w:val="20"/>
        </w:rPr>
        <w:t xml:space="preserve">l metabolic pathways, yet there </w:t>
      </w:r>
      <w:r w:rsidR="00FB7F00" w:rsidRPr="000A50E7">
        <w:rPr>
          <w:rFonts w:cs="Times New Roman"/>
          <w:color w:val="auto"/>
          <w:sz w:val="20"/>
          <w:szCs w:val="20"/>
        </w:rPr>
        <w:t xml:space="preserve">is </w:t>
      </w:r>
      <w:r w:rsidR="00A91652" w:rsidRPr="000A50E7">
        <w:rPr>
          <w:rFonts w:cs="Times New Roman"/>
          <w:color w:val="auto"/>
          <w:sz w:val="20"/>
          <w:szCs w:val="20"/>
        </w:rPr>
        <w:t xml:space="preserve">a strong commonality in </w:t>
      </w:r>
      <w:r w:rsidR="002F44F7" w:rsidRPr="000A50E7">
        <w:rPr>
          <w:rFonts w:cs="Times New Roman"/>
          <w:color w:val="auto"/>
          <w:sz w:val="20"/>
          <w:szCs w:val="20"/>
        </w:rPr>
        <w:t xml:space="preserve">their </w:t>
      </w:r>
      <w:r w:rsidR="00A91652" w:rsidRPr="000A50E7">
        <w:rPr>
          <w:rFonts w:cs="Times New Roman"/>
          <w:color w:val="auto"/>
          <w:sz w:val="20"/>
          <w:szCs w:val="20"/>
        </w:rPr>
        <w:t>substrates</w:t>
      </w:r>
      <w:r w:rsidR="00D61FC3" w:rsidRPr="000A50E7">
        <w:rPr>
          <w:rFonts w:cs="Times New Roman"/>
          <w:color w:val="auto"/>
          <w:sz w:val="20"/>
          <w:szCs w:val="20"/>
        </w:rPr>
        <w:t xml:space="preserve">, most of which </w:t>
      </w:r>
      <w:r w:rsidR="003B62B5" w:rsidRPr="000A50E7">
        <w:rPr>
          <w:rFonts w:cs="Times New Roman"/>
          <w:color w:val="auto"/>
          <w:sz w:val="20"/>
          <w:szCs w:val="20"/>
        </w:rPr>
        <w:t xml:space="preserve">include </w:t>
      </w:r>
      <w:r w:rsidR="004D15B4" w:rsidRPr="000A50E7">
        <w:rPr>
          <w:rFonts w:cs="Times New Roman"/>
          <w:color w:val="auto"/>
          <w:sz w:val="20"/>
          <w:szCs w:val="20"/>
        </w:rPr>
        <w:t>lipid and fatty acid</w:t>
      </w:r>
      <w:r w:rsidR="003B62B5" w:rsidRPr="000A50E7">
        <w:rPr>
          <w:rFonts w:cs="Times New Roman"/>
          <w:color w:val="auto"/>
          <w:sz w:val="20"/>
          <w:szCs w:val="20"/>
        </w:rPr>
        <w:t>s or related compounds;</w:t>
      </w:r>
      <w:r w:rsidR="00CA31EF" w:rsidRPr="000A50E7">
        <w:rPr>
          <w:rFonts w:cs="Times New Roman"/>
          <w:color w:val="auto"/>
          <w:sz w:val="20"/>
          <w:szCs w:val="20"/>
        </w:rPr>
        <w:t xml:space="preserve"> </w:t>
      </w:r>
      <w:r w:rsidR="003B62B5" w:rsidRPr="000A50E7">
        <w:rPr>
          <w:rFonts w:cs="Times New Roman"/>
          <w:color w:val="auto"/>
          <w:sz w:val="20"/>
          <w:szCs w:val="20"/>
        </w:rPr>
        <w:t>xenobiotics;</w:t>
      </w:r>
      <w:r w:rsidR="004D15B4" w:rsidRPr="000A50E7">
        <w:rPr>
          <w:rFonts w:cs="Times New Roman"/>
          <w:color w:val="auto"/>
          <w:sz w:val="20"/>
          <w:szCs w:val="20"/>
        </w:rPr>
        <w:t xml:space="preserve"> or both. </w:t>
      </w:r>
      <w:r w:rsidR="00F3096D" w:rsidRPr="000A50E7">
        <w:rPr>
          <w:rFonts w:cs="Times New Roman"/>
          <w:color w:val="auto"/>
          <w:sz w:val="20"/>
          <w:szCs w:val="20"/>
        </w:rPr>
        <w:t xml:space="preserve">In addition to the conspicuous </w:t>
      </w:r>
      <w:r w:rsidR="0022201E" w:rsidRPr="000A50E7">
        <w:rPr>
          <w:rFonts w:cs="Times New Roman"/>
          <w:color w:val="auto"/>
          <w:sz w:val="20"/>
          <w:szCs w:val="20"/>
        </w:rPr>
        <w:t>toxin-induced pathology</w:t>
      </w:r>
      <w:r w:rsidR="00726D1F" w:rsidRPr="000A50E7">
        <w:rPr>
          <w:rFonts w:cs="Times New Roman"/>
          <w:color w:val="auto"/>
          <w:sz w:val="20"/>
          <w:szCs w:val="20"/>
        </w:rPr>
        <w:t xml:space="preserve"> and inflammation</w:t>
      </w:r>
      <w:r w:rsidR="00F3096D" w:rsidRPr="000A50E7">
        <w:rPr>
          <w:rFonts w:cs="Times New Roman"/>
          <w:color w:val="auto"/>
          <w:sz w:val="20"/>
          <w:szCs w:val="20"/>
        </w:rPr>
        <w:t>,</w:t>
      </w:r>
      <w:r w:rsidR="00331929" w:rsidRPr="000A50E7">
        <w:rPr>
          <w:rFonts w:cs="Times New Roman"/>
          <w:color w:val="auto"/>
          <w:sz w:val="20"/>
          <w:szCs w:val="20"/>
        </w:rPr>
        <w:t xml:space="preserve"> </w:t>
      </w:r>
      <w:r w:rsidR="005C614F" w:rsidRPr="000A50E7">
        <w:rPr>
          <w:rFonts w:cs="Times New Roman"/>
          <w:color w:val="auto"/>
          <w:sz w:val="20"/>
          <w:szCs w:val="20"/>
        </w:rPr>
        <w:t xml:space="preserve">recognition of </w:t>
      </w:r>
      <w:r w:rsidR="00B9134F" w:rsidRPr="000A50E7">
        <w:rPr>
          <w:rFonts w:cs="Times New Roman"/>
          <w:color w:val="auto"/>
          <w:sz w:val="20"/>
          <w:szCs w:val="20"/>
        </w:rPr>
        <w:t xml:space="preserve">the </w:t>
      </w:r>
      <w:r w:rsidR="00D61FC3" w:rsidRPr="000A50E7">
        <w:rPr>
          <w:rFonts w:cs="Times New Roman"/>
          <w:color w:val="auto"/>
          <w:sz w:val="20"/>
          <w:szCs w:val="20"/>
        </w:rPr>
        <w:t xml:space="preserve">altered expression </w:t>
      </w:r>
      <w:r w:rsidR="00331929" w:rsidRPr="000A50E7">
        <w:rPr>
          <w:rFonts w:cs="Times New Roman"/>
          <w:color w:val="auto"/>
          <w:sz w:val="20"/>
          <w:szCs w:val="20"/>
        </w:rPr>
        <w:t xml:space="preserve">of </w:t>
      </w:r>
      <w:r w:rsidR="008E0B2E" w:rsidRPr="000A50E7">
        <w:rPr>
          <w:rFonts w:cs="Times New Roman"/>
          <w:color w:val="auto"/>
          <w:sz w:val="20"/>
          <w:szCs w:val="20"/>
        </w:rPr>
        <w:t xml:space="preserve">detoxification </w:t>
      </w:r>
      <w:r w:rsidR="00CA31EF" w:rsidRPr="000A50E7">
        <w:rPr>
          <w:rFonts w:cs="Times New Roman"/>
          <w:color w:val="auto"/>
          <w:sz w:val="20"/>
          <w:szCs w:val="20"/>
        </w:rPr>
        <w:t xml:space="preserve">enzymes </w:t>
      </w:r>
      <w:r w:rsidR="008E0B2E" w:rsidRPr="000A50E7">
        <w:rPr>
          <w:rFonts w:cs="Times New Roman"/>
          <w:color w:val="auto"/>
          <w:sz w:val="20"/>
          <w:szCs w:val="20"/>
        </w:rPr>
        <w:t xml:space="preserve">and fatty acid </w:t>
      </w:r>
      <w:r w:rsidR="00331929" w:rsidRPr="000A50E7">
        <w:rPr>
          <w:rFonts w:cs="Times New Roman"/>
          <w:color w:val="auto"/>
          <w:sz w:val="20"/>
          <w:szCs w:val="20"/>
        </w:rPr>
        <w:t>metabolic enzymes introduces an</w:t>
      </w:r>
      <w:r w:rsidR="00C027D4" w:rsidRPr="000A50E7">
        <w:rPr>
          <w:rFonts w:cs="Times New Roman"/>
          <w:color w:val="auto"/>
          <w:sz w:val="20"/>
          <w:szCs w:val="20"/>
        </w:rPr>
        <w:t xml:space="preserve"> unexplored</w:t>
      </w:r>
      <w:r w:rsidR="00331929" w:rsidRPr="000A50E7">
        <w:rPr>
          <w:rFonts w:cs="Times New Roman"/>
          <w:color w:val="auto"/>
          <w:sz w:val="20"/>
          <w:szCs w:val="20"/>
        </w:rPr>
        <w:t xml:space="preserve"> aspect of the host </w:t>
      </w:r>
      <w:r w:rsidR="00F3096D" w:rsidRPr="000A50E7">
        <w:rPr>
          <w:rFonts w:cs="Times New Roman"/>
          <w:color w:val="auto"/>
          <w:sz w:val="20"/>
          <w:szCs w:val="20"/>
        </w:rPr>
        <w:t>response to TcdA and TcdB</w:t>
      </w:r>
      <w:r w:rsidR="00C027D4" w:rsidRPr="000A50E7">
        <w:rPr>
          <w:rFonts w:cs="Times New Roman"/>
          <w:color w:val="auto"/>
          <w:sz w:val="20"/>
          <w:szCs w:val="20"/>
        </w:rPr>
        <w:t>.</w:t>
      </w:r>
    </w:p>
    <w:p w:rsidR="006B086B" w:rsidRPr="000A50E7" w:rsidRDefault="006B086B" w:rsidP="003767F4">
      <w:pPr>
        <w:suppressLineNumbers/>
        <w:spacing w:after="0" w:line="480" w:lineRule="auto"/>
        <w:jc w:val="both"/>
        <w:rPr>
          <w:color w:val="auto"/>
          <w:sz w:val="20"/>
          <w:szCs w:val="20"/>
        </w:rPr>
      </w:pPr>
    </w:p>
    <w:p w:rsidR="006B086B" w:rsidRPr="000A50E7" w:rsidRDefault="00B73BA1" w:rsidP="001B4CF8">
      <w:pPr>
        <w:spacing w:after="0" w:line="480" w:lineRule="auto"/>
        <w:jc w:val="both"/>
        <w:rPr>
          <w:color w:val="auto"/>
          <w:sz w:val="20"/>
          <w:szCs w:val="20"/>
        </w:rPr>
      </w:pPr>
      <w:r w:rsidRPr="000A50E7">
        <w:rPr>
          <w:color w:val="auto"/>
          <w:sz w:val="20"/>
          <w:szCs w:val="20"/>
        </w:rPr>
        <w:t>Inflammation</w:t>
      </w:r>
      <w:r w:rsidR="00025206" w:rsidRPr="000A50E7">
        <w:rPr>
          <w:color w:val="auto"/>
          <w:sz w:val="20"/>
          <w:szCs w:val="20"/>
        </w:rPr>
        <w:t xml:space="preserve"> </w:t>
      </w:r>
      <w:r w:rsidR="00C027D4" w:rsidRPr="000A50E7">
        <w:rPr>
          <w:color w:val="auto"/>
          <w:sz w:val="20"/>
          <w:szCs w:val="20"/>
        </w:rPr>
        <w:t>is</w:t>
      </w:r>
      <w:r w:rsidRPr="000A50E7">
        <w:rPr>
          <w:color w:val="auto"/>
          <w:sz w:val="20"/>
          <w:szCs w:val="20"/>
        </w:rPr>
        <w:t xml:space="preserve"> </w:t>
      </w:r>
      <w:r w:rsidR="006B3E06" w:rsidRPr="000A50E7">
        <w:rPr>
          <w:color w:val="auto"/>
          <w:sz w:val="20"/>
          <w:szCs w:val="20"/>
        </w:rPr>
        <w:t xml:space="preserve">a clear </w:t>
      </w:r>
      <w:r w:rsidR="00214D96" w:rsidRPr="000A50E7">
        <w:rPr>
          <w:color w:val="auto"/>
          <w:sz w:val="20"/>
          <w:szCs w:val="20"/>
        </w:rPr>
        <w:t>patho</w:t>
      </w:r>
      <w:r w:rsidRPr="000A50E7">
        <w:rPr>
          <w:color w:val="auto"/>
          <w:sz w:val="20"/>
          <w:szCs w:val="20"/>
        </w:rPr>
        <w:t>physiological manifestation of toxin injection, and many inflammation</w:t>
      </w:r>
      <w:r w:rsidR="005C614F" w:rsidRPr="000A50E7">
        <w:rPr>
          <w:color w:val="auto"/>
          <w:sz w:val="20"/>
          <w:szCs w:val="20"/>
        </w:rPr>
        <w:t>-</w:t>
      </w:r>
      <w:r w:rsidRPr="000A50E7">
        <w:rPr>
          <w:color w:val="auto"/>
          <w:sz w:val="20"/>
          <w:szCs w:val="20"/>
        </w:rPr>
        <w:t xml:space="preserve">associated genes </w:t>
      </w:r>
      <w:r w:rsidR="00CF0E10" w:rsidRPr="000A50E7">
        <w:rPr>
          <w:color w:val="auto"/>
          <w:sz w:val="20"/>
          <w:szCs w:val="20"/>
        </w:rPr>
        <w:t xml:space="preserve">are </w:t>
      </w:r>
      <w:r w:rsidRPr="000A50E7">
        <w:rPr>
          <w:color w:val="auto"/>
          <w:sz w:val="20"/>
          <w:szCs w:val="20"/>
        </w:rPr>
        <w:t>differentially expressed</w:t>
      </w:r>
      <w:r w:rsidR="00C027D4" w:rsidRPr="000A50E7">
        <w:rPr>
          <w:color w:val="auto"/>
          <w:sz w:val="20"/>
          <w:szCs w:val="20"/>
        </w:rPr>
        <w:t xml:space="preserve"> (Table 1</w:t>
      </w:r>
      <w:r w:rsidR="007A5669" w:rsidRPr="000A50E7">
        <w:rPr>
          <w:color w:val="auto"/>
          <w:sz w:val="20"/>
          <w:szCs w:val="20"/>
        </w:rPr>
        <w:t>, Figure 3C</w:t>
      </w:r>
      <w:r w:rsidR="00C027D4" w:rsidRPr="000A50E7">
        <w:rPr>
          <w:color w:val="auto"/>
          <w:sz w:val="20"/>
          <w:szCs w:val="20"/>
        </w:rPr>
        <w:t>)</w:t>
      </w:r>
      <w:r w:rsidRPr="000A50E7">
        <w:rPr>
          <w:color w:val="auto"/>
          <w:sz w:val="20"/>
          <w:szCs w:val="20"/>
        </w:rPr>
        <w:t xml:space="preserve">. </w:t>
      </w:r>
      <w:r w:rsidR="00C027D4" w:rsidRPr="000A50E7">
        <w:rPr>
          <w:color w:val="auto"/>
          <w:sz w:val="20"/>
          <w:szCs w:val="20"/>
        </w:rPr>
        <w:t xml:space="preserve">However, </w:t>
      </w:r>
      <w:r w:rsidR="00025206" w:rsidRPr="000A50E7">
        <w:rPr>
          <w:color w:val="auto"/>
          <w:sz w:val="20"/>
          <w:szCs w:val="20"/>
        </w:rPr>
        <w:t xml:space="preserve">at 6 and 16h, genes associated with inflammation </w:t>
      </w:r>
      <w:r w:rsidR="00CF0E10" w:rsidRPr="000A50E7">
        <w:rPr>
          <w:color w:val="auto"/>
          <w:sz w:val="20"/>
          <w:szCs w:val="20"/>
        </w:rPr>
        <w:t xml:space="preserve">are </w:t>
      </w:r>
      <w:r w:rsidR="00025206" w:rsidRPr="000A50E7">
        <w:rPr>
          <w:color w:val="auto"/>
          <w:sz w:val="20"/>
          <w:szCs w:val="20"/>
        </w:rPr>
        <w:t>not expressed to a greater extent than genes associated with several other functions</w:t>
      </w:r>
      <w:r w:rsidR="006B3E06" w:rsidRPr="000A50E7">
        <w:rPr>
          <w:color w:val="auto"/>
          <w:sz w:val="20"/>
          <w:szCs w:val="20"/>
        </w:rPr>
        <w:t xml:space="preserve"> (</w:t>
      </w:r>
      <w:r w:rsidR="006C4C64" w:rsidRPr="000A50E7">
        <w:rPr>
          <w:color w:val="auto"/>
          <w:sz w:val="20"/>
          <w:szCs w:val="20"/>
        </w:rPr>
        <w:t xml:space="preserve">see </w:t>
      </w:r>
      <w:r w:rsidR="006B3E06" w:rsidRPr="000A50E7">
        <w:rPr>
          <w:color w:val="auto"/>
          <w:sz w:val="20"/>
          <w:szCs w:val="20"/>
        </w:rPr>
        <w:t>Table 3)</w:t>
      </w:r>
      <w:r w:rsidR="00025206" w:rsidRPr="000A50E7">
        <w:rPr>
          <w:color w:val="auto"/>
          <w:sz w:val="20"/>
          <w:szCs w:val="20"/>
        </w:rPr>
        <w:t xml:space="preserve">. </w:t>
      </w:r>
      <w:r w:rsidR="006C4C64" w:rsidRPr="000A50E7">
        <w:rPr>
          <w:color w:val="auto"/>
          <w:sz w:val="20"/>
          <w:szCs w:val="20"/>
        </w:rPr>
        <w:t>C</w:t>
      </w:r>
      <w:r w:rsidR="00025206" w:rsidRPr="000A50E7">
        <w:rPr>
          <w:color w:val="auto"/>
          <w:sz w:val="20"/>
          <w:szCs w:val="20"/>
        </w:rPr>
        <w:t xml:space="preserve">ompetitive enrichment tests </w:t>
      </w:r>
      <w:r w:rsidR="006B3E06" w:rsidRPr="000A50E7">
        <w:rPr>
          <w:color w:val="auto"/>
          <w:sz w:val="20"/>
          <w:szCs w:val="20"/>
        </w:rPr>
        <w:t>did find “</w:t>
      </w:r>
      <w:r w:rsidR="00025206" w:rsidRPr="000A50E7">
        <w:rPr>
          <w:color w:val="auto"/>
          <w:sz w:val="20"/>
          <w:szCs w:val="20"/>
        </w:rPr>
        <w:t>inflammatory response” and “</w:t>
      </w:r>
      <w:proofErr w:type="spellStart"/>
      <w:r w:rsidR="00025206" w:rsidRPr="000A50E7">
        <w:rPr>
          <w:color w:val="auto"/>
          <w:sz w:val="20"/>
          <w:szCs w:val="20"/>
        </w:rPr>
        <w:t>chemotaxis</w:t>
      </w:r>
      <w:proofErr w:type="spellEnd"/>
      <w:r w:rsidR="00025206" w:rsidRPr="000A50E7">
        <w:rPr>
          <w:color w:val="auto"/>
          <w:sz w:val="20"/>
          <w:szCs w:val="20"/>
        </w:rPr>
        <w:t>”</w:t>
      </w:r>
      <w:r w:rsidR="00AF18F8" w:rsidRPr="000A50E7">
        <w:rPr>
          <w:color w:val="auto"/>
          <w:sz w:val="20"/>
          <w:szCs w:val="20"/>
        </w:rPr>
        <w:t xml:space="preserve"> </w:t>
      </w:r>
      <w:r w:rsidR="00025206" w:rsidRPr="000A50E7">
        <w:rPr>
          <w:color w:val="auto"/>
          <w:sz w:val="20"/>
          <w:szCs w:val="20"/>
        </w:rPr>
        <w:t xml:space="preserve">among the top </w:t>
      </w:r>
      <w:r w:rsidR="006C4C64" w:rsidRPr="000A50E7">
        <w:rPr>
          <w:color w:val="auto"/>
          <w:sz w:val="20"/>
          <w:szCs w:val="20"/>
        </w:rPr>
        <w:t xml:space="preserve">six </w:t>
      </w:r>
      <w:r w:rsidR="00802D91" w:rsidRPr="000A50E7">
        <w:rPr>
          <w:color w:val="auto"/>
          <w:sz w:val="20"/>
          <w:szCs w:val="20"/>
        </w:rPr>
        <w:t>enriched</w:t>
      </w:r>
      <w:r w:rsidR="00025206" w:rsidRPr="000A50E7">
        <w:rPr>
          <w:color w:val="auto"/>
          <w:sz w:val="20"/>
          <w:szCs w:val="20"/>
        </w:rPr>
        <w:t xml:space="preserve"> functions </w:t>
      </w:r>
      <w:r w:rsidR="006B3E06" w:rsidRPr="000A50E7">
        <w:rPr>
          <w:color w:val="auto"/>
          <w:sz w:val="20"/>
          <w:szCs w:val="20"/>
        </w:rPr>
        <w:t xml:space="preserve">for TcdA at 6h, </w:t>
      </w:r>
      <w:r w:rsidR="006C4C64" w:rsidRPr="000A50E7">
        <w:rPr>
          <w:color w:val="auto"/>
          <w:sz w:val="20"/>
          <w:szCs w:val="20"/>
        </w:rPr>
        <w:t xml:space="preserve">but </w:t>
      </w:r>
      <w:r w:rsidR="00135D74" w:rsidRPr="000A50E7">
        <w:rPr>
          <w:color w:val="auto"/>
          <w:sz w:val="20"/>
          <w:szCs w:val="20"/>
        </w:rPr>
        <w:t xml:space="preserve">the enrichment of these groups </w:t>
      </w:r>
      <w:r w:rsidR="00CF0E10" w:rsidRPr="000A50E7">
        <w:rPr>
          <w:color w:val="auto"/>
          <w:sz w:val="20"/>
          <w:szCs w:val="20"/>
        </w:rPr>
        <w:t>is</w:t>
      </w:r>
      <w:r w:rsidR="006B3E06" w:rsidRPr="000A50E7">
        <w:rPr>
          <w:color w:val="auto"/>
          <w:sz w:val="20"/>
          <w:szCs w:val="20"/>
        </w:rPr>
        <w:t xml:space="preserve"> </w:t>
      </w:r>
      <w:r w:rsidR="00B579BC" w:rsidRPr="000A50E7">
        <w:rPr>
          <w:color w:val="auto"/>
          <w:sz w:val="20"/>
          <w:szCs w:val="20"/>
        </w:rPr>
        <w:t xml:space="preserve">not </w:t>
      </w:r>
      <w:r w:rsidR="00AF18F8" w:rsidRPr="000A50E7">
        <w:rPr>
          <w:color w:val="auto"/>
          <w:sz w:val="20"/>
          <w:szCs w:val="20"/>
        </w:rPr>
        <w:t>significant (q=0.32)</w:t>
      </w:r>
      <w:r w:rsidR="006B3E06" w:rsidRPr="000A50E7">
        <w:rPr>
          <w:color w:val="auto"/>
          <w:sz w:val="20"/>
          <w:szCs w:val="20"/>
        </w:rPr>
        <w:t>. Given the importance of inflammation</w:t>
      </w:r>
      <w:r w:rsidR="0022201E" w:rsidRPr="000A50E7">
        <w:rPr>
          <w:color w:val="auto"/>
          <w:sz w:val="20"/>
          <w:szCs w:val="20"/>
        </w:rPr>
        <w:t xml:space="preserve"> in our physiological measurements</w:t>
      </w:r>
      <w:r w:rsidR="003C7916" w:rsidRPr="000A50E7">
        <w:rPr>
          <w:color w:val="auto"/>
          <w:sz w:val="20"/>
          <w:szCs w:val="20"/>
        </w:rPr>
        <w:t xml:space="preserve"> at 6 and 16h</w:t>
      </w:r>
      <w:r w:rsidR="0022201E" w:rsidRPr="000A50E7">
        <w:rPr>
          <w:color w:val="auto"/>
          <w:sz w:val="20"/>
          <w:szCs w:val="20"/>
        </w:rPr>
        <w:t xml:space="preserve">, yet no </w:t>
      </w:r>
      <w:r w:rsidR="00D61FC3" w:rsidRPr="000A50E7">
        <w:rPr>
          <w:color w:val="auto"/>
          <w:sz w:val="20"/>
          <w:szCs w:val="20"/>
        </w:rPr>
        <w:t xml:space="preserve">remarkable </w:t>
      </w:r>
      <w:r w:rsidR="0022201E" w:rsidRPr="000A50E7">
        <w:rPr>
          <w:color w:val="auto"/>
          <w:sz w:val="20"/>
          <w:szCs w:val="20"/>
        </w:rPr>
        <w:t>regulation of only inflammation</w:t>
      </w:r>
      <w:r w:rsidR="00D61FC3" w:rsidRPr="000A50E7">
        <w:rPr>
          <w:color w:val="auto"/>
          <w:sz w:val="20"/>
          <w:szCs w:val="20"/>
        </w:rPr>
        <w:t>-</w:t>
      </w:r>
      <w:r w:rsidR="0022201E" w:rsidRPr="000A50E7">
        <w:rPr>
          <w:color w:val="auto"/>
          <w:sz w:val="20"/>
          <w:szCs w:val="20"/>
        </w:rPr>
        <w:t>associated genes</w:t>
      </w:r>
      <w:r w:rsidR="00ED4421" w:rsidRPr="000A50E7">
        <w:rPr>
          <w:color w:val="auto"/>
          <w:sz w:val="20"/>
          <w:szCs w:val="20"/>
        </w:rPr>
        <w:t xml:space="preserve"> </w:t>
      </w:r>
      <w:r w:rsidR="00802D91" w:rsidRPr="000A50E7">
        <w:rPr>
          <w:color w:val="auto"/>
          <w:sz w:val="20"/>
          <w:szCs w:val="20"/>
        </w:rPr>
        <w:t>at these times</w:t>
      </w:r>
      <w:r w:rsidR="0022201E" w:rsidRPr="000A50E7">
        <w:rPr>
          <w:color w:val="auto"/>
          <w:sz w:val="20"/>
          <w:szCs w:val="20"/>
        </w:rPr>
        <w:t>, w</w:t>
      </w:r>
      <w:r w:rsidR="00EF02CE" w:rsidRPr="000A50E7">
        <w:rPr>
          <w:color w:val="auto"/>
          <w:sz w:val="20"/>
          <w:szCs w:val="20"/>
        </w:rPr>
        <w:t>e</w:t>
      </w:r>
      <w:r w:rsidR="008576A9" w:rsidRPr="000A50E7">
        <w:rPr>
          <w:color w:val="auto"/>
          <w:sz w:val="20"/>
          <w:szCs w:val="20"/>
        </w:rPr>
        <w:t xml:space="preserve"> </w:t>
      </w:r>
      <w:r w:rsidR="006D6934" w:rsidRPr="000A50E7">
        <w:rPr>
          <w:color w:val="auto"/>
          <w:sz w:val="20"/>
          <w:szCs w:val="20"/>
        </w:rPr>
        <w:t xml:space="preserve">further </w:t>
      </w:r>
      <w:r w:rsidR="0022201E" w:rsidRPr="000A50E7">
        <w:rPr>
          <w:color w:val="auto"/>
          <w:sz w:val="20"/>
          <w:szCs w:val="20"/>
        </w:rPr>
        <w:t>i</w:t>
      </w:r>
      <w:r w:rsidR="008576A9" w:rsidRPr="000A50E7">
        <w:rPr>
          <w:color w:val="auto"/>
          <w:sz w:val="20"/>
          <w:szCs w:val="20"/>
        </w:rPr>
        <w:t>nvestigat</w:t>
      </w:r>
      <w:r w:rsidR="0022201E" w:rsidRPr="000A50E7">
        <w:rPr>
          <w:color w:val="auto"/>
          <w:sz w:val="20"/>
          <w:szCs w:val="20"/>
        </w:rPr>
        <w:t>ed</w:t>
      </w:r>
      <w:r w:rsidR="008576A9" w:rsidRPr="000A50E7">
        <w:rPr>
          <w:color w:val="auto"/>
          <w:sz w:val="20"/>
          <w:szCs w:val="20"/>
        </w:rPr>
        <w:t xml:space="preserve"> the </w:t>
      </w:r>
      <w:r w:rsidR="006D6934" w:rsidRPr="000A50E7">
        <w:rPr>
          <w:color w:val="auto"/>
          <w:sz w:val="20"/>
          <w:szCs w:val="20"/>
        </w:rPr>
        <w:t xml:space="preserve">expression </w:t>
      </w:r>
      <w:r w:rsidR="008576A9" w:rsidRPr="000A50E7">
        <w:rPr>
          <w:color w:val="auto"/>
          <w:sz w:val="20"/>
          <w:szCs w:val="20"/>
        </w:rPr>
        <w:t xml:space="preserve">of </w:t>
      </w:r>
      <w:r w:rsidR="003A4C50" w:rsidRPr="000A50E7">
        <w:rPr>
          <w:color w:val="auto"/>
          <w:sz w:val="20"/>
          <w:szCs w:val="20"/>
        </w:rPr>
        <w:t>genes known to be linked with inflammation and related physiological effects.</w:t>
      </w:r>
    </w:p>
    <w:p w:rsidR="006B086B" w:rsidRPr="000A50E7" w:rsidRDefault="006B086B" w:rsidP="003767F4">
      <w:pPr>
        <w:suppressLineNumbers/>
        <w:spacing w:after="0" w:line="480" w:lineRule="auto"/>
        <w:jc w:val="both"/>
        <w:rPr>
          <w:color w:val="auto"/>
          <w:sz w:val="20"/>
          <w:szCs w:val="20"/>
        </w:rPr>
      </w:pPr>
    </w:p>
    <w:p w:rsidR="006B086B" w:rsidRPr="000A50E7" w:rsidRDefault="008576A9" w:rsidP="001B4CF8">
      <w:pPr>
        <w:spacing w:after="0" w:line="480" w:lineRule="auto"/>
        <w:jc w:val="both"/>
        <w:rPr>
          <w:color w:val="auto"/>
          <w:sz w:val="20"/>
          <w:szCs w:val="20"/>
        </w:rPr>
      </w:pPr>
      <w:r w:rsidRPr="000A50E7">
        <w:rPr>
          <w:color w:val="auto"/>
          <w:sz w:val="20"/>
          <w:szCs w:val="20"/>
        </w:rPr>
        <w:t xml:space="preserve">To identify temporal </w:t>
      </w:r>
      <w:r w:rsidR="00C95ED8" w:rsidRPr="000A50E7">
        <w:rPr>
          <w:color w:val="auto"/>
          <w:sz w:val="20"/>
          <w:szCs w:val="20"/>
        </w:rPr>
        <w:t xml:space="preserve">expression </w:t>
      </w:r>
      <w:r w:rsidRPr="000A50E7">
        <w:rPr>
          <w:color w:val="auto"/>
          <w:sz w:val="20"/>
          <w:szCs w:val="20"/>
        </w:rPr>
        <w:t xml:space="preserve">patterns, we </w:t>
      </w:r>
      <w:r w:rsidR="00BD22C8" w:rsidRPr="000A50E7">
        <w:rPr>
          <w:color w:val="auto"/>
          <w:sz w:val="20"/>
          <w:szCs w:val="20"/>
        </w:rPr>
        <w:t xml:space="preserve">clustered </w:t>
      </w:r>
      <w:r w:rsidR="003C7916" w:rsidRPr="000A50E7">
        <w:rPr>
          <w:color w:val="auto"/>
          <w:sz w:val="20"/>
          <w:szCs w:val="20"/>
        </w:rPr>
        <w:t>genes associated with immune regulation and inflammation</w:t>
      </w:r>
      <w:r w:rsidR="009217DF" w:rsidRPr="000A50E7">
        <w:rPr>
          <w:color w:val="auto"/>
          <w:sz w:val="20"/>
          <w:szCs w:val="20"/>
        </w:rPr>
        <w:t xml:space="preserve"> </w:t>
      </w:r>
      <w:r w:rsidRPr="000A50E7">
        <w:rPr>
          <w:color w:val="auto"/>
          <w:sz w:val="20"/>
          <w:szCs w:val="20"/>
        </w:rPr>
        <w:t xml:space="preserve">according to their </w:t>
      </w:r>
      <w:r w:rsidR="00D07208" w:rsidRPr="000A50E7">
        <w:rPr>
          <w:color w:val="auto"/>
          <w:sz w:val="20"/>
          <w:szCs w:val="20"/>
        </w:rPr>
        <w:t xml:space="preserve">change </w:t>
      </w:r>
      <w:r w:rsidR="006C4C64" w:rsidRPr="000A50E7">
        <w:rPr>
          <w:color w:val="auto"/>
          <w:sz w:val="20"/>
          <w:szCs w:val="20"/>
        </w:rPr>
        <w:t xml:space="preserve">in expression </w:t>
      </w:r>
      <w:r w:rsidRPr="000A50E7">
        <w:rPr>
          <w:color w:val="auto"/>
          <w:sz w:val="20"/>
          <w:szCs w:val="20"/>
        </w:rPr>
        <w:t>over time (Figure</w:t>
      </w:r>
      <w:r w:rsidR="00E724FD" w:rsidRPr="000A50E7">
        <w:rPr>
          <w:color w:val="auto"/>
          <w:sz w:val="20"/>
          <w:szCs w:val="20"/>
        </w:rPr>
        <w:t xml:space="preserve"> 3C</w:t>
      </w:r>
      <w:r w:rsidRPr="000A50E7">
        <w:rPr>
          <w:color w:val="auto"/>
          <w:sz w:val="20"/>
          <w:szCs w:val="20"/>
        </w:rPr>
        <w:t>).</w:t>
      </w:r>
      <w:r w:rsidR="00726D1F" w:rsidRPr="000A50E7">
        <w:rPr>
          <w:color w:val="auto"/>
          <w:sz w:val="20"/>
          <w:szCs w:val="20"/>
        </w:rPr>
        <w:t xml:space="preserve"> Several </w:t>
      </w:r>
      <w:r w:rsidR="00BD13B9" w:rsidRPr="000A50E7">
        <w:rPr>
          <w:color w:val="auto"/>
          <w:sz w:val="20"/>
          <w:szCs w:val="20"/>
        </w:rPr>
        <w:t xml:space="preserve">of these </w:t>
      </w:r>
      <w:r w:rsidR="006D6934" w:rsidRPr="000A50E7">
        <w:rPr>
          <w:color w:val="auto"/>
          <w:sz w:val="20"/>
          <w:szCs w:val="20"/>
        </w:rPr>
        <w:t xml:space="preserve">genes </w:t>
      </w:r>
      <w:r w:rsidR="00ED4421" w:rsidRPr="000A50E7">
        <w:rPr>
          <w:color w:val="auto"/>
          <w:sz w:val="20"/>
          <w:szCs w:val="20"/>
        </w:rPr>
        <w:t xml:space="preserve">are </w:t>
      </w:r>
      <w:r w:rsidRPr="000A50E7">
        <w:rPr>
          <w:color w:val="auto"/>
          <w:sz w:val="20"/>
          <w:szCs w:val="20"/>
        </w:rPr>
        <w:t xml:space="preserve">upregulated at 6h </w:t>
      </w:r>
      <w:r w:rsidR="00726D1F" w:rsidRPr="000A50E7">
        <w:rPr>
          <w:color w:val="auto"/>
          <w:sz w:val="20"/>
          <w:szCs w:val="20"/>
        </w:rPr>
        <w:t xml:space="preserve">and </w:t>
      </w:r>
      <w:r w:rsidR="00D61FC3" w:rsidRPr="000A50E7">
        <w:rPr>
          <w:color w:val="auto"/>
          <w:sz w:val="20"/>
          <w:szCs w:val="20"/>
        </w:rPr>
        <w:t xml:space="preserve">still </w:t>
      </w:r>
      <w:r w:rsidR="00726D1F" w:rsidRPr="000A50E7">
        <w:rPr>
          <w:color w:val="auto"/>
          <w:sz w:val="20"/>
          <w:szCs w:val="20"/>
        </w:rPr>
        <w:t xml:space="preserve">at 16h, </w:t>
      </w:r>
      <w:proofErr w:type="gramStart"/>
      <w:r w:rsidR="00726D1F" w:rsidRPr="000A50E7">
        <w:rPr>
          <w:color w:val="auto"/>
          <w:sz w:val="20"/>
          <w:szCs w:val="20"/>
        </w:rPr>
        <w:t>which</w:t>
      </w:r>
      <w:proofErr w:type="gramEnd"/>
      <w:r w:rsidR="00726D1F" w:rsidRPr="000A50E7">
        <w:rPr>
          <w:color w:val="auto"/>
          <w:sz w:val="20"/>
          <w:szCs w:val="20"/>
        </w:rPr>
        <w:t xml:space="preserve"> </w:t>
      </w:r>
      <w:r w:rsidRPr="000A50E7">
        <w:rPr>
          <w:color w:val="auto"/>
          <w:sz w:val="20"/>
          <w:szCs w:val="20"/>
        </w:rPr>
        <w:t xml:space="preserve">may represent transcription that </w:t>
      </w:r>
      <w:r w:rsidR="00AF18F8" w:rsidRPr="000A50E7">
        <w:rPr>
          <w:color w:val="auto"/>
          <w:sz w:val="20"/>
          <w:szCs w:val="20"/>
        </w:rPr>
        <w:t xml:space="preserve">perpetuates </w:t>
      </w:r>
      <w:r w:rsidRPr="000A50E7">
        <w:rPr>
          <w:color w:val="auto"/>
          <w:sz w:val="20"/>
          <w:szCs w:val="20"/>
        </w:rPr>
        <w:t xml:space="preserve">the inflammatory response or </w:t>
      </w:r>
      <w:r w:rsidR="00C60D39" w:rsidRPr="000A50E7">
        <w:rPr>
          <w:color w:val="auto"/>
          <w:sz w:val="20"/>
          <w:szCs w:val="20"/>
        </w:rPr>
        <w:t xml:space="preserve">has </w:t>
      </w:r>
      <w:r w:rsidRPr="000A50E7">
        <w:rPr>
          <w:color w:val="auto"/>
          <w:sz w:val="20"/>
          <w:szCs w:val="20"/>
        </w:rPr>
        <w:t>anti-inflammatory effects.</w:t>
      </w:r>
      <w:r w:rsidR="00ED4421" w:rsidRPr="000A50E7">
        <w:rPr>
          <w:color w:val="auto"/>
          <w:sz w:val="20"/>
          <w:szCs w:val="20"/>
        </w:rPr>
        <w:t xml:space="preserve"> </w:t>
      </w:r>
      <w:r w:rsidR="00BD13B9" w:rsidRPr="000A50E7">
        <w:rPr>
          <w:color w:val="auto"/>
          <w:sz w:val="20"/>
          <w:szCs w:val="20"/>
        </w:rPr>
        <w:t>For TcdA, e</w:t>
      </w:r>
      <w:r w:rsidR="006D6934" w:rsidRPr="000A50E7">
        <w:rPr>
          <w:color w:val="auto"/>
          <w:sz w:val="20"/>
          <w:szCs w:val="20"/>
        </w:rPr>
        <w:t xml:space="preserve">xpression </w:t>
      </w:r>
      <w:r w:rsidR="00ED4421" w:rsidRPr="000A50E7">
        <w:rPr>
          <w:color w:val="auto"/>
          <w:sz w:val="20"/>
          <w:szCs w:val="20"/>
        </w:rPr>
        <w:t xml:space="preserve">of </w:t>
      </w:r>
      <w:r w:rsidR="00BD13B9" w:rsidRPr="000A50E7">
        <w:rPr>
          <w:color w:val="auto"/>
          <w:sz w:val="20"/>
          <w:szCs w:val="20"/>
        </w:rPr>
        <w:t>five</w:t>
      </w:r>
      <w:r w:rsidR="006D6934" w:rsidRPr="000A50E7">
        <w:rPr>
          <w:color w:val="auto"/>
          <w:sz w:val="20"/>
          <w:szCs w:val="20"/>
        </w:rPr>
        <w:t xml:space="preserve"> chemo</w:t>
      </w:r>
      <w:r w:rsidR="00726D1F" w:rsidRPr="000A50E7">
        <w:rPr>
          <w:color w:val="auto"/>
          <w:sz w:val="20"/>
          <w:szCs w:val="20"/>
        </w:rPr>
        <w:t>kine</w:t>
      </w:r>
      <w:r w:rsidR="00230F1A" w:rsidRPr="000A50E7">
        <w:rPr>
          <w:color w:val="auto"/>
          <w:sz w:val="20"/>
          <w:szCs w:val="20"/>
        </w:rPr>
        <w:t xml:space="preserve"> genes</w:t>
      </w:r>
      <w:r w:rsidR="00D6392A" w:rsidRPr="000A50E7">
        <w:rPr>
          <w:color w:val="auto"/>
          <w:sz w:val="20"/>
          <w:szCs w:val="20"/>
        </w:rPr>
        <w:t xml:space="preserve"> (</w:t>
      </w:r>
      <w:r w:rsidR="00D6392A" w:rsidRPr="000A50E7">
        <w:rPr>
          <w:i/>
          <w:color w:val="auto"/>
          <w:sz w:val="20"/>
          <w:szCs w:val="20"/>
        </w:rPr>
        <w:t>Cxcl1</w:t>
      </w:r>
      <w:r w:rsidR="00D6392A" w:rsidRPr="000A50E7">
        <w:rPr>
          <w:color w:val="auto"/>
          <w:sz w:val="20"/>
          <w:szCs w:val="20"/>
        </w:rPr>
        <w:t xml:space="preserve">, </w:t>
      </w:r>
      <w:r w:rsidR="00D6392A" w:rsidRPr="000A50E7">
        <w:rPr>
          <w:i/>
          <w:color w:val="auto"/>
          <w:sz w:val="20"/>
          <w:szCs w:val="20"/>
        </w:rPr>
        <w:t>Cxcl2</w:t>
      </w:r>
      <w:r w:rsidR="00D6392A" w:rsidRPr="000A50E7">
        <w:rPr>
          <w:color w:val="auto"/>
          <w:sz w:val="20"/>
          <w:szCs w:val="20"/>
        </w:rPr>
        <w:t xml:space="preserve">, </w:t>
      </w:r>
      <w:r w:rsidR="00D6392A" w:rsidRPr="000A50E7">
        <w:rPr>
          <w:i/>
          <w:color w:val="auto"/>
          <w:sz w:val="20"/>
          <w:szCs w:val="20"/>
        </w:rPr>
        <w:t>Cxcl3</w:t>
      </w:r>
      <w:r w:rsidR="00D6392A" w:rsidRPr="000A50E7">
        <w:rPr>
          <w:color w:val="auto"/>
          <w:sz w:val="20"/>
          <w:szCs w:val="20"/>
        </w:rPr>
        <w:t xml:space="preserve">, </w:t>
      </w:r>
      <w:r w:rsidR="00D6392A" w:rsidRPr="000A50E7">
        <w:rPr>
          <w:i/>
          <w:color w:val="auto"/>
          <w:sz w:val="20"/>
          <w:szCs w:val="20"/>
        </w:rPr>
        <w:t>Cxcl10</w:t>
      </w:r>
      <w:r w:rsidR="00D6392A" w:rsidRPr="000A50E7">
        <w:rPr>
          <w:color w:val="auto"/>
          <w:sz w:val="20"/>
          <w:szCs w:val="20"/>
        </w:rPr>
        <w:t xml:space="preserve">, and </w:t>
      </w:r>
      <w:r w:rsidR="00D6392A" w:rsidRPr="000A50E7">
        <w:rPr>
          <w:i/>
          <w:color w:val="auto"/>
          <w:sz w:val="20"/>
          <w:szCs w:val="20"/>
        </w:rPr>
        <w:t>Ccl3</w:t>
      </w:r>
      <w:r w:rsidR="00D6392A" w:rsidRPr="000A50E7">
        <w:rPr>
          <w:color w:val="auto"/>
          <w:sz w:val="20"/>
          <w:szCs w:val="20"/>
        </w:rPr>
        <w:t>)</w:t>
      </w:r>
      <w:r w:rsidRPr="000A50E7">
        <w:rPr>
          <w:color w:val="auto"/>
          <w:sz w:val="20"/>
          <w:szCs w:val="20"/>
        </w:rPr>
        <w:t xml:space="preserve"> </w:t>
      </w:r>
      <w:r w:rsidR="006D6934" w:rsidRPr="000A50E7">
        <w:rPr>
          <w:color w:val="auto"/>
          <w:sz w:val="20"/>
          <w:szCs w:val="20"/>
        </w:rPr>
        <w:t xml:space="preserve">is </w:t>
      </w:r>
      <w:r w:rsidRPr="000A50E7">
        <w:rPr>
          <w:color w:val="auto"/>
          <w:sz w:val="20"/>
          <w:szCs w:val="20"/>
        </w:rPr>
        <w:t>strongly upregulated at 6h</w:t>
      </w:r>
      <w:r w:rsidR="00D6392A" w:rsidRPr="000A50E7">
        <w:rPr>
          <w:color w:val="auto"/>
          <w:sz w:val="20"/>
          <w:szCs w:val="20"/>
        </w:rPr>
        <w:t xml:space="preserve"> (coinciding with increased neutrophil infiltration)</w:t>
      </w:r>
      <w:r w:rsidR="00BD22C8" w:rsidRPr="000A50E7">
        <w:rPr>
          <w:color w:val="auto"/>
          <w:sz w:val="20"/>
          <w:szCs w:val="20"/>
        </w:rPr>
        <w:t xml:space="preserve"> </w:t>
      </w:r>
      <w:r w:rsidR="00ED4421" w:rsidRPr="000A50E7">
        <w:rPr>
          <w:color w:val="auto"/>
          <w:sz w:val="20"/>
          <w:szCs w:val="20"/>
        </w:rPr>
        <w:t>but</w:t>
      </w:r>
      <w:r w:rsidR="006D6934" w:rsidRPr="000A50E7">
        <w:rPr>
          <w:color w:val="auto"/>
          <w:sz w:val="20"/>
          <w:szCs w:val="20"/>
        </w:rPr>
        <w:t xml:space="preserve"> subsides</w:t>
      </w:r>
      <w:r w:rsidR="00726D1F" w:rsidRPr="000A50E7">
        <w:rPr>
          <w:color w:val="auto"/>
          <w:sz w:val="20"/>
          <w:szCs w:val="20"/>
        </w:rPr>
        <w:t xml:space="preserve"> </w:t>
      </w:r>
      <w:r w:rsidR="00194416" w:rsidRPr="000A50E7">
        <w:rPr>
          <w:color w:val="auto"/>
          <w:sz w:val="20"/>
          <w:szCs w:val="20"/>
        </w:rPr>
        <w:t xml:space="preserve">by </w:t>
      </w:r>
      <w:r w:rsidR="00726D1F" w:rsidRPr="000A50E7">
        <w:rPr>
          <w:color w:val="auto"/>
          <w:sz w:val="20"/>
          <w:szCs w:val="20"/>
        </w:rPr>
        <w:t>16h</w:t>
      </w:r>
      <w:r w:rsidRPr="000A50E7">
        <w:rPr>
          <w:color w:val="auto"/>
          <w:sz w:val="20"/>
          <w:szCs w:val="20"/>
        </w:rPr>
        <w:t xml:space="preserve">. </w:t>
      </w:r>
      <w:r w:rsidR="006C4C64" w:rsidRPr="000A50E7">
        <w:rPr>
          <w:color w:val="auto"/>
          <w:sz w:val="20"/>
          <w:szCs w:val="20"/>
        </w:rPr>
        <w:t>The gene expression of several of these chemokines also correlate</w:t>
      </w:r>
      <w:r w:rsidR="00AF18F8" w:rsidRPr="000A50E7">
        <w:rPr>
          <w:color w:val="auto"/>
          <w:sz w:val="20"/>
          <w:szCs w:val="20"/>
        </w:rPr>
        <w:t>s</w:t>
      </w:r>
      <w:r w:rsidR="006C4C64" w:rsidRPr="000A50E7">
        <w:rPr>
          <w:color w:val="auto"/>
          <w:sz w:val="20"/>
          <w:szCs w:val="20"/>
        </w:rPr>
        <w:t xml:space="preserve"> with protein expression</w:t>
      </w:r>
      <w:r w:rsidR="00EB7625" w:rsidRPr="000A50E7">
        <w:rPr>
          <w:color w:val="auto"/>
          <w:sz w:val="20"/>
          <w:szCs w:val="20"/>
        </w:rPr>
        <w:t xml:space="preserve"> (</w:t>
      </w:r>
      <w:r w:rsidR="00287585" w:rsidRPr="000A50E7">
        <w:rPr>
          <w:color w:val="auto"/>
          <w:sz w:val="20"/>
          <w:szCs w:val="20"/>
        </w:rPr>
        <w:t xml:space="preserve">r=0.67, TcdA at 6h, </w:t>
      </w:r>
      <w:r w:rsidR="006C4C64" w:rsidRPr="000A50E7">
        <w:rPr>
          <w:color w:val="auto"/>
          <w:sz w:val="20"/>
          <w:szCs w:val="20"/>
        </w:rPr>
        <w:t xml:space="preserve">Supplementary </w:t>
      </w:r>
      <w:r w:rsidR="00AB09C9" w:rsidRPr="000A50E7">
        <w:rPr>
          <w:color w:val="auto"/>
          <w:sz w:val="20"/>
          <w:szCs w:val="20"/>
        </w:rPr>
        <w:t>F</w:t>
      </w:r>
      <w:r w:rsidR="006D6934" w:rsidRPr="000A50E7">
        <w:rPr>
          <w:color w:val="auto"/>
          <w:sz w:val="20"/>
          <w:szCs w:val="20"/>
        </w:rPr>
        <w:t>igure</w:t>
      </w:r>
      <w:r w:rsidR="006C4C64" w:rsidRPr="000A50E7">
        <w:rPr>
          <w:color w:val="auto"/>
          <w:sz w:val="20"/>
          <w:szCs w:val="20"/>
        </w:rPr>
        <w:t xml:space="preserve"> </w:t>
      </w:r>
      <w:r w:rsidR="00575A2B" w:rsidRPr="000A50E7">
        <w:rPr>
          <w:color w:val="auto"/>
          <w:sz w:val="20"/>
          <w:szCs w:val="20"/>
        </w:rPr>
        <w:t>5</w:t>
      </w:r>
      <w:r w:rsidR="00EB7625" w:rsidRPr="000A50E7">
        <w:rPr>
          <w:color w:val="auto"/>
          <w:sz w:val="20"/>
          <w:szCs w:val="20"/>
        </w:rPr>
        <w:t>).</w:t>
      </w:r>
      <w:r w:rsidR="00AB2D89" w:rsidRPr="000A50E7">
        <w:rPr>
          <w:color w:val="auto"/>
          <w:sz w:val="20"/>
          <w:szCs w:val="20"/>
        </w:rPr>
        <w:t xml:space="preserve"> </w:t>
      </w:r>
      <w:r w:rsidR="00BD13B9" w:rsidRPr="000A50E7">
        <w:rPr>
          <w:color w:val="auto"/>
          <w:sz w:val="20"/>
          <w:szCs w:val="20"/>
        </w:rPr>
        <w:t>Though</w:t>
      </w:r>
      <w:r w:rsidR="00ED4421" w:rsidRPr="000A50E7">
        <w:rPr>
          <w:color w:val="auto"/>
          <w:sz w:val="20"/>
          <w:szCs w:val="20"/>
        </w:rPr>
        <w:t xml:space="preserve"> the 6h peak in chemokine gene expression does not occur</w:t>
      </w:r>
      <w:r w:rsidR="00BD13B9" w:rsidRPr="000A50E7">
        <w:rPr>
          <w:color w:val="auto"/>
          <w:sz w:val="20"/>
          <w:szCs w:val="20"/>
        </w:rPr>
        <w:t xml:space="preserve"> with TcdB,</w:t>
      </w:r>
      <w:r w:rsidR="00ED4421" w:rsidRPr="000A50E7">
        <w:rPr>
          <w:color w:val="auto"/>
          <w:sz w:val="20"/>
          <w:szCs w:val="20"/>
        </w:rPr>
        <w:t xml:space="preserve"> TcdA-induced and TcdB-induced </w:t>
      </w:r>
      <w:r w:rsidR="00B579BC" w:rsidRPr="000A50E7">
        <w:rPr>
          <w:color w:val="auto"/>
          <w:sz w:val="20"/>
          <w:szCs w:val="20"/>
        </w:rPr>
        <w:t>gene expression</w:t>
      </w:r>
      <w:r w:rsidR="00CC459A" w:rsidRPr="000A50E7">
        <w:rPr>
          <w:color w:val="auto"/>
          <w:sz w:val="20"/>
          <w:szCs w:val="20"/>
        </w:rPr>
        <w:t xml:space="preserve"> changes</w:t>
      </w:r>
      <w:r w:rsidR="00ED4421" w:rsidRPr="000A50E7">
        <w:rPr>
          <w:color w:val="auto"/>
          <w:sz w:val="20"/>
          <w:szCs w:val="20"/>
        </w:rPr>
        <w:t xml:space="preserve"> </w:t>
      </w:r>
      <w:r w:rsidR="00CC459A" w:rsidRPr="000A50E7">
        <w:rPr>
          <w:color w:val="auto"/>
          <w:sz w:val="20"/>
          <w:szCs w:val="20"/>
        </w:rPr>
        <w:t xml:space="preserve">are </w:t>
      </w:r>
      <w:r w:rsidR="00ED4421" w:rsidRPr="000A50E7">
        <w:rPr>
          <w:color w:val="auto"/>
          <w:sz w:val="20"/>
          <w:szCs w:val="20"/>
        </w:rPr>
        <w:t>correlated for all other inflammatory genes</w:t>
      </w:r>
      <w:r w:rsidR="006C4C64" w:rsidRPr="000A50E7">
        <w:rPr>
          <w:color w:val="auto"/>
          <w:sz w:val="20"/>
          <w:szCs w:val="20"/>
        </w:rPr>
        <w:t xml:space="preserve"> (Supplementary Figure </w:t>
      </w:r>
      <w:r w:rsidR="00575A2B" w:rsidRPr="000A50E7">
        <w:rPr>
          <w:color w:val="auto"/>
          <w:sz w:val="20"/>
          <w:szCs w:val="20"/>
        </w:rPr>
        <w:t>6</w:t>
      </w:r>
      <w:r w:rsidR="006C4C64" w:rsidRPr="000A50E7">
        <w:rPr>
          <w:color w:val="auto"/>
          <w:sz w:val="20"/>
          <w:szCs w:val="20"/>
        </w:rPr>
        <w:t>)</w:t>
      </w:r>
      <w:r w:rsidR="00ED4421" w:rsidRPr="000A50E7">
        <w:rPr>
          <w:color w:val="auto"/>
          <w:sz w:val="20"/>
          <w:szCs w:val="20"/>
        </w:rPr>
        <w:t>.</w:t>
      </w:r>
      <w:r w:rsidR="00BD13B9" w:rsidRPr="000A50E7">
        <w:rPr>
          <w:color w:val="auto"/>
          <w:sz w:val="20"/>
          <w:szCs w:val="20"/>
        </w:rPr>
        <w:t xml:space="preserve"> Hence, except for </w:t>
      </w:r>
      <w:r w:rsidR="00D6392A" w:rsidRPr="000A50E7">
        <w:rPr>
          <w:color w:val="auto"/>
          <w:sz w:val="20"/>
          <w:szCs w:val="20"/>
        </w:rPr>
        <w:t xml:space="preserve">the aforementioned </w:t>
      </w:r>
      <w:r w:rsidR="00BD13B9" w:rsidRPr="000A50E7">
        <w:rPr>
          <w:color w:val="auto"/>
          <w:sz w:val="20"/>
          <w:szCs w:val="20"/>
        </w:rPr>
        <w:t>chemokines, TcdA and TcdB similarly regulate inflammation</w:t>
      </w:r>
      <w:r w:rsidR="00D61FC3" w:rsidRPr="000A50E7">
        <w:rPr>
          <w:color w:val="auto"/>
          <w:sz w:val="20"/>
          <w:szCs w:val="20"/>
        </w:rPr>
        <w:t>-</w:t>
      </w:r>
      <w:r w:rsidR="00BD13B9" w:rsidRPr="000A50E7">
        <w:rPr>
          <w:color w:val="auto"/>
          <w:sz w:val="20"/>
          <w:szCs w:val="20"/>
        </w:rPr>
        <w:t>associated and immune</w:t>
      </w:r>
      <w:r w:rsidR="00D61FC3" w:rsidRPr="000A50E7">
        <w:rPr>
          <w:color w:val="auto"/>
          <w:sz w:val="20"/>
          <w:szCs w:val="20"/>
        </w:rPr>
        <w:t>-</w:t>
      </w:r>
      <w:r w:rsidR="00BD13B9" w:rsidRPr="000A50E7">
        <w:rPr>
          <w:color w:val="auto"/>
          <w:sz w:val="20"/>
          <w:szCs w:val="20"/>
        </w:rPr>
        <w:t>regulator</w:t>
      </w:r>
      <w:r w:rsidR="005609B5" w:rsidRPr="000A50E7">
        <w:rPr>
          <w:color w:val="auto"/>
          <w:sz w:val="20"/>
          <w:szCs w:val="20"/>
        </w:rPr>
        <w:t>y</w:t>
      </w:r>
      <w:r w:rsidR="00BD13B9" w:rsidRPr="000A50E7">
        <w:rPr>
          <w:color w:val="auto"/>
          <w:sz w:val="20"/>
          <w:szCs w:val="20"/>
        </w:rPr>
        <w:t xml:space="preserve"> genes, </w:t>
      </w:r>
      <w:r w:rsidR="00B81ACE" w:rsidRPr="000A50E7">
        <w:rPr>
          <w:color w:val="auto"/>
          <w:sz w:val="20"/>
          <w:szCs w:val="20"/>
        </w:rPr>
        <w:t>al</w:t>
      </w:r>
      <w:r w:rsidR="00BD13B9" w:rsidRPr="000A50E7">
        <w:rPr>
          <w:color w:val="auto"/>
          <w:sz w:val="20"/>
          <w:szCs w:val="20"/>
        </w:rPr>
        <w:t>though TcdA-induced changes are</w:t>
      </w:r>
      <w:r w:rsidR="00B81ACE" w:rsidRPr="000A50E7">
        <w:rPr>
          <w:color w:val="auto"/>
          <w:sz w:val="20"/>
          <w:szCs w:val="20"/>
        </w:rPr>
        <w:t xml:space="preserve"> </w:t>
      </w:r>
      <w:r w:rsidR="00BD13B9" w:rsidRPr="000A50E7">
        <w:rPr>
          <w:color w:val="auto"/>
          <w:sz w:val="20"/>
          <w:szCs w:val="20"/>
        </w:rPr>
        <w:t>on average</w:t>
      </w:r>
      <w:r w:rsidR="00B81ACE" w:rsidRPr="000A50E7">
        <w:rPr>
          <w:color w:val="auto"/>
          <w:sz w:val="20"/>
          <w:szCs w:val="20"/>
        </w:rPr>
        <w:t xml:space="preserve"> </w:t>
      </w:r>
      <w:r w:rsidR="006C4C64" w:rsidRPr="000A50E7">
        <w:rPr>
          <w:color w:val="auto"/>
          <w:sz w:val="20"/>
          <w:szCs w:val="20"/>
        </w:rPr>
        <w:t xml:space="preserve">two and three </w:t>
      </w:r>
      <w:r w:rsidR="00BD13B9" w:rsidRPr="000A50E7">
        <w:rPr>
          <w:color w:val="auto"/>
          <w:sz w:val="20"/>
          <w:szCs w:val="20"/>
        </w:rPr>
        <w:t>times greater</w:t>
      </w:r>
      <w:r w:rsidR="006C4C64" w:rsidRPr="000A50E7">
        <w:rPr>
          <w:color w:val="auto"/>
          <w:sz w:val="20"/>
          <w:szCs w:val="20"/>
        </w:rPr>
        <w:t xml:space="preserve"> at 6 and 16h</w:t>
      </w:r>
      <w:r w:rsidR="00AB09C9" w:rsidRPr="000A50E7">
        <w:rPr>
          <w:color w:val="auto"/>
          <w:sz w:val="20"/>
          <w:szCs w:val="20"/>
        </w:rPr>
        <w:t>,</w:t>
      </w:r>
      <w:r w:rsidR="006C4C64" w:rsidRPr="000A50E7">
        <w:rPr>
          <w:color w:val="auto"/>
          <w:sz w:val="20"/>
          <w:szCs w:val="20"/>
        </w:rPr>
        <w:t xml:space="preserve"> respectively</w:t>
      </w:r>
      <w:r w:rsidR="00BD13B9" w:rsidRPr="000A50E7">
        <w:rPr>
          <w:color w:val="auto"/>
          <w:sz w:val="20"/>
          <w:szCs w:val="20"/>
        </w:rPr>
        <w:t>.</w:t>
      </w:r>
    </w:p>
    <w:p w:rsidR="006B086B" w:rsidRPr="000A50E7" w:rsidRDefault="006B086B" w:rsidP="003767F4">
      <w:pPr>
        <w:suppressLineNumbers/>
        <w:spacing w:after="0" w:line="480" w:lineRule="auto"/>
        <w:jc w:val="both"/>
        <w:rPr>
          <w:color w:val="auto"/>
          <w:sz w:val="20"/>
          <w:szCs w:val="20"/>
        </w:rPr>
      </w:pPr>
    </w:p>
    <w:p w:rsidR="00056E99" w:rsidRPr="000A50E7" w:rsidRDefault="0081743C" w:rsidP="001B4CF8">
      <w:pPr>
        <w:spacing w:after="0" w:line="480" w:lineRule="auto"/>
        <w:jc w:val="both"/>
        <w:rPr>
          <w:b/>
          <w:color w:val="auto"/>
          <w:sz w:val="20"/>
          <w:szCs w:val="20"/>
        </w:rPr>
      </w:pPr>
      <w:r w:rsidRPr="000A50E7">
        <w:rPr>
          <w:b/>
          <w:color w:val="auto"/>
          <w:sz w:val="20"/>
          <w:szCs w:val="20"/>
        </w:rPr>
        <w:t xml:space="preserve">CXCL1 </w:t>
      </w:r>
      <w:r w:rsidR="00E508C9" w:rsidRPr="000A50E7">
        <w:rPr>
          <w:b/>
          <w:color w:val="auto"/>
          <w:sz w:val="20"/>
          <w:szCs w:val="20"/>
        </w:rPr>
        <w:t xml:space="preserve">and </w:t>
      </w:r>
      <w:r w:rsidRPr="000A50E7">
        <w:rPr>
          <w:b/>
          <w:color w:val="auto"/>
          <w:sz w:val="20"/>
          <w:szCs w:val="20"/>
        </w:rPr>
        <w:t xml:space="preserve">CXCL2 </w:t>
      </w:r>
      <w:r w:rsidR="00AE63AA" w:rsidRPr="000A50E7">
        <w:rPr>
          <w:b/>
          <w:color w:val="auto"/>
          <w:sz w:val="20"/>
          <w:szCs w:val="20"/>
        </w:rPr>
        <w:t>neutralization</w:t>
      </w:r>
      <w:r w:rsidR="00966877" w:rsidRPr="000A50E7">
        <w:rPr>
          <w:b/>
          <w:color w:val="auto"/>
          <w:sz w:val="20"/>
          <w:szCs w:val="20"/>
        </w:rPr>
        <w:t xml:space="preserve"> alters the host response to</w:t>
      </w:r>
      <w:r w:rsidR="003A4C50" w:rsidRPr="000A50E7">
        <w:rPr>
          <w:b/>
          <w:color w:val="auto"/>
          <w:sz w:val="20"/>
          <w:szCs w:val="20"/>
        </w:rPr>
        <w:t xml:space="preserve"> </w:t>
      </w:r>
      <w:r w:rsidR="00E508C9" w:rsidRPr="000A50E7">
        <w:rPr>
          <w:b/>
          <w:color w:val="auto"/>
          <w:sz w:val="20"/>
          <w:szCs w:val="20"/>
        </w:rPr>
        <w:t>TcdA cecal injection</w:t>
      </w:r>
    </w:p>
    <w:p w:rsidR="006B086B" w:rsidRPr="000A50E7" w:rsidRDefault="003A4C50" w:rsidP="001B4CF8">
      <w:pPr>
        <w:spacing w:after="0" w:line="480" w:lineRule="auto"/>
        <w:jc w:val="both"/>
        <w:rPr>
          <w:color w:val="auto"/>
          <w:sz w:val="20"/>
          <w:szCs w:val="20"/>
        </w:rPr>
      </w:pPr>
      <w:r w:rsidRPr="000A50E7">
        <w:rPr>
          <w:color w:val="auto"/>
          <w:sz w:val="20"/>
          <w:szCs w:val="20"/>
        </w:rPr>
        <w:t xml:space="preserve">To investigate the role of these acutely expressed chemokine genes in response to TcdA challenge, we administered </w:t>
      </w:r>
      <w:r w:rsidRPr="000A50E7">
        <w:rPr>
          <w:color w:val="auto"/>
          <w:sz w:val="20"/>
          <w:szCs w:val="20"/>
        </w:rPr>
        <w:lastRenderedPageBreak/>
        <w:t xml:space="preserve">neutralizing antibodies against </w:t>
      </w:r>
      <w:r w:rsidR="0081743C" w:rsidRPr="000A50E7">
        <w:rPr>
          <w:color w:val="auto"/>
          <w:sz w:val="20"/>
          <w:szCs w:val="20"/>
        </w:rPr>
        <w:t xml:space="preserve">CXCL2 </w:t>
      </w:r>
      <w:r w:rsidRPr="000A50E7">
        <w:rPr>
          <w:color w:val="auto"/>
          <w:sz w:val="20"/>
          <w:szCs w:val="20"/>
        </w:rPr>
        <w:t xml:space="preserve">and the closely related </w:t>
      </w:r>
      <w:r w:rsidR="0081743C" w:rsidRPr="000A50E7">
        <w:rPr>
          <w:color w:val="auto"/>
          <w:sz w:val="20"/>
          <w:szCs w:val="20"/>
        </w:rPr>
        <w:t>CXCL1</w:t>
      </w:r>
      <w:r w:rsidRPr="000A50E7">
        <w:rPr>
          <w:color w:val="auto"/>
          <w:sz w:val="20"/>
          <w:szCs w:val="20"/>
        </w:rPr>
        <w:t xml:space="preserve">. In addition to the high expression of </w:t>
      </w:r>
      <w:r w:rsidRPr="000A50E7">
        <w:rPr>
          <w:i/>
          <w:color w:val="auto"/>
          <w:sz w:val="20"/>
          <w:szCs w:val="20"/>
        </w:rPr>
        <w:t>Cxcl2</w:t>
      </w:r>
      <w:r w:rsidRPr="000A50E7">
        <w:rPr>
          <w:color w:val="auto"/>
          <w:sz w:val="20"/>
          <w:szCs w:val="20"/>
        </w:rPr>
        <w:t xml:space="preserve">, we also chose </w:t>
      </w:r>
      <w:r w:rsidR="0067351C" w:rsidRPr="000A50E7">
        <w:rPr>
          <w:i/>
          <w:color w:val="auto"/>
          <w:sz w:val="20"/>
          <w:szCs w:val="20"/>
        </w:rPr>
        <w:t>Cxcl1</w:t>
      </w:r>
      <w:r w:rsidRPr="000A50E7">
        <w:rPr>
          <w:color w:val="auto"/>
          <w:sz w:val="20"/>
          <w:szCs w:val="20"/>
        </w:rPr>
        <w:t xml:space="preserve"> because it is another important primary neutrophil chemoattractant. </w:t>
      </w:r>
      <w:r w:rsidR="00191F8A" w:rsidRPr="000A50E7">
        <w:rPr>
          <w:color w:val="auto"/>
          <w:sz w:val="20"/>
          <w:szCs w:val="20"/>
        </w:rPr>
        <w:t>Anti-</w:t>
      </w:r>
      <w:r w:rsidR="00FA6602" w:rsidRPr="000A50E7">
        <w:rPr>
          <w:color w:val="auto"/>
          <w:sz w:val="20"/>
          <w:szCs w:val="20"/>
        </w:rPr>
        <w:t>CXCL1</w:t>
      </w:r>
      <w:r w:rsidR="00191F8A" w:rsidRPr="000A50E7">
        <w:rPr>
          <w:color w:val="auto"/>
          <w:sz w:val="20"/>
          <w:szCs w:val="20"/>
        </w:rPr>
        <w:t xml:space="preserve"> and </w:t>
      </w:r>
      <w:r w:rsidR="004A3394" w:rsidRPr="000A50E7">
        <w:rPr>
          <w:color w:val="auto"/>
          <w:sz w:val="20"/>
          <w:szCs w:val="20"/>
        </w:rPr>
        <w:t>anti-</w:t>
      </w:r>
      <w:r w:rsidR="00FA6602" w:rsidRPr="000A50E7">
        <w:rPr>
          <w:color w:val="auto"/>
          <w:sz w:val="20"/>
          <w:szCs w:val="20"/>
        </w:rPr>
        <w:t>CXCL2</w:t>
      </w:r>
      <w:r w:rsidR="00191F8A" w:rsidRPr="000A50E7">
        <w:rPr>
          <w:color w:val="auto"/>
          <w:sz w:val="20"/>
          <w:szCs w:val="20"/>
        </w:rPr>
        <w:t xml:space="preserve"> (or corresponding </w:t>
      </w:r>
      <w:proofErr w:type="spellStart"/>
      <w:r w:rsidR="00191F8A" w:rsidRPr="000A50E7">
        <w:rPr>
          <w:color w:val="auto"/>
          <w:sz w:val="20"/>
          <w:szCs w:val="20"/>
        </w:rPr>
        <w:t>isotypes</w:t>
      </w:r>
      <w:proofErr w:type="spellEnd"/>
      <w:r w:rsidR="00191F8A" w:rsidRPr="000A50E7">
        <w:rPr>
          <w:color w:val="auto"/>
          <w:sz w:val="20"/>
          <w:szCs w:val="20"/>
        </w:rPr>
        <w:t xml:space="preserve">) </w:t>
      </w:r>
      <w:r w:rsidR="00445572" w:rsidRPr="000A50E7">
        <w:rPr>
          <w:color w:val="auto"/>
          <w:sz w:val="20"/>
          <w:szCs w:val="20"/>
        </w:rPr>
        <w:t xml:space="preserve">were </w:t>
      </w:r>
      <w:r w:rsidRPr="000A50E7">
        <w:rPr>
          <w:color w:val="auto"/>
          <w:sz w:val="20"/>
          <w:szCs w:val="20"/>
        </w:rPr>
        <w:t xml:space="preserve">administered by </w:t>
      </w:r>
      <w:r w:rsidR="005D1838" w:rsidRPr="000A50E7">
        <w:rPr>
          <w:color w:val="auto"/>
          <w:sz w:val="20"/>
          <w:szCs w:val="20"/>
        </w:rPr>
        <w:t>intraperitoneal</w:t>
      </w:r>
      <w:r w:rsidRPr="000A50E7">
        <w:rPr>
          <w:color w:val="auto"/>
          <w:sz w:val="20"/>
          <w:szCs w:val="20"/>
        </w:rPr>
        <w:t xml:space="preserve"> injection</w:t>
      </w:r>
      <w:r w:rsidR="005D1838" w:rsidRPr="000A50E7">
        <w:rPr>
          <w:color w:val="auto"/>
          <w:sz w:val="20"/>
          <w:szCs w:val="20"/>
        </w:rPr>
        <w:t xml:space="preserve"> </w:t>
      </w:r>
      <w:r w:rsidR="00445572" w:rsidRPr="000A50E7">
        <w:rPr>
          <w:color w:val="auto"/>
          <w:sz w:val="20"/>
          <w:szCs w:val="20"/>
        </w:rPr>
        <w:t>(100</w:t>
      </w:r>
      <w:r w:rsidR="00003967" w:rsidRPr="000A50E7">
        <w:rPr>
          <w:color w:val="auto"/>
          <w:sz w:val="20"/>
          <w:szCs w:val="20"/>
        </w:rPr>
        <w:t xml:space="preserve"> </w:t>
      </w:r>
      <w:r w:rsidR="00042FE2" w:rsidRPr="000A50E7">
        <w:rPr>
          <w:rFonts w:cs="Times New Roman"/>
          <w:color w:val="auto"/>
          <w:sz w:val="20"/>
          <w:szCs w:val="20"/>
        </w:rPr>
        <w:t>µ</w:t>
      </w:r>
      <w:r w:rsidR="00445572" w:rsidRPr="000A50E7">
        <w:rPr>
          <w:color w:val="auto"/>
          <w:sz w:val="20"/>
          <w:szCs w:val="20"/>
        </w:rPr>
        <w:t>g</w:t>
      </w:r>
      <w:r w:rsidR="00E508C9" w:rsidRPr="000A50E7">
        <w:rPr>
          <w:color w:val="auto"/>
          <w:sz w:val="20"/>
          <w:szCs w:val="20"/>
        </w:rPr>
        <w:t>/antibody</w:t>
      </w:r>
      <w:r w:rsidR="003A5462" w:rsidRPr="000A50E7">
        <w:rPr>
          <w:color w:val="auto"/>
          <w:sz w:val="20"/>
          <w:szCs w:val="20"/>
        </w:rPr>
        <w:t>/animal</w:t>
      </w:r>
      <w:r w:rsidR="00445572" w:rsidRPr="000A50E7">
        <w:rPr>
          <w:color w:val="auto"/>
          <w:sz w:val="20"/>
          <w:szCs w:val="20"/>
        </w:rPr>
        <w:t xml:space="preserve">) 16h prior to TcdA cecal injection. </w:t>
      </w:r>
      <w:proofErr w:type="gramStart"/>
      <w:r w:rsidR="00E34474" w:rsidRPr="000A50E7">
        <w:rPr>
          <w:color w:val="auto"/>
          <w:sz w:val="20"/>
          <w:szCs w:val="20"/>
        </w:rPr>
        <w:t>TcdA</w:t>
      </w:r>
      <w:r w:rsidR="0023581F" w:rsidRPr="000A50E7">
        <w:rPr>
          <w:color w:val="auto"/>
          <w:sz w:val="20"/>
          <w:szCs w:val="20"/>
        </w:rPr>
        <w:t xml:space="preserve">-induced </w:t>
      </w:r>
      <w:r w:rsidR="00BE71DC" w:rsidRPr="000A50E7">
        <w:rPr>
          <w:color w:val="auto"/>
          <w:sz w:val="20"/>
          <w:szCs w:val="20"/>
        </w:rPr>
        <w:t>increases in the serum levels</w:t>
      </w:r>
      <w:r w:rsidR="005157D3" w:rsidRPr="000A50E7">
        <w:rPr>
          <w:color w:val="auto"/>
          <w:sz w:val="20"/>
          <w:szCs w:val="20"/>
        </w:rPr>
        <w:t xml:space="preserve"> </w:t>
      </w:r>
      <w:r w:rsidR="00276CCB" w:rsidRPr="000A50E7">
        <w:rPr>
          <w:color w:val="auto"/>
          <w:sz w:val="20"/>
          <w:szCs w:val="20"/>
        </w:rPr>
        <w:t xml:space="preserve">of </w:t>
      </w:r>
      <w:r w:rsidR="0081743C" w:rsidRPr="000A50E7">
        <w:rPr>
          <w:color w:val="auto"/>
          <w:sz w:val="20"/>
          <w:szCs w:val="20"/>
        </w:rPr>
        <w:t xml:space="preserve">CXCL1 </w:t>
      </w:r>
      <w:r w:rsidR="003A449E" w:rsidRPr="000A50E7">
        <w:rPr>
          <w:color w:val="auto"/>
          <w:sz w:val="20"/>
          <w:szCs w:val="20"/>
        </w:rPr>
        <w:t xml:space="preserve">and </w:t>
      </w:r>
      <w:r w:rsidR="0081743C" w:rsidRPr="000A50E7">
        <w:rPr>
          <w:color w:val="auto"/>
          <w:sz w:val="20"/>
          <w:szCs w:val="20"/>
        </w:rPr>
        <w:t xml:space="preserve">CXCL2 </w:t>
      </w:r>
      <w:r w:rsidR="00276CCB" w:rsidRPr="000A50E7">
        <w:rPr>
          <w:color w:val="auto"/>
          <w:sz w:val="20"/>
          <w:szCs w:val="20"/>
        </w:rPr>
        <w:t>is</w:t>
      </w:r>
      <w:proofErr w:type="gramEnd"/>
      <w:r w:rsidR="00191F8A" w:rsidRPr="000A50E7">
        <w:rPr>
          <w:color w:val="auto"/>
          <w:sz w:val="20"/>
          <w:szCs w:val="20"/>
        </w:rPr>
        <w:t xml:space="preserve"> significantly </w:t>
      </w:r>
      <w:r w:rsidR="003363B0" w:rsidRPr="000A50E7">
        <w:rPr>
          <w:color w:val="auto"/>
          <w:sz w:val="20"/>
          <w:szCs w:val="20"/>
        </w:rPr>
        <w:t xml:space="preserve">reduced in mice pretreated with </w:t>
      </w:r>
      <w:r w:rsidR="00276CCB" w:rsidRPr="000A50E7">
        <w:rPr>
          <w:color w:val="auto"/>
          <w:sz w:val="20"/>
          <w:szCs w:val="20"/>
        </w:rPr>
        <w:t>anti-</w:t>
      </w:r>
      <w:r w:rsidR="0081743C" w:rsidRPr="000A50E7">
        <w:rPr>
          <w:color w:val="auto"/>
          <w:sz w:val="20"/>
          <w:szCs w:val="20"/>
        </w:rPr>
        <w:t xml:space="preserve">CXCL1 </w:t>
      </w:r>
      <w:r w:rsidR="00276CCB" w:rsidRPr="000A50E7">
        <w:rPr>
          <w:color w:val="auto"/>
          <w:sz w:val="20"/>
          <w:szCs w:val="20"/>
        </w:rPr>
        <w:t>and anti-</w:t>
      </w:r>
      <w:r w:rsidR="0081743C" w:rsidRPr="000A50E7">
        <w:rPr>
          <w:color w:val="auto"/>
          <w:sz w:val="20"/>
          <w:szCs w:val="20"/>
        </w:rPr>
        <w:t>CXCL2</w:t>
      </w:r>
      <w:r w:rsidR="00276CCB" w:rsidRPr="000A50E7">
        <w:rPr>
          <w:color w:val="auto"/>
          <w:sz w:val="20"/>
          <w:szCs w:val="20"/>
        </w:rPr>
        <w:t>,</w:t>
      </w:r>
      <w:r w:rsidR="00D7258D" w:rsidRPr="000A50E7">
        <w:rPr>
          <w:color w:val="auto"/>
          <w:sz w:val="20"/>
          <w:szCs w:val="20"/>
        </w:rPr>
        <w:t xml:space="preserve"> </w:t>
      </w:r>
      <w:r w:rsidR="00191F8A" w:rsidRPr="000A50E7">
        <w:rPr>
          <w:color w:val="auto"/>
          <w:sz w:val="20"/>
          <w:szCs w:val="20"/>
        </w:rPr>
        <w:t xml:space="preserve">demonstrating that systemic levels were effectively neutralized compared to isotype controls </w:t>
      </w:r>
      <w:r w:rsidR="00D7258D" w:rsidRPr="000A50E7">
        <w:rPr>
          <w:color w:val="auto"/>
          <w:sz w:val="20"/>
          <w:szCs w:val="20"/>
        </w:rPr>
        <w:t xml:space="preserve">(Figure 4A; p&lt;0.01 for </w:t>
      </w:r>
      <w:r w:rsidR="00FA6602" w:rsidRPr="000A50E7">
        <w:rPr>
          <w:color w:val="auto"/>
          <w:sz w:val="20"/>
          <w:szCs w:val="20"/>
        </w:rPr>
        <w:t>CXCL1</w:t>
      </w:r>
      <w:r w:rsidR="00D7258D" w:rsidRPr="000A50E7">
        <w:rPr>
          <w:color w:val="auto"/>
          <w:sz w:val="20"/>
          <w:szCs w:val="20"/>
        </w:rPr>
        <w:t>, p&lt;0.0</w:t>
      </w:r>
      <w:r w:rsidR="00C60D39" w:rsidRPr="000A50E7">
        <w:rPr>
          <w:color w:val="auto"/>
          <w:sz w:val="20"/>
          <w:szCs w:val="20"/>
        </w:rPr>
        <w:t>2</w:t>
      </w:r>
      <w:r w:rsidR="00D7258D" w:rsidRPr="000A50E7">
        <w:rPr>
          <w:color w:val="auto"/>
          <w:sz w:val="20"/>
          <w:szCs w:val="20"/>
        </w:rPr>
        <w:t xml:space="preserve"> for </w:t>
      </w:r>
      <w:r w:rsidR="00FA6602" w:rsidRPr="000A50E7">
        <w:rPr>
          <w:color w:val="auto"/>
          <w:sz w:val="20"/>
          <w:szCs w:val="20"/>
        </w:rPr>
        <w:t>CXCL2</w:t>
      </w:r>
      <w:r w:rsidR="00D7258D" w:rsidRPr="000A50E7">
        <w:rPr>
          <w:color w:val="auto"/>
          <w:sz w:val="20"/>
          <w:szCs w:val="20"/>
        </w:rPr>
        <w:t>)</w:t>
      </w:r>
      <w:r w:rsidR="003A268F" w:rsidRPr="000A50E7">
        <w:rPr>
          <w:color w:val="auto"/>
          <w:sz w:val="20"/>
          <w:szCs w:val="20"/>
        </w:rPr>
        <w:t xml:space="preserve">. To test if </w:t>
      </w:r>
      <w:r w:rsidR="00E84450" w:rsidRPr="000A50E7">
        <w:rPr>
          <w:color w:val="auto"/>
          <w:sz w:val="20"/>
          <w:szCs w:val="20"/>
        </w:rPr>
        <w:t xml:space="preserve">neutralization of </w:t>
      </w:r>
      <w:r w:rsidR="0081743C" w:rsidRPr="000A50E7">
        <w:rPr>
          <w:color w:val="auto"/>
          <w:sz w:val="20"/>
          <w:szCs w:val="20"/>
        </w:rPr>
        <w:t xml:space="preserve">CXCL1 </w:t>
      </w:r>
      <w:r w:rsidR="003A268F" w:rsidRPr="000A50E7">
        <w:rPr>
          <w:color w:val="auto"/>
          <w:sz w:val="20"/>
          <w:szCs w:val="20"/>
        </w:rPr>
        <w:t xml:space="preserve">and </w:t>
      </w:r>
      <w:r w:rsidR="0081743C" w:rsidRPr="000A50E7">
        <w:rPr>
          <w:color w:val="auto"/>
          <w:sz w:val="20"/>
          <w:szCs w:val="20"/>
        </w:rPr>
        <w:t xml:space="preserve">CXCL2 </w:t>
      </w:r>
      <w:r w:rsidR="001678BD" w:rsidRPr="000A50E7">
        <w:rPr>
          <w:color w:val="auto"/>
          <w:sz w:val="20"/>
          <w:szCs w:val="20"/>
        </w:rPr>
        <w:t>alters</w:t>
      </w:r>
      <w:r w:rsidR="003A268F" w:rsidRPr="000A50E7">
        <w:rPr>
          <w:color w:val="auto"/>
          <w:sz w:val="20"/>
          <w:szCs w:val="20"/>
        </w:rPr>
        <w:t xml:space="preserve"> expression of </w:t>
      </w:r>
      <w:r w:rsidR="00E813B3" w:rsidRPr="000A50E7">
        <w:rPr>
          <w:i/>
          <w:color w:val="auto"/>
          <w:sz w:val="20"/>
          <w:szCs w:val="20"/>
        </w:rPr>
        <w:t>Cxcl1</w:t>
      </w:r>
      <w:r w:rsidR="003A268F" w:rsidRPr="000A50E7">
        <w:rPr>
          <w:color w:val="auto"/>
          <w:sz w:val="20"/>
          <w:szCs w:val="20"/>
        </w:rPr>
        <w:t xml:space="preserve"> and </w:t>
      </w:r>
      <w:r w:rsidR="00E813B3" w:rsidRPr="000A50E7">
        <w:rPr>
          <w:i/>
          <w:color w:val="auto"/>
          <w:sz w:val="20"/>
          <w:szCs w:val="20"/>
        </w:rPr>
        <w:t>Cxcl2</w:t>
      </w:r>
      <w:r w:rsidR="003A268F" w:rsidRPr="000A50E7">
        <w:rPr>
          <w:color w:val="auto"/>
          <w:sz w:val="20"/>
          <w:szCs w:val="20"/>
        </w:rPr>
        <w:t xml:space="preserve">, </w:t>
      </w:r>
      <w:r w:rsidR="003363B0" w:rsidRPr="000A50E7">
        <w:rPr>
          <w:color w:val="auto"/>
          <w:sz w:val="20"/>
          <w:szCs w:val="20"/>
        </w:rPr>
        <w:t xml:space="preserve">we isolated mRNA from epithelial-layer cells. </w:t>
      </w:r>
      <w:r w:rsidR="00276CCB" w:rsidRPr="000A50E7">
        <w:rPr>
          <w:color w:val="auto"/>
          <w:sz w:val="20"/>
          <w:szCs w:val="20"/>
        </w:rPr>
        <w:t>W</w:t>
      </w:r>
      <w:r w:rsidR="003363B0" w:rsidRPr="000A50E7">
        <w:rPr>
          <w:color w:val="auto"/>
          <w:sz w:val="20"/>
          <w:szCs w:val="20"/>
        </w:rPr>
        <w:t xml:space="preserve">e found that neutralization </w:t>
      </w:r>
      <w:r w:rsidR="00EF45AB" w:rsidRPr="000A50E7">
        <w:rPr>
          <w:color w:val="auto"/>
          <w:sz w:val="20"/>
          <w:szCs w:val="20"/>
        </w:rPr>
        <w:t>does</w:t>
      </w:r>
      <w:r w:rsidR="00525CC5" w:rsidRPr="000A50E7">
        <w:rPr>
          <w:color w:val="auto"/>
          <w:sz w:val="20"/>
          <w:szCs w:val="20"/>
        </w:rPr>
        <w:t xml:space="preserve"> not eliminate the 6h-peak in </w:t>
      </w:r>
      <w:r w:rsidR="00525CC5" w:rsidRPr="000A50E7">
        <w:rPr>
          <w:i/>
          <w:color w:val="auto"/>
          <w:sz w:val="20"/>
          <w:szCs w:val="20"/>
        </w:rPr>
        <w:t>Cxcl1</w:t>
      </w:r>
      <w:r w:rsidR="00525CC5" w:rsidRPr="000A50E7">
        <w:rPr>
          <w:color w:val="auto"/>
          <w:sz w:val="20"/>
          <w:szCs w:val="20"/>
        </w:rPr>
        <w:t xml:space="preserve"> and </w:t>
      </w:r>
      <w:r w:rsidR="00525CC5" w:rsidRPr="000A50E7">
        <w:rPr>
          <w:i/>
          <w:color w:val="auto"/>
          <w:sz w:val="20"/>
          <w:szCs w:val="20"/>
        </w:rPr>
        <w:t>Cxcl2</w:t>
      </w:r>
      <w:r w:rsidR="00525CC5" w:rsidRPr="000A50E7">
        <w:rPr>
          <w:color w:val="auto"/>
          <w:sz w:val="20"/>
          <w:szCs w:val="20"/>
        </w:rPr>
        <w:t xml:space="preserve"> expression</w:t>
      </w:r>
      <w:r w:rsidR="003363B0" w:rsidRPr="000A50E7">
        <w:rPr>
          <w:color w:val="auto"/>
          <w:sz w:val="20"/>
          <w:szCs w:val="20"/>
        </w:rPr>
        <w:t xml:space="preserve"> </w:t>
      </w:r>
      <w:r w:rsidR="00276CCB" w:rsidRPr="000A50E7">
        <w:rPr>
          <w:color w:val="auto"/>
          <w:sz w:val="20"/>
          <w:szCs w:val="20"/>
        </w:rPr>
        <w:t xml:space="preserve">caused by TcdA </w:t>
      </w:r>
      <w:r w:rsidR="00525CC5" w:rsidRPr="000A50E7">
        <w:rPr>
          <w:color w:val="auto"/>
          <w:sz w:val="20"/>
          <w:szCs w:val="20"/>
        </w:rPr>
        <w:t>(Supplement</w:t>
      </w:r>
      <w:r w:rsidR="00C60D39" w:rsidRPr="000A50E7">
        <w:rPr>
          <w:color w:val="auto"/>
          <w:sz w:val="20"/>
          <w:szCs w:val="20"/>
        </w:rPr>
        <w:t xml:space="preserve">ary Figure </w:t>
      </w:r>
      <w:r w:rsidR="00575A2B" w:rsidRPr="000A50E7">
        <w:rPr>
          <w:color w:val="auto"/>
          <w:sz w:val="20"/>
          <w:szCs w:val="20"/>
        </w:rPr>
        <w:t>7</w:t>
      </w:r>
      <w:r w:rsidR="00525CC5" w:rsidRPr="000A50E7">
        <w:rPr>
          <w:color w:val="auto"/>
          <w:sz w:val="20"/>
          <w:szCs w:val="20"/>
        </w:rPr>
        <w:t>).</w:t>
      </w:r>
      <w:r w:rsidR="00C95ED8" w:rsidRPr="000A50E7">
        <w:rPr>
          <w:color w:val="auto"/>
          <w:sz w:val="20"/>
          <w:szCs w:val="20"/>
        </w:rPr>
        <w:t xml:space="preserve"> </w:t>
      </w:r>
      <w:r w:rsidR="00E84450" w:rsidRPr="000A50E7">
        <w:rPr>
          <w:color w:val="auto"/>
          <w:sz w:val="20"/>
          <w:szCs w:val="20"/>
        </w:rPr>
        <w:t>In addition, pathology and neutrophil infiltration in the cecum is not affected by administration of anti-</w:t>
      </w:r>
      <w:r w:rsidR="0081743C" w:rsidRPr="000A50E7">
        <w:rPr>
          <w:color w:val="auto"/>
          <w:sz w:val="20"/>
          <w:szCs w:val="20"/>
        </w:rPr>
        <w:t xml:space="preserve">CXCL1 </w:t>
      </w:r>
      <w:r w:rsidR="00E84450" w:rsidRPr="000A50E7">
        <w:rPr>
          <w:color w:val="auto"/>
          <w:sz w:val="20"/>
          <w:szCs w:val="20"/>
        </w:rPr>
        <w:t xml:space="preserve">and </w:t>
      </w:r>
      <w:r w:rsidR="00A378B1" w:rsidRPr="000A50E7">
        <w:rPr>
          <w:color w:val="auto"/>
          <w:sz w:val="20"/>
          <w:szCs w:val="20"/>
        </w:rPr>
        <w:t>anti</w:t>
      </w:r>
      <w:r w:rsidR="00E84450" w:rsidRPr="000A50E7">
        <w:rPr>
          <w:color w:val="auto"/>
          <w:sz w:val="20"/>
          <w:szCs w:val="20"/>
        </w:rPr>
        <w:t>-</w:t>
      </w:r>
      <w:r w:rsidR="0081743C" w:rsidRPr="000A50E7">
        <w:rPr>
          <w:color w:val="auto"/>
          <w:sz w:val="20"/>
          <w:szCs w:val="20"/>
        </w:rPr>
        <w:t xml:space="preserve">CXCL2 </w:t>
      </w:r>
      <w:r w:rsidR="00E84450" w:rsidRPr="000A50E7">
        <w:rPr>
          <w:color w:val="auto"/>
          <w:sz w:val="20"/>
          <w:szCs w:val="20"/>
        </w:rPr>
        <w:t xml:space="preserve">(Figure 4C, Supplementary Figure </w:t>
      </w:r>
      <w:r w:rsidR="00575A2B" w:rsidRPr="000A50E7">
        <w:rPr>
          <w:color w:val="auto"/>
          <w:sz w:val="20"/>
          <w:szCs w:val="20"/>
        </w:rPr>
        <w:t>8</w:t>
      </w:r>
      <w:r w:rsidR="00E84450" w:rsidRPr="000A50E7">
        <w:rPr>
          <w:color w:val="auto"/>
          <w:sz w:val="20"/>
          <w:szCs w:val="20"/>
        </w:rPr>
        <w:t xml:space="preserve">). </w:t>
      </w:r>
      <w:r w:rsidR="00276CCB" w:rsidRPr="000A50E7">
        <w:rPr>
          <w:color w:val="auto"/>
          <w:sz w:val="20"/>
          <w:szCs w:val="20"/>
        </w:rPr>
        <w:t>However</w:t>
      </w:r>
      <w:r w:rsidR="00E84450" w:rsidRPr="000A50E7">
        <w:rPr>
          <w:color w:val="auto"/>
          <w:sz w:val="20"/>
          <w:szCs w:val="20"/>
        </w:rPr>
        <w:t xml:space="preserve">, </w:t>
      </w:r>
      <w:r w:rsidR="00FE4138" w:rsidRPr="000A50E7">
        <w:rPr>
          <w:color w:val="auto"/>
          <w:sz w:val="20"/>
          <w:szCs w:val="20"/>
        </w:rPr>
        <w:t xml:space="preserve">16h after TcdA injection, </w:t>
      </w:r>
      <w:r w:rsidR="00E84450" w:rsidRPr="000A50E7">
        <w:rPr>
          <w:color w:val="auto"/>
          <w:sz w:val="20"/>
          <w:szCs w:val="20"/>
        </w:rPr>
        <w:t xml:space="preserve">systemic </w:t>
      </w:r>
      <w:r w:rsidR="003F47CF" w:rsidRPr="000A50E7">
        <w:rPr>
          <w:color w:val="auto"/>
          <w:sz w:val="20"/>
          <w:szCs w:val="20"/>
        </w:rPr>
        <w:t xml:space="preserve">neutrophil </w:t>
      </w:r>
      <w:r w:rsidR="00E84450" w:rsidRPr="000A50E7">
        <w:rPr>
          <w:color w:val="auto"/>
          <w:sz w:val="20"/>
          <w:szCs w:val="20"/>
        </w:rPr>
        <w:t>levels</w:t>
      </w:r>
      <w:r w:rsidR="003F47CF" w:rsidRPr="000A50E7">
        <w:rPr>
          <w:color w:val="auto"/>
          <w:sz w:val="20"/>
          <w:szCs w:val="20"/>
        </w:rPr>
        <w:t xml:space="preserve"> </w:t>
      </w:r>
      <w:r w:rsidR="0067351C" w:rsidRPr="000A50E7">
        <w:rPr>
          <w:color w:val="auto"/>
          <w:sz w:val="20"/>
          <w:szCs w:val="20"/>
        </w:rPr>
        <w:t>are reduced by neutralization</w:t>
      </w:r>
      <w:r w:rsidR="003F47CF" w:rsidRPr="000A50E7">
        <w:rPr>
          <w:color w:val="auto"/>
          <w:sz w:val="20"/>
          <w:szCs w:val="20"/>
        </w:rPr>
        <w:t xml:space="preserve"> (Figure 4B).</w:t>
      </w:r>
      <w:r w:rsidR="007F0829" w:rsidRPr="000A50E7">
        <w:rPr>
          <w:color w:val="auto"/>
          <w:sz w:val="20"/>
          <w:szCs w:val="20"/>
        </w:rPr>
        <w:t xml:space="preserve"> A</w:t>
      </w:r>
      <w:r w:rsidR="003F47CF" w:rsidRPr="000A50E7">
        <w:rPr>
          <w:color w:val="auto"/>
          <w:sz w:val="20"/>
          <w:szCs w:val="20"/>
        </w:rPr>
        <w:t xml:space="preserve"> larger percentage of mice survived after </w:t>
      </w:r>
      <w:r w:rsidR="0081743C" w:rsidRPr="000A50E7">
        <w:rPr>
          <w:color w:val="auto"/>
          <w:sz w:val="20"/>
          <w:szCs w:val="20"/>
        </w:rPr>
        <w:t xml:space="preserve">CXCL1 </w:t>
      </w:r>
      <w:r w:rsidR="003F47CF" w:rsidRPr="000A50E7">
        <w:rPr>
          <w:color w:val="auto"/>
          <w:sz w:val="20"/>
          <w:szCs w:val="20"/>
        </w:rPr>
        <w:t xml:space="preserve">and </w:t>
      </w:r>
      <w:r w:rsidR="0081743C" w:rsidRPr="000A50E7">
        <w:rPr>
          <w:color w:val="auto"/>
          <w:sz w:val="20"/>
          <w:szCs w:val="20"/>
        </w:rPr>
        <w:t xml:space="preserve">CXCL2 </w:t>
      </w:r>
      <w:r w:rsidR="003F47CF" w:rsidRPr="000A50E7">
        <w:rPr>
          <w:color w:val="auto"/>
          <w:sz w:val="20"/>
          <w:szCs w:val="20"/>
        </w:rPr>
        <w:t>neutralization</w:t>
      </w:r>
      <w:r w:rsidR="007F0829" w:rsidRPr="000A50E7">
        <w:rPr>
          <w:color w:val="auto"/>
          <w:sz w:val="20"/>
          <w:szCs w:val="20"/>
        </w:rPr>
        <w:t xml:space="preserve">, though the experiment was not designed to assess survival and more samples would be necessary to </w:t>
      </w:r>
      <w:r w:rsidR="00135D74" w:rsidRPr="000A50E7">
        <w:rPr>
          <w:color w:val="auto"/>
          <w:sz w:val="20"/>
          <w:szCs w:val="20"/>
        </w:rPr>
        <w:t>determine</w:t>
      </w:r>
      <w:r w:rsidR="0067351C" w:rsidRPr="000A50E7">
        <w:rPr>
          <w:color w:val="auto"/>
          <w:sz w:val="20"/>
          <w:szCs w:val="20"/>
        </w:rPr>
        <w:t xml:space="preserve"> statistical significance</w:t>
      </w:r>
      <w:r w:rsidR="003F47CF" w:rsidRPr="000A50E7">
        <w:rPr>
          <w:color w:val="auto"/>
          <w:sz w:val="20"/>
          <w:szCs w:val="20"/>
        </w:rPr>
        <w:t xml:space="preserve"> (Figure 4D). </w:t>
      </w:r>
      <w:r w:rsidR="00173592" w:rsidRPr="000A50E7">
        <w:rPr>
          <w:color w:val="auto"/>
          <w:sz w:val="20"/>
          <w:szCs w:val="20"/>
        </w:rPr>
        <w:t>However</w:t>
      </w:r>
      <w:r w:rsidR="003F47CF" w:rsidRPr="000A50E7">
        <w:rPr>
          <w:color w:val="auto"/>
          <w:sz w:val="20"/>
          <w:szCs w:val="20"/>
        </w:rPr>
        <w:t xml:space="preserve">, </w:t>
      </w:r>
      <w:r w:rsidR="00AE1662" w:rsidRPr="000A50E7">
        <w:rPr>
          <w:color w:val="auto"/>
          <w:sz w:val="20"/>
          <w:szCs w:val="20"/>
        </w:rPr>
        <w:t xml:space="preserve">higher sera levels of </w:t>
      </w:r>
      <w:r w:rsidR="0081743C" w:rsidRPr="000A50E7">
        <w:rPr>
          <w:color w:val="auto"/>
          <w:sz w:val="20"/>
          <w:szCs w:val="20"/>
        </w:rPr>
        <w:t xml:space="preserve">CXCL1 </w:t>
      </w:r>
      <w:r w:rsidR="003F47CF" w:rsidRPr="000A50E7">
        <w:rPr>
          <w:color w:val="auto"/>
          <w:sz w:val="20"/>
          <w:szCs w:val="20"/>
        </w:rPr>
        <w:t xml:space="preserve">and </w:t>
      </w:r>
      <w:r w:rsidR="0081743C" w:rsidRPr="000A50E7">
        <w:rPr>
          <w:color w:val="auto"/>
          <w:sz w:val="20"/>
          <w:szCs w:val="20"/>
        </w:rPr>
        <w:t xml:space="preserve">CXCL2 </w:t>
      </w:r>
      <w:r w:rsidR="00135D74" w:rsidRPr="000A50E7">
        <w:rPr>
          <w:color w:val="auto"/>
          <w:sz w:val="20"/>
          <w:szCs w:val="20"/>
        </w:rPr>
        <w:t xml:space="preserve">correlate with a </w:t>
      </w:r>
      <w:r w:rsidR="0067351C" w:rsidRPr="000A50E7">
        <w:rPr>
          <w:color w:val="auto"/>
          <w:sz w:val="20"/>
          <w:szCs w:val="20"/>
        </w:rPr>
        <w:t xml:space="preserve">moribund </w:t>
      </w:r>
      <w:r w:rsidR="00135D74" w:rsidRPr="000A50E7">
        <w:rPr>
          <w:color w:val="auto"/>
          <w:sz w:val="20"/>
          <w:szCs w:val="20"/>
        </w:rPr>
        <w:t>state</w:t>
      </w:r>
      <w:r w:rsidR="00173592" w:rsidRPr="000A50E7">
        <w:rPr>
          <w:color w:val="auto"/>
          <w:sz w:val="20"/>
          <w:szCs w:val="20"/>
        </w:rPr>
        <w:t xml:space="preserve"> </w:t>
      </w:r>
      <w:r w:rsidR="002606C6" w:rsidRPr="000A50E7">
        <w:rPr>
          <w:color w:val="auto"/>
          <w:sz w:val="20"/>
          <w:szCs w:val="20"/>
        </w:rPr>
        <w:t xml:space="preserve">and administration of </w:t>
      </w:r>
      <w:r w:rsidR="00AE1662" w:rsidRPr="000A50E7">
        <w:rPr>
          <w:color w:val="auto"/>
          <w:sz w:val="20"/>
          <w:szCs w:val="20"/>
        </w:rPr>
        <w:t>anti-</w:t>
      </w:r>
      <w:r w:rsidR="00FA6602" w:rsidRPr="000A50E7">
        <w:rPr>
          <w:color w:val="auto"/>
          <w:sz w:val="20"/>
          <w:szCs w:val="20"/>
        </w:rPr>
        <w:t>CXCL1</w:t>
      </w:r>
      <w:r w:rsidR="002606C6" w:rsidRPr="000A50E7">
        <w:rPr>
          <w:color w:val="auto"/>
          <w:sz w:val="20"/>
          <w:szCs w:val="20"/>
        </w:rPr>
        <w:t xml:space="preserve"> and </w:t>
      </w:r>
      <w:r w:rsidR="00276CCB" w:rsidRPr="000A50E7">
        <w:rPr>
          <w:color w:val="auto"/>
          <w:sz w:val="20"/>
          <w:szCs w:val="20"/>
        </w:rPr>
        <w:t>anti</w:t>
      </w:r>
      <w:r w:rsidR="00AE1662" w:rsidRPr="000A50E7">
        <w:rPr>
          <w:color w:val="auto"/>
          <w:sz w:val="20"/>
          <w:szCs w:val="20"/>
        </w:rPr>
        <w:t>-</w:t>
      </w:r>
      <w:r w:rsidR="00FA6602" w:rsidRPr="000A50E7">
        <w:rPr>
          <w:color w:val="auto"/>
          <w:sz w:val="20"/>
          <w:szCs w:val="20"/>
        </w:rPr>
        <w:t>CXCL2</w:t>
      </w:r>
      <w:r w:rsidR="002606C6" w:rsidRPr="000A50E7">
        <w:rPr>
          <w:color w:val="auto"/>
          <w:sz w:val="20"/>
          <w:szCs w:val="20"/>
        </w:rPr>
        <w:t xml:space="preserve"> </w:t>
      </w:r>
      <w:r w:rsidR="00135D74" w:rsidRPr="000A50E7">
        <w:rPr>
          <w:color w:val="auto"/>
          <w:sz w:val="20"/>
          <w:szCs w:val="20"/>
        </w:rPr>
        <w:t>reduce</w:t>
      </w:r>
      <w:r w:rsidR="00FC0914" w:rsidRPr="000A50E7">
        <w:rPr>
          <w:color w:val="auto"/>
          <w:sz w:val="20"/>
          <w:szCs w:val="20"/>
        </w:rPr>
        <w:t>s</w:t>
      </w:r>
      <w:r w:rsidR="00135D74" w:rsidRPr="000A50E7">
        <w:rPr>
          <w:color w:val="auto"/>
          <w:sz w:val="20"/>
          <w:szCs w:val="20"/>
        </w:rPr>
        <w:t xml:space="preserve"> </w:t>
      </w:r>
      <w:r w:rsidR="002606C6" w:rsidRPr="000A50E7">
        <w:rPr>
          <w:color w:val="auto"/>
          <w:sz w:val="20"/>
          <w:szCs w:val="20"/>
        </w:rPr>
        <w:t>those chemokine elevations.</w:t>
      </w:r>
    </w:p>
    <w:p w:rsidR="006B086B" w:rsidRPr="000A50E7" w:rsidRDefault="006B086B" w:rsidP="003767F4">
      <w:pPr>
        <w:suppressLineNumbers/>
        <w:spacing w:after="0" w:line="480" w:lineRule="auto"/>
        <w:jc w:val="both"/>
        <w:rPr>
          <w:color w:val="auto"/>
          <w:sz w:val="20"/>
          <w:szCs w:val="20"/>
        </w:rPr>
      </w:pPr>
    </w:p>
    <w:p w:rsidR="006B086B" w:rsidRPr="000A50E7" w:rsidRDefault="00DC2C68" w:rsidP="001B4CF8">
      <w:pPr>
        <w:spacing w:after="0" w:line="480" w:lineRule="auto"/>
        <w:jc w:val="both"/>
        <w:rPr>
          <w:b/>
          <w:color w:val="auto"/>
          <w:sz w:val="20"/>
          <w:szCs w:val="20"/>
        </w:rPr>
      </w:pPr>
      <w:r w:rsidRPr="000A50E7">
        <w:rPr>
          <w:b/>
          <w:color w:val="auto"/>
          <w:sz w:val="20"/>
          <w:szCs w:val="20"/>
        </w:rPr>
        <w:t>DISCUSSION</w:t>
      </w:r>
    </w:p>
    <w:p w:rsidR="007A7CAC" w:rsidRPr="000A50E7" w:rsidRDefault="00E813B3" w:rsidP="001B45B5">
      <w:pPr>
        <w:tabs>
          <w:tab w:val="clear" w:pos="709"/>
        </w:tabs>
        <w:spacing w:after="0" w:line="480" w:lineRule="auto"/>
        <w:jc w:val="both"/>
        <w:rPr>
          <w:color w:val="auto"/>
          <w:sz w:val="20"/>
          <w:szCs w:val="20"/>
        </w:rPr>
      </w:pPr>
      <w:r w:rsidRPr="000A50E7">
        <w:rPr>
          <w:color w:val="auto"/>
          <w:sz w:val="20"/>
          <w:szCs w:val="20"/>
        </w:rPr>
        <w:t xml:space="preserve">This is the first study to </w:t>
      </w:r>
      <w:r w:rsidR="001678BD" w:rsidRPr="000A50E7">
        <w:rPr>
          <w:color w:val="auto"/>
          <w:sz w:val="20"/>
          <w:szCs w:val="20"/>
        </w:rPr>
        <w:t>characterize</w:t>
      </w:r>
      <w:r w:rsidRPr="000A50E7">
        <w:rPr>
          <w:color w:val="auto"/>
          <w:sz w:val="20"/>
          <w:szCs w:val="20"/>
        </w:rPr>
        <w:t xml:space="preserve"> the </w:t>
      </w:r>
      <w:r w:rsidR="005C614F" w:rsidRPr="000A50E7">
        <w:rPr>
          <w:color w:val="auto"/>
          <w:sz w:val="20"/>
          <w:szCs w:val="20"/>
        </w:rPr>
        <w:t>genome</w:t>
      </w:r>
      <w:r w:rsidRPr="000A50E7">
        <w:rPr>
          <w:color w:val="auto"/>
          <w:sz w:val="20"/>
          <w:szCs w:val="20"/>
        </w:rPr>
        <w:t xml:space="preserve">-wide transcriptional response to TcdA and TcdB </w:t>
      </w:r>
      <w:r w:rsidRPr="000A50E7">
        <w:rPr>
          <w:i/>
          <w:color w:val="auto"/>
          <w:sz w:val="20"/>
          <w:szCs w:val="20"/>
        </w:rPr>
        <w:t>in vivo</w:t>
      </w:r>
      <w:r w:rsidRPr="000A50E7">
        <w:rPr>
          <w:color w:val="auto"/>
          <w:sz w:val="20"/>
          <w:szCs w:val="20"/>
        </w:rPr>
        <w:t xml:space="preserve">. Additionally, several other parallel measurements </w:t>
      </w:r>
      <w:r w:rsidR="004A2DB7" w:rsidRPr="000A50E7">
        <w:rPr>
          <w:color w:val="auto"/>
          <w:sz w:val="20"/>
          <w:szCs w:val="20"/>
        </w:rPr>
        <w:t xml:space="preserve">were assessed to quantify </w:t>
      </w:r>
      <w:r w:rsidR="00EF45AB" w:rsidRPr="000A50E7">
        <w:rPr>
          <w:color w:val="auto"/>
          <w:sz w:val="20"/>
          <w:szCs w:val="20"/>
        </w:rPr>
        <w:t>changes at the cellular and tissue levels</w:t>
      </w:r>
      <w:r w:rsidR="00EF45AB" w:rsidRPr="000A50E7">
        <w:rPr>
          <w:b/>
          <w:color w:val="auto"/>
          <w:sz w:val="20"/>
          <w:szCs w:val="20"/>
        </w:rPr>
        <w:t>.</w:t>
      </w:r>
      <w:r w:rsidR="00820443" w:rsidRPr="000A50E7">
        <w:rPr>
          <w:b/>
          <w:color w:val="auto"/>
          <w:sz w:val="20"/>
          <w:szCs w:val="20"/>
        </w:rPr>
        <w:t xml:space="preserve"> </w:t>
      </w:r>
      <w:r w:rsidR="000312DF" w:rsidRPr="000A50E7">
        <w:rPr>
          <w:color w:val="auto"/>
          <w:sz w:val="20"/>
          <w:szCs w:val="20"/>
        </w:rPr>
        <w:t>The overall dynamics of the</w:t>
      </w:r>
      <w:r w:rsidR="001678BD" w:rsidRPr="000A50E7">
        <w:rPr>
          <w:color w:val="auto"/>
          <w:sz w:val="20"/>
          <w:szCs w:val="20"/>
        </w:rPr>
        <w:t xml:space="preserve"> </w:t>
      </w:r>
      <w:r w:rsidR="00B579BC" w:rsidRPr="000A50E7">
        <w:rPr>
          <w:color w:val="auto"/>
          <w:sz w:val="20"/>
          <w:szCs w:val="20"/>
        </w:rPr>
        <w:t>host responses to TcdA include rapid changes in cecal pathology</w:t>
      </w:r>
      <w:r w:rsidR="000312DF" w:rsidRPr="000A50E7">
        <w:rPr>
          <w:color w:val="auto"/>
          <w:sz w:val="20"/>
          <w:szCs w:val="20"/>
        </w:rPr>
        <w:t>, neutrophil infiltration, and gene expression</w:t>
      </w:r>
      <w:r w:rsidR="002F6355" w:rsidRPr="000A50E7">
        <w:rPr>
          <w:color w:val="auto"/>
          <w:sz w:val="20"/>
          <w:szCs w:val="20"/>
        </w:rPr>
        <w:t xml:space="preserve">. </w:t>
      </w:r>
      <w:r w:rsidR="000312DF" w:rsidRPr="000A50E7">
        <w:rPr>
          <w:color w:val="auto"/>
          <w:sz w:val="20"/>
          <w:szCs w:val="20"/>
        </w:rPr>
        <w:t xml:space="preserve">Conversely, TcdB elicits a </w:t>
      </w:r>
      <w:r w:rsidR="00BB199C" w:rsidRPr="000A50E7">
        <w:rPr>
          <w:color w:val="auto"/>
          <w:sz w:val="20"/>
          <w:szCs w:val="20"/>
        </w:rPr>
        <w:t xml:space="preserve">delayed </w:t>
      </w:r>
      <w:r w:rsidR="000312DF" w:rsidRPr="000A50E7">
        <w:rPr>
          <w:color w:val="auto"/>
          <w:sz w:val="20"/>
          <w:szCs w:val="20"/>
        </w:rPr>
        <w:t>transcriptional response</w:t>
      </w:r>
      <w:r w:rsidR="000B7E30" w:rsidRPr="000A50E7">
        <w:rPr>
          <w:color w:val="auto"/>
          <w:sz w:val="20"/>
          <w:szCs w:val="20"/>
        </w:rPr>
        <w:t xml:space="preserve"> and </w:t>
      </w:r>
      <w:r w:rsidR="000312DF" w:rsidRPr="000A50E7">
        <w:rPr>
          <w:color w:val="auto"/>
          <w:sz w:val="20"/>
          <w:szCs w:val="20"/>
        </w:rPr>
        <w:t>causes significantly less pathology</w:t>
      </w:r>
      <w:r w:rsidR="000B7E30" w:rsidRPr="000A50E7">
        <w:rPr>
          <w:color w:val="auto"/>
          <w:sz w:val="20"/>
          <w:szCs w:val="20"/>
        </w:rPr>
        <w:t xml:space="preserve"> </w:t>
      </w:r>
      <w:r w:rsidR="000312DF" w:rsidRPr="000A50E7">
        <w:rPr>
          <w:color w:val="auto"/>
          <w:sz w:val="20"/>
          <w:szCs w:val="20"/>
        </w:rPr>
        <w:t xml:space="preserve">yet still recruits neutrophils </w:t>
      </w:r>
      <w:r w:rsidR="00FF7A6F" w:rsidRPr="000A50E7">
        <w:rPr>
          <w:color w:val="auto"/>
          <w:sz w:val="20"/>
          <w:szCs w:val="20"/>
        </w:rPr>
        <w:t xml:space="preserve">and induces </w:t>
      </w:r>
      <w:proofErr w:type="spellStart"/>
      <w:r w:rsidR="00FF7A6F" w:rsidRPr="000A50E7">
        <w:rPr>
          <w:color w:val="auto"/>
          <w:sz w:val="20"/>
          <w:szCs w:val="20"/>
        </w:rPr>
        <w:t>histopathological</w:t>
      </w:r>
      <w:proofErr w:type="spellEnd"/>
      <w:r w:rsidR="00FF7A6F" w:rsidRPr="000A50E7">
        <w:rPr>
          <w:color w:val="auto"/>
          <w:sz w:val="20"/>
          <w:szCs w:val="20"/>
        </w:rPr>
        <w:t xml:space="preserve"> changes </w:t>
      </w:r>
      <w:r w:rsidR="000312DF" w:rsidRPr="000A50E7">
        <w:rPr>
          <w:color w:val="auto"/>
          <w:sz w:val="20"/>
          <w:szCs w:val="20"/>
        </w:rPr>
        <w:t xml:space="preserve">by 16h. </w:t>
      </w:r>
      <w:r w:rsidR="004E1E38" w:rsidRPr="000A50E7">
        <w:rPr>
          <w:color w:val="auto"/>
          <w:sz w:val="20"/>
          <w:szCs w:val="20"/>
        </w:rPr>
        <w:t>The</w:t>
      </w:r>
      <w:r w:rsidR="0055167E" w:rsidRPr="000A50E7">
        <w:rPr>
          <w:color w:val="auto"/>
          <w:sz w:val="20"/>
          <w:szCs w:val="20"/>
        </w:rPr>
        <w:t xml:space="preserve"> combined effects of TcdA</w:t>
      </w:r>
      <w:r w:rsidR="00B77CE8" w:rsidRPr="000A50E7">
        <w:rPr>
          <w:color w:val="auto"/>
          <w:sz w:val="20"/>
          <w:szCs w:val="20"/>
        </w:rPr>
        <w:t xml:space="preserve"> and Tcd</w:t>
      </w:r>
      <w:r w:rsidR="0055167E" w:rsidRPr="000A50E7">
        <w:rPr>
          <w:color w:val="auto"/>
          <w:sz w:val="20"/>
          <w:szCs w:val="20"/>
        </w:rPr>
        <w:t>B (20</w:t>
      </w:r>
      <w:r w:rsidR="00003967" w:rsidRPr="000A50E7">
        <w:rPr>
          <w:color w:val="auto"/>
          <w:sz w:val="20"/>
          <w:szCs w:val="20"/>
        </w:rPr>
        <w:t xml:space="preserve"> </w:t>
      </w:r>
      <w:r w:rsidR="0055167E" w:rsidRPr="000A50E7">
        <w:rPr>
          <w:rFonts w:cs="Times New Roman"/>
          <w:color w:val="auto"/>
          <w:sz w:val="20"/>
          <w:szCs w:val="20"/>
        </w:rPr>
        <w:t>µ</w:t>
      </w:r>
      <w:r w:rsidR="0055167E" w:rsidRPr="000A50E7">
        <w:rPr>
          <w:color w:val="auto"/>
          <w:sz w:val="20"/>
          <w:szCs w:val="20"/>
        </w:rPr>
        <w:t>g/toxin) on histopathology</w:t>
      </w:r>
      <w:r w:rsidR="004E1E38" w:rsidRPr="000A50E7">
        <w:rPr>
          <w:color w:val="auto"/>
          <w:sz w:val="20"/>
          <w:szCs w:val="20"/>
        </w:rPr>
        <w:t xml:space="preserve"> at 2h</w:t>
      </w:r>
      <w:r w:rsidR="0055167E" w:rsidRPr="000A50E7">
        <w:rPr>
          <w:color w:val="auto"/>
          <w:sz w:val="20"/>
          <w:szCs w:val="20"/>
        </w:rPr>
        <w:t xml:space="preserve"> and the </w:t>
      </w:r>
      <w:r w:rsidR="009E318D" w:rsidRPr="000A50E7">
        <w:rPr>
          <w:color w:val="auto"/>
          <w:sz w:val="20"/>
          <w:szCs w:val="20"/>
        </w:rPr>
        <w:t xml:space="preserve">overall </w:t>
      </w:r>
      <w:r w:rsidR="0055167E" w:rsidRPr="000A50E7">
        <w:rPr>
          <w:color w:val="auto"/>
          <w:sz w:val="20"/>
          <w:szCs w:val="20"/>
        </w:rPr>
        <w:t xml:space="preserve">transcriptional response </w:t>
      </w:r>
      <w:r w:rsidR="004E1E38" w:rsidRPr="000A50E7">
        <w:rPr>
          <w:color w:val="auto"/>
          <w:sz w:val="20"/>
          <w:szCs w:val="20"/>
        </w:rPr>
        <w:t xml:space="preserve">at 2h and 6h </w:t>
      </w:r>
      <w:r w:rsidR="000B7E30" w:rsidRPr="000A50E7">
        <w:rPr>
          <w:color w:val="auto"/>
          <w:sz w:val="20"/>
          <w:szCs w:val="20"/>
        </w:rPr>
        <w:t xml:space="preserve">are </w:t>
      </w:r>
      <w:r w:rsidR="00E809E4" w:rsidRPr="000A50E7">
        <w:rPr>
          <w:color w:val="auto"/>
          <w:sz w:val="20"/>
          <w:szCs w:val="20"/>
        </w:rPr>
        <w:t xml:space="preserve">not </w:t>
      </w:r>
      <w:proofErr w:type="gramStart"/>
      <w:r w:rsidR="00E809E4" w:rsidRPr="000A50E7">
        <w:rPr>
          <w:color w:val="auto"/>
          <w:sz w:val="20"/>
          <w:szCs w:val="20"/>
        </w:rPr>
        <w:t>additive</w:t>
      </w:r>
      <w:proofErr w:type="gramEnd"/>
      <w:r w:rsidR="003C6F29" w:rsidRPr="000A50E7">
        <w:rPr>
          <w:color w:val="auto"/>
          <w:sz w:val="20"/>
          <w:szCs w:val="20"/>
        </w:rPr>
        <w:t xml:space="preserve">. </w:t>
      </w:r>
      <w:r w:rsidR="00FF7A6F" w:rsidRPr="000A50E7">
        <w:rPr>
          <w:color w:val="auto"/>
          <w:sz w:val="20"/>
          <w:szCs w:val="20"/>
        </w:rPr>
        <w:t xml:space="preserve">However, two of three mice injected with </w:t>
      </w:r>
      <w:proofErr w:type="spellStart"/>
      <w:r w:rsidR="00FF7A6F" w:rsidRPr="000A50E7">
        <w:rPr>
          <w:color w:val="auto"/>
          <w:sz w:val="20"/>
          <w:szCs w:val="20"/>
        </w:rPr>
        <w:t>TcdA+B</w:t>
      </w:r>
      <w:proofErr w:type="spellEnd"/>
      <w:r w:rsidR="00FF7A6F" w:rsidRPr="000A50E7">
        <w:rPr>
          <w:color w:val="auto"/>
          <w:sz w:val="20"/>
          <w:szCs w:val="20"/>
        </w:rPr>
        <w:t xml:space="preserve"> did </w:t>
      </w:r>
      <w:r w:rsidR="0030232B" w:rsidRPr="000A50E7">
        <w:rPr>
          <w:color w:val="auto"/>
          <w:sz w:val="20"/>
          <w:szCs w:val="20"/>
        </w:rPr>
        <w:t>not survive to our 6h time point</w:t>
      </w:r>
      <w:r w:rsidR="00FF7A6F" w:rsidRPr="000A50E7">
        <w:rPr>
          <w:color w:val="auto"/>
          <w:sz w:val="20"/>
          <w:szCs w:val="20"/>
        </w:rPr>
        <w:t xml:space="preserve">, so we do not </w:t>
      </w:r>
      <w:r w:rsidR="009E318D" w:rsidRPr="000A50E7">
        <w:rPr>
          <w:color w:val="auto"/>
          <w:sz w:val="20"/>
          <w:szCs w:val="20"/>
        </w:rPr>
        <w:t>rule out potential</w:t>
      </w:r>
      <w:r w:rsidR="00FF7A6F" w:rsidRPr="000A50E7">
        <w:rPr>
          <w:color w:val="auto"/>
          <w:sz w:val="20"/>
          <w:szCs w:val="20"/>
        </w:rPr>
        <w:t xml:space="preserve"> synergism </w:t>
      </w:r>
      <w:r w:rsidR="00A61880" w:rsidRPr="000A50E7">
        <w:rPr>
          <w:color w:val="auto"/>
          <w:sz w:val="20"/>
          <w:szCs w:val="20"/>
        </w:rPr>
        <w:t>at later times</w:t>
      </w:r>
      <w:r w:rsidR="00FF7A6F" w:rsidRPr="000A50E7">
        <w:rPr>
          <w:color w:val="auto"/>
          <w:sz w:val="20"/>
          <w:szCs w:val="20"/>
        </w:rPr>
        <w:t>. For example</w:t>
      </w:r>
      <w:r w:rsidR="003C6F29" w:rsidRPr="000A50E7">
        <w:rPr>
          <w:color w:val="auto"/>
          <w:sz w:val="20"/>
          <w:szCs w:val="20"/>
        </w:rPr>
        <w:t xml:space="preserve">, </w:t>
      </w:r>
      <w:proofErr w:type="spellStart"/>
      <w:r w:rsidR="0055167E" w:rsidRPr="000A50E7">
        <w:rPr>
          <w:color w:val="auto"/>
          <w:sz w:val="20"/>
          <w:szCs w:val="20"/>
        </w:rPr>
        <w:t>Hirota</w:t>
      </w:r>
      <w:proofErr w:type="spellEnd"/>
      <w:r w:rsidR="0055167E" w:rsidRPr="000A50E7">
        <w:rPr>
          <w:color w:val="auto"/>
          <w:sz w:val="20"/>
          <w:szCs w:val="20"/>
        </w:rPr>
        <w:t xml:space="preserve"> </w:t>
      </w:r>
      <w:r w:rsidR="0055167E" w:rsidRPr="000A50E7">
        <w:rPr>
          <w:i/>
          <w:color w:val="auto"/>
          <w:sz w:val="20"/>
          <w:szCs w:val="20"/>
        </w:rPr>
        <w:t>et al</w:t>
      </w:r>
      <w:r w:rsidR="00A505E5" w:rsidRPr="000A50E7">
        <w:rPr>
          <w:color w:val="auto"/>
          <w:sz w:val="20"/>
          <w:szCs w:val="20"/>
        </w:rPr>
        <w:t>.</w:t>
      </w:r>
      <w:r w:rsidR="003C6F29" w:rsidRPr="000A50E7">
        <w:rPr>
          <w:color w:val="auto"/>
          <w:sz w:val="20"/>
          <w:szCs w:val="20"/>
        </w:rPr>
        <w:t>, using lower doses (5</w:t>
      </w:r>
      <w:r w:rsidR="00003967" w:rsidRPr="000A50E7">
        <w:rPr>
          <w:color w:val="auto"/>
          <w:sz w:val="20"/>
          <w:szCs w:val="20"/>
        </w:rPr>
        <w:t xml:space="preserve"> </w:t>
      </w:r>
      <w:r w:rsidR="003C6F29" w:rsidRPr="000A50E7">
        <w:rPr>
          <w:rFonts w:cs="Times New Roman"/>
          <w:color w:val="auto"/>
          <w:sz w:val="20"/>
          <w:szCs w:val="20"/>
        </w:rPr>
        <w:t>µ</w:t>
      </w:r>
      <w:r w:rsidR="003C6F29" w:rsidRPr="000A50E7">
        <w:rPr>
          <w:color w:val="auto"/>
          <w:sz w:val="20"/>
          <w:szCs w:val="20"/>
        </w:rPr>
        <w:t>g/toxin)</w:t>
      </w:r>
      <w:r w:rsidR="00B77CE8" w:rsidRPr="000A50E7">
        <w:rPr>
          <w:color w:val="auto"/>
          <w:sz w:val="20"/>
          <w:szCs w:val="20"/>
        </w:rPr>
        <w:t>,</w:t>
      </w:r>
      <w:r w:rsidR="0055167E" w:rsidRPr="000A50E7">
        <w:rPr>
          <w:color w:val="auto"/>
          <w:sz w:val="20"/>
          <w:szCs w:val="20"/>
        </w:rPr>
        <w:t xml:space="preserve"> found that TcdA and TcdB </w:t>
      </w:r>
      <w:r w:rsidR="00612D97" w:rsidRPr="000A50E7">
        <w:rPr>
          <w:color w:val="auto"/>
          <w:sz w:val="20"/>
          <w:szCs w:val="20"/>
        </w:rPr>
        <w:t xml:space="preserve">may </w:t>
      </w:r>
      <w:r w:rsidR="0055167E" w:rsidRPr="000A50E7">
        <w:rPr>
          <w:color w:val="auto"/>
          <w:sz w:val="20"/>
          <w:szCs w:val="20"/>
        </w:rPr>
        <w:t xml:space="preserve">act synergistically </w:t>
      </w:r>
      <w:r w:rsidR="009E318D" w:rsidRPr="000A50E7">
        <w:rPr>
          <w:color w:val="auto"/>
          <w:sz w:val="20"/>
          <w:szCs w:val="20"/>
        </w:rPr>
        <w:t>4h after both toxins are</w:t>
      </w:r>
      <w:r w:rsidR="0055167E" w:rsidRPr="000A50E7">
        <w:rPr>
          <w:color w:val="auto"/>
          <w:sz w:val="20"/>
          <w:szCs w:val="20"/>
        </w:rPr>
        <w:t xml:space="preserve"> </w:t>
      </w:r>
      <w:r w:rsidR="001678BD" w:rsidRPr="000A50E7">
        <w:rPr>
          <w:color w:val="auto"/>
          <w:sz w:val="20"/>
          <w:szCs w:val="20"/>
        </w:rPr>
        <w:t xml:space="preserve">introduced </w:t>
      </w:r>
      <w:proofErr w:type="spellStart"/>
      <w:r w:rsidR="0055167E" w:rsidRPr="000A50E7">
        <w:rPr>
          <w:color w:val="auto"/>
          <w:sz w:val="20"/>
          <w:szCs w:val="20"/>
        </w:rPr>
        <w:t>intrarectally</w:t>
      </w:r>
      <w:proofErr w:type="spellEnd"/>
      <w:r w:rsidR="003767F4"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"DOI" : "10.1128/IAI.00933-12 IAI.00933-12 [pii]", "ISBN" : "1098-5522 (Electronic) 0019-9567 (Linking)", "PMID" : "23045481", "abstract" : "Clostridium difficile, a major cause of hospital-acquired diarrhea, triggers disease through the release of two toxins, toxin A (TcdA) and toxin B (TcdB). These toxins disrupt the cytoskeleton of the intestinal epithelial cell, increasing intestinal permeability and triggering the release of inflammatory mediators resulting in intestinal injury and inflammation. The most prevalent animal model to study TcdA/TcdB-induced intestinal injury involves injecting toxin into the lumen of a surgically generated \"ileal loop.\" This model is time-consuming and exhibits variability depending on the expertise of the surgeon. Furthermore, the target organ of C. difficile infection (CDI) in humans is the colon, not the ileum. In the current study, we describe a new model of CDI that involves intrarectal instillation of TcdA/TcdB into the mouse colon. The administration of TcdA/TcdB triggered colonic inflammation and neutrophil and macrophage infiltration as well as increased epithelial barrier permeability and intestinal epithelial cell death. The damage and inflammation triggered by TcdA/TcdB isolates from the VPI and 630 strains correlated with the concentration of TcdA and TcdB produced. TcdA/TcdB exposure increased the expression of a number of inflammatory mediators associated with human CDI, including interleukin-6 (IL-6), gamma interferon (IFN-gamma), and IL-1beta. Finally, we were able to demonstrate that TcdA was much more potent at inducing colonic injury than was TcdB but TcdB could act synergistically with TcdA to exacerbate injury. Taken together, our data indicate that the intrarectal murine model provides a robust and efficient system to examine the effects of TcdA/TcdB on the induction of inflammation and colonic tissue damage in the context of human CDI.", "author" : [ { "dropping-particle" : "", "family" : "Hirota", "given" : "S A", "non-dropping-particle" : "", "parse-names" : false, "suffix" : "" }, { "dropping-particle" : "", "family" : "Iablokov", "given" : "V", "non-dropping-particle" : "", "parse-names" : false, "suffix" : "" }, { "dropping-particle" : "", "family" : "Tulk", "given" : "S E", "non-dropping-particle" : "", "parse-names" : false, "suffix" : "" }, { "dropping-particle" : "", "family" : "Schenck", "given" : "L P", "non-dropping-particle" : "", "parse-names" : false, "suffix" : "" }, { "dropping-particle" : "", "family" : "Becker", "given" : "H", "non-dropping-particle" : "", "parse-names" : false, "suffix" : "" }, { "dropping-particle" : "", "family" : "Nguyen", "given" : "J", "non-dropping-particle" : "", "parse-names" : false, "suffix" : "" }, { "dropping-particle" : "", "family" : "Bashir", "given" : "S", "non-dropping-particle" : "Al", "parse-names" : false, "suffix" : "" }, { "dropping-particle" : "", "family" : "Dingle", "given" : "T C", "non-dropping-particle" : "", "parse-names" : false, "suffix" : "" }, { "dropping-particle" : "", "family" : "Laing", "given" : "A", "non-dropping-particle" : "", "parse-names" : false, "suffix" : "" }, { "dropping-particle" : "", "family" : "Liu", "given" : "J", "non-dropping-particle" : "", "parse-names" : false, "suffix" : "" }, { "dropping-particle" : "", "family" : "Li", "given" : "Y", "non-dropping-particle" : "", "parse-names" : false, "suffix" : "" }, { "dropping-particle" : "", "family" : "Bolstad", "given" : "J", "non-dropping-particle" : "", "parse-names" : false, "suffix" : "" }, { "dropping-particle" : "", "family" : "Mulvey", "given" : "G L", "non-dropping-particle" : "", "parse-names" : false, "suffix" : "" }, { "dropping-particle" : "", "family" : "Armstrong", "given" : "G D", "non-dropping-particle" : "", "parse-names" : false, "suffix" : "" }, { "dropping-particle" : "", "family" : "MacNaughton", "given" : "W K", "non-dropping-particle" : "", "parse-names" : false, "suffix" : "" }, { "dropping-particle" : "", "family" : "Muruve", "given" : "D A", "non-dropping-particle" : "", "parse-names" : false, "suffix" : "" }, { "dropping-particle" : "", "family" : "MacDonald", "given" : "J A", "non-dropping-particle" : "", "parse-names" : false, "suffix" : "" }, { "dropping-particle" : "", "family" : "Beck", "given" : "P L", "non-dropping-particle" : "", "parse-names" : false, "suffix" : "" } ], "container-title" : "Infect Immun", "edition" : "2012/10/10", "id" : "ITEM-1", "issue" : "12", "issued" : { "date-parts" : [ [ "2012" ] ] }, "note" : "Hirota, Simon A\nIablokov, Vadim\nTulk, Sarah E\nSchenck, L Patrick\nBecker, Helen\nNguyen, Jimmie\nAl Bashir, Samir\nDingle, Tanis C\nLaing, Austin\nLiu, Jianrui\nLi, Yan\nBolstad, Jeff\nMulvey, George L\nArmstrong, Glen D\nMacNaughton, Wallace K\nMuruve, Daniel A\nMacDonald, Justin A\nBeck, Paul L\nISO-106796/Canadian Institutes of Health Research/Canada\nMOP-98004/Canadian Institutes of Health Research/Canada\nEvaluation Studies\nResearch Support, Non-U.S. Gov't\nUnited States\nInfection and immunity\nInfect Immun. 2012 Dec;80(12):4474-84. doi: 10.1128/IAI.00933-12. Epub 2012 Oct 8.", "page" : "4474-4484", "title" : "Intrarectal instillation of Clostridium difficile toxin A triggers colonic inflammation and tissue damage: development of a novel and efficient mouse model of Clostridium difficile toxin exposure", "type" : "article-journal", "volume" : "80" }, "uris" : [ "http://www.mendeley.com/documents/?uuid=bc85953f-0bd3-4eb6-a167-d7b7ce0bd7b2" ] } ], "mendeley" : { "previouslyFormattedCitation" : "(46)"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(46)</w:t>
      </w:r>
      <w:r w:rsidR="00681467" w:rsidRPr="000A50E7">
        <w:rPr>
          <w:color w:val="auto"/>
          <w:sz w:val="20"/>
          <w:szCs w:val="20"/>
        </w:rPr>
        <w:fldChar w:fldCharType="end"/>
      </w:r>
      <w:r w:rsidR="003767F4" w:rsidRPr="000A50E7">
        <w:rPr>
          <w:color w:val="auto"/>
          <w:sz w:val="20"/>
          <w:szCs w:val="20"/>
        </w:rPr>
        <w:t>.</w:t>
      </w:r>
      <w:r w:rsidR="0055167E" w:rsidRPr="000A50E7">
        <w:rPr>
          <w:color w:val="auto"/>
          <w:sz w:val="20"/>
          <w:szCs w:val="20"/>
        </w:rPr>
        <w:t xml:space="preserve"> </w:t>
      </w:r>
      <w:r w:rsidR="00A61880" w:rsidRPr="000A50E7">
        <w:rPr>
          <w:color w:val="auto"/>
          <w:sz w:val="20"/>
          <w:szCs w:val="20"/>
        </w:rPr>
        <w:t xml:space="preserve">As for TcdB alone, several studies have found that TcdB does not damage hamster or mouse intestines, nor does TcdB bind to hamster brush border membranes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"ISSN" : "0019-9567", "PMID" : "1900806", "abstract" : "This study was undertaken to determine if the relative resistance of neonates and infants to Clostridium difficile-associated intestinal disease can be related to age-dependent differences in intestinal receptors for C. difficile toxins A and B. Brush border membranes (BBMs) from the small intestines of adult and infant hamsters were examined for their ability to bind radiolabeled toxins A and B. [125I]toxin A bound to both infant and adult hamster BBMs at physiological temperature, whereas [125I]toxin B did not bind to the BBMs under any of the conditions examined. The number of [125I]toxin A molecules bound at saturation was approximately 4 x 10(10) per micrograms of membrane protein for adult BBMs and 1 x 10(11) per micrograms of membrane protein for infant BBMs. Scatchard plot analysis suggested the presence of a single class of toxin A binding sites on both infant and adult hamster BBMs. Maximal binding capacity and Kd values were 0.63 pmol/mg of protein and 66.7 nM, respectively, for the infant BBMs, and 0.24 pmol/mg of protein and 27 nM, respectively, for the adult BBMs. Sodium dodecyl sulfate-polyacrylamide gel electrophoretic analyses of extracted BBM proteins revealed differences in the proteins of infant and adult BBMs. However, there were not any detectable differences in the protein bands which bound [125I]toxin A between infant and adult hamsters. The results from these investigations indicate that differences in the binding kinetics of toxins A and/or B to infant and adult hamster BBMs do not account for the observed differences in their susceptibility to C. difficile-associated intestinal disease.", "author" : [ { "dropping-particle" : "", "family" : "Rolfe", "given" : "R D", "non-dropping-particle" : "", "parse-names" : false, "suffix" : "" } ], "container-title" : "Infection and immunity", "id" : "ITEM-1", "issue" : "4", "issued" : { "date-parts" : [ [ "1991", "4" ] ] }, "page" : "1223-30", "title" : "Binding kinetics of Clostridium difficile toxins A and B to intestinal brush border membranes from infant and adult hamsters.", "type" : "article-journal", "volume" : "59" }, "uris" : [ "http://www.mendeley.com/documents/?uuid=b08e6108-6a22-4c69-8c24-3c32f05e7290" ] }, { "id" : "ITEM-2", "itemData" : { "ISBN" : "0019-9567 (Print) 0019-9567 (Linking)", "PMID" : "3917975", "abstract" : "We examined the activities of Clostridium difficile toxin preparations given intragastrically to hamsters, mice, and rats. The culture filtrate from a highly toxigenic strain of C. difficile caused hemorrhage and accumulation of fluid in the small intestine and cecum, diarrhea, and death in hamsters and mice. In rats, the culture filtrate caused only a small amount of fluid accumulation and slight hemorrhage along the small intestine. When toxin A was removed from the culture filtrate, the filtrate lost its activity. Preparations of homogeneous toxin A caused a response similar to that observed after the administration of culture filtrate. Hamsters were more sensitive to toxin A than mice or rats were. When hamsters were given multiple low doses of toxin A 1 week apart at a concentration which singly caused no response, they became ill and died, indicating that the toxin may have long-term effects. High amounts of toxin B did not cause any significant response when given intragastrically, unless initially mixed with low amounts of toxin A or given to hamsters with bruised ceca. These results suggest that toxins A and B act synergistically and that the action of toxin B may occur via the tissue damage caused by toxin A.", "author" : [ { "dropping-particle" : "", "family" : "Lyerly", "given" : "D M", "non-dropping-particle" : "", "parse-names" : false, "suffix" : "" }, { "dropping-particle" : "", "family" : "Saum", "given" : "K E", "non-dropping-particle" : "", "parse-names" : false, "suffix" : "" }, { "dropping-particle" : "", "family" : "MacDonald", "given" : "D K", "non-dropping-particle" : "", "parse-names" : false, "suffix" : "" }, { "dropping-particle" : "", "family" : "Wilkins", "given" : "T D", "non-dropping-particle" : "", "parse-names" : false, "suffix" : "" } ], "container-title" : "Infect Immun", "edition" : "1985/02/01", "id" : "ITEM-2", "issue" : "2", "issued" : { "date-parts" : [ [ "1985" ] ] }, "note" : "Lyerly, D M\nSaum, K E\nMacDonald, D K\nWilkins, T D\nAI 15749/AI/NIAID NIH HHS/United States\nResearch Support, Non-U.S. Gov't\nResearch Support, U.S. Gov't, P.H.S.\nUnited states\nInfection and immunity\nInfect Immun. 1985 Feb;47(2):349-52.", "page" : "349-352", "title" : "Effects of Clostridium difficile toxins given intragastrically to animals", "type" : "article-journal", "volume" : "47" }, "uris" : [ "http://www.mendeley.com/documents/?uuid=1a32d7c0-9024-4f9d-aa57-a5d71ae59e0a" ] } ], "mendeley" : { "previouslyFormattedCitation" : "(16, 18)"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(16, 18)</w:t>
      </w:r>
      <w:r w:rsidR="00681467" w:rsidRPr="000A50E7">
        <w:rPr>
          <w:color w:val="auto"/>
          <w:sz w:val="20"/>
          <w:szCs w:val="20"/>
        </w:rPr>
        <w:fldChar w:fldCharType="end"/>
      </w:r>
      <w:r w:rsidR="00A61880" w:rsidRPr="000A50E7">
        <w:rPr>
          <w:color w:val="auto"/>
          <w:sz w:val="20"/>
          <w:szCs w:val="20"/>
        </w:rPr>
        <w:t xml:space="preserve">. However, </w:t>
      </w:r>
      <w:proofErr w:type="spellStart"/>
      <w:r w:rsidR="00A61880" w:rsidRPr="000A50E7">
        <w:rPr>
          <w:color w:val="auto"/>
          <w:sz w:val="20"/>
          <w:szCs w:val="20"/>
        </w:rPr>
        <w:t>Lyerly</w:t>
      </w:r>
      <w:proofErr w:type="spellEnd"/>
      <w:r w:rsidR="00A61880" w:rsidRPr="000A50E7">
        <w:rPr>
          <w:color w:val="auto"/>
          <w:sz w:val="20"/>
          <w:szCs w:val="20"/>
        </w:rPr>
        <w:t xml:space="preserve"> </w:t>
      </w:r>
      <w:r w:rsidR="0067351C" w:rsidRPr="000A50E7">
        <w:rPr>
          <w:i/>
          <w:color w:val="auto"/>
          <w:sz w:val="20"/>
          <w:szCs w:val="20"/>
        </w:rPr>
        <w:t>et al.</w:t>
      </w:r>
      <w:r w:rsidR="00A61880" w:rsidRPr="000A50E7">
        <w:rPr>
          <w:color w:val="auto"/>
          <w:sz w:val="20"/>
          <w:szCs w:val="20"/>
        </w:rPr>
        <w:t xml:space="preserve"> showed that</w:t>
      </w:r>
      <w:r w:rsidR="001B45B5" w:rsidRPr="000A50E7">
        <w:rPr>
          <w:color w:val="auto"/>
          <w:sz w:val="20"/>
          <w:szCs w:val="20"/>
        </w:rPr>
        <w:t xml:space="preserve">, when the cecum was bruised before </w:t>
      </w:r>
      <w:proofErr w:type="spellStart"/>
      <w:r w:rsidR="00A61880" w:rsidRPr="000A50E7">
        <w:rPr>
          <w:color w:val="auto"/>
          <w:sz w:val="20"/>
          <w:szCs w:val="20"/>
        </w:rPr>
        <w:t>intragastric</w:t>
      </w:r>
      <w:proofErr w:type="spellEnd"/>
      <w:r w:rsidR="00A61880" w:rsidRPr="000A50E7">
        <w:rPr>
          <w:color w:val="auto"/>
          <w:sz w:val="20"/>
          <w:szCs w:val="20"/>
        </w:rPr>
        <w:t xml:space="preserve"> administration of TcdB</w:t>
      </w:r>
      <w:r w:rsidR="001B45B5" w:rsidRPr="000A50E7">
        <w:rPr>
          <w:color w:val="auto"/>
          <w:sz w:val="20"/>
          <w:szCs w:val="20"/>
        </w:rPr>
        <w:t xml:space="preserve">, all mice became </w:t>
      </w:r>
      <w:r w:rsidR="00A61880" w:rsidRPr="000A50E7">
        <w:rPr>
          <w:color w:val="auto"/>
          <w:sz w:val="20"/>
          <w:szCs w:val="20"/>
        </w:rPr>
        <w:t>ill</w:t>
      </w:r>
      <w:r w:rsidR="00342FE5"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"ISBN" : "0019-9567 (Print) 0019-9567 (Linking)", "PMID" : "3917975", "abstract" : "We examined the activities of Clostridium difficile toxin preparations given intragastrically to hamsters, mice, and rats. The culture filtrate from a highly toxigenic strain of C. difficile caused hemorrhage and accumulation of fluid in the small intestine and cecum, diarrhea, and death in hamsters and mice. In rats, the culture filtrate caused only a small amount of fluid accumulation and slight hemorrhage along the small intestine. When toxin A was removed from the culture filtrate, the filtrate lost its activity. Preparations of homogeneous toxin A caused a response similar to that observed after the administration of culture filtrate. Hamsters were more sensitive to toxin A than mice or rats were. When hamsters were given multiple low doses of toxin A 1 week apart at a concentration which singly caused no response, they became ill and died, indicating that the toxin may have long-term effects. High amounts of toxin B did not cause any significant response when given intragastrically, unless initially mixed with low amounts of toxin A or given to hamsters with bruised ceca. These results suggest that toxins A and B act synergistically and that the action of toxin B may occur via the tissue damage caused by toxin A.", "author" : [ { "dropping-particle" : "", "family" : "Lyerly", "given" : "D M", "non-dropping-particle" : "", "parse-names" : false, "suffix" : "" }, { "dropping-particle" : "", "family" : "Saum", "given" : "K E", "non-dropping-particle" : "", "parse-names" : false, "suffix" : "" }, { "dropping-particle" : "", "family" : "MacDonald", "given" : "D K", "non-dropping-particle" : "", "parse-names" : false, "suffix" : "" }, { "dropping-particle" : "", "family" : "Wilkins", "given" : "T D", "non-dropping-particle" : "", "parse-names" : false, "suffix" : "" } ], "container-title" : "Infect Immun", "edition" : "1985/02/01", "id" : "ITEM-1", "issue" : "2", "issued" : { "date-parts" : [ [ "1985" ] ] }, "note" : "Lyerly, D M\nSaum, K E\nMacDonald, D K\nWilkins, T D\nAI 15749/AI/NIAID NIH HHS/United States\nResearch Support, Non-U.S. Gov't\nResearch Support, U.S. Gov't, P.H.S.\nUnited states\nInfection and immunity\nInfect Immun. 1985 Feb;47(2):349-52.", "page" : "349-352", "title" : "Effects of Clostridium difficile toxins given intragastrically to animals", "type" : "article-journal", "volume" : "47" }, "uris" : [ "http://www.mendeley.com/documents/?uuid=1a32d7c0-9024-4f9d-aa57-a5d71ae59e0a" ] } ], "mendeley" : { "previouslyFormattedCitation" : "(16)"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(16)</w:t>
      </w:r>
      <w:r w:rsidR="00681467" w:rsidRPr="000A50E7">
        <w:rPr>
          <w:color w:val="auto"/>
          <w:sz w:val="20"/>
          <w:szCs w:val="20"/>
        </w:rPr>
        <w:fldChar w:fldCharType="end"/>
      </w:r>
      <w:r w:rsidR="00342FE5" w:rsidRPr="000A50E7">
        <w:rPr>
          <w:color w:val="auto"/>
          <w:sz w:val="20"/>
          <w:szCs w:val="20"/>
        </w:rPr>
        <w:t>.</w:t>
      </w:r>
      <w:r w:rsidR="001B45B5" w:rsidRPr="000A50E7">
        <w:rPr>
          <w:color w:val="auto"/>
          <w:sz w:val="20"/>
          <w:szCs w:val="20"/>
        </w:rPr>
        <w:t xml:space="preserve"> Hence, </w:t>
      </w:r>
      <w:r w:rsidR="001439E7" w:rsidRPr="000A50E7">
        <w:rPr>
          <w:color w:val="auto"/>
          <w:sz w:val="20"/>
          <w:szCs w:val="20"/>
        </w:rPr>
        <w:t>it is possible that the</w:t>
      </w:r>
      <w:r w:rsidR="001B45B5" w:rsidRPr="000A50E7">
        <w:rPr>
          <w:color w:val="auto"/>
          <w:sz w:val="20"/>
          <w:szCs w:val="20"/>
        </w:rPr>
        <w:t xml:space="preserve"> experimental procedure of cecal injection may </w:t>
      </w:r>
      <w:r w:rsidR="001439E7" w:rsidRPr="000A50E7">
        <w:rPr>
          <w:color w:val="auto"/>
          <w:sz w:val="20"/>
          <w:szCs w:val="20"/>
        </w:rPr>
        <w:t>allow</w:t>
      </w:r>
      <w:r w:rsidR="001B45B5" w:rsidRPr="000A50E7">
        <w:rPr>
          <w:color w:val="auto"/>
          <w:sz w:val="20"/>
          <w:szCs w:val="20"/>
        </w:rPr>
        <w:t xml:space="preserve"> </w:t>
      </w:r>
      <w:r w:rsidR="00C15CF6" w:rsidRPr="000A50E7">
        <w:rPr>
          <w:color w:val="auto"/>
          <w:sz w:val="20"/>
          <w:szCs w:val="20"/>
        </w:rPr>
        <w:t xml:space="preserve">or enhance </w:t>
      </w:r>
      <w:r w:rsidR="001B45B5" w:rsidRPr="000A50E7">
        <w:rPr>
          <w:color w:val="auto"/>
          <w:sz w:val="20"/>
          <w:szCs w:val="20"/>
        </w:rPr>
        <w:t xml:space="preserve">the TcdB-induced pathology we observe at 16h. </w:t>
      </w:r>
      <w:r w:rsidR="00C15CF6" w:rsidRPr="000A50E7">
        <w:rPr>
          <w:color w:val="auto"/>
          <w:sz w:val="20"/>
          <w:szCs w:val="20"/>
        </w:rPr>
        <w:t>In line with our findings that TcdB has pathologi</w:t>
      </w:r>
      <w:r w:rsidR="003354D8" w:rsidRPr="000A50E7">
        <w:rPr>
          <w:color w:val="auto"/>
          <w:sz w:val="20"/>
          <w:szCs w:val="20"/>
        </w:rPr>
        <w:t>c effects</w:t>
      </w:r>
      <w:r w:rsidR="001B45B5" w:rsidRPr="000A50E7">
        <w:rPr>
          <w:color w:val="auto"/>
          <w:sz w:val="20"/>
          <w:szCs w:val="20"/>
        </w:rPr>
        <w:t xml:space="preserve">, Libby </w:t>
      </w:r>
      <w:r w:rsidR="0067351C" w:rsidRPr="000A50E7">
        <w:rPr>
          <w:i/>
          <w:color w:val="auto"/>
          <w:sz w:val="20"/>
          <w:szCs w:val="20"/>
        </w:rPr>
        <w:t>et al.</w:t>
      </w:r>
      <w:r w:rsidR="001B45B5" w:rsidRPr="000A50E7">
        <w:rPr>
          <w:color w:val="auto"/>
          <w:sz w:val="20"/>
          <w:szCs w:val="20"/>
        </w:rPr>
        <w:t xml:space="preserve"> found that </w:t>
      </w:r>
      <w:r w:rsidR="001439E7" w:rsidRPr="000A50E7">
        <w:rPr>
          <w:color w:val="auto"/>
          <w:sz w:val="20"/>
          <w:szCs w:val="20"/>
        </w:rPr>
        <w:t xml:space="preserve">16 </w:t>
      </w:r>
      <w:r w:rsidR="00C15CF6" w:rsidRPr="000A50E7">
        <w:rPr>
          <w:color w:val="auto"/>
          <w:sz w:val="20"/>
          <w:szCs w:val="20"/>
        </w:rPr>
        <w:t xml:space="preserve">of 16 </w:t>
      </w:r>
      <w:r w:rsidR="001439E7" w:rsidRPr="000A50E7">
        <w:rPr>
          <w:color w:val="auto"/>
          <w:sz w:val="20"/>
          <w:szCs w:val="20"/>
        </w:rPr>
        <w:t>hamsters</w:t>
      </w:r>
      <w:r w:rsidR="001B45B5" w:rsidRPr="000A50E7">
        <w:rPr>
          <w:color w:val="auto"/>
          <w:sz w:val="20"/>
          <w:szCs w:val="20"/>
        </w:rPr>
        <w:t xml:space="preserve"> </w:t>
      </w:r>
      <w:r w:rsidR="001439E7" w:rsidRPr="000A50E7">
        <w:rPr>
          <w:color w:val="auto"/>
          <w:sz w:val="20"/>
          <w:szCs w:val="20"/>
        </w:rPr>
        <w:t xml:space="preserve">died </w:t>
      </w:r>
      <w:r w:rsidR="00C15CF6" w:rsidRPr="000A50E7">
        <w:rPr>
          <w:color w:val="auto"/>
          <w:sz w:val="20"/>
          <w:szCs w:val="20"/>
        </w:rPr>
        <w:t>within</w:t>
      </w:r>
      <w:r w:rsidR="001439E7" w:rsidRPr="000A50E7">
        <w:rPr>
          <w:color w:val="auto"/>
          <w:sz w:val="20"/>
          <w:szCs w:val="20"/>
        </w:rPr>
        <w:t xml:space="preserve"> 36h </w:t>
      </w:r>
      <w:r w:rsidR="00C15CF6" w:rsidRPr="000A50E7">
        <w:rPr>
          <w:color w:val="auto"/>
          <w:sz w:val="20"/>
          <w:szCs w:val="20"/>
        </w:rPr>
        <w:t>of</w:t>
      </w:r>
      <w:r w:rsidR="001439E7" w:rsidRPr="000A50E7">
        <w:rPr>
          <w:color w:val="auto"/>
          <w:sz w:val="20"/>
          <w:szCs w:val="20"/>
        </w:rPr>
        <w:t xml:space="preserve"> </w:t>
      </w:r>
      <w:r w:rsidR="00C15CF6" w:rsidRPr="000A50E7">
        <w:rPr>
          <w:color w:val="auto"/>
          <w:sz w:val="20"/>
          <w:szCs w:val="20"/>
        </w:rPr>
        <w:t xml:space="preserve">cecal </w:t>
      </w:r>
      <w:r w:rsidR="001439E7" w:rsidRPr="000A50E7">
        <w:rPr>
          <w:color w:val="auto"/>
          <w:sz w:val="20"/>
          <w:szCs w:val="20"/>
        </w:rPr>
        <w:t>injection</w:t>
      </w:r>
      <w:r w:rsidR="005252BC" w:rsidRPr="000A50E7">
        <w:rPr>
          <w:color w:val="auto"/>
          <w:sz w:val="20"/>
          <w:szCs w:val="20"/>
        </w:rPr>
        <w:t xml:space="preserve"> </w:t>
      </w:r>
      <w:r w:rsidR="00C15CF6" w:rsidRPr="000A50E7">
        <w:rPr>
          <w:color w:val="auto"/>
          <w:sz w:val="20"/>
          <w:szCs w:val="20"/>
        </w:rPr>
        <w:t>of 60</w:t>
      </w:r>
      <w:r w:rsidR="003354D8" w:rsidRPr="000A50E7">
        <w:rPr>
          <w:color w:val="auto"/>
          <w:sz w:val="20"/>
          <w:szCs w:val="20"/>
        </w:rPr>
        <w:t xml:space="preserve"> </w:t>
      </w:r>
      <w:r w:rsidR="00C15CF6" w:rsidRPr="000A50E7">
        <w:rPr>
          <w:rFonts w:cs="Times New Roman"/>
          <w:color w:val="auto"/>
          <w:sz w:val="20"/>
          <w:szCs w:val="20"/>
        </w:rPr>
        <w:t>µ</w:t>
      </w:r>
      <w:r w:rsidR="00C15CF6" w:rsidRPr="000A50E7">
        <w:rPr>
          <w:color w:val="auto"/>
          <w:sz w:val="20"/>
          <w:szCs w:val="20"/>
        </w:rPr>
        <w:t>g of TcdB</w:t>
      </w:r>
      <w:r w:rsidR="004C23C7" w:rsidRPr="000A50E7">
        <w:rPr>
          <w:color w:val="auto"/>
          <w:sz w:val="20"/>
          <w:szCs w:val="20"/>
        </w:rPr>
        <w:t xml:space="preserve"> and </w:t>
      </w:r>
      <w:r w:rsidR="003354D8" w:rsidRPr="000A50E7">
        <w:rPr>
          <w:color w:val="auto"/>
          <w:sz w:val="20"/>
          <w:szCs w:val="20"/>
        </w:rPr>
        <w:t>found</w:t>
      </w:r>
      <w:r w:rsidR="001B45B5" w:rsidRPr="000A50E7">
        <w:rPr>
          <w:color w:val="auto"/>
          <w:sz w:val="20"/>
          <w:szCs w:val="20"/>
        </w:rPr>
        <w:t xml:space="preserve"> that </w:t>
      </w:r>
      <w:r w:rsidR="003354D8" w:rsidRPr="000A50E7">
        <w:rPr>
          <w:color w:val="auto"/>
          <w:sz w:val="20"/>
          <w:szCs w:val="20"/>
        </w:rPr>
        <w:t xml:space="preserve">35 </w:t>
      </w:r>
      <w:r w:rsidR="003354D8" w:rsidRPr="000A50E7">
        <w:rPr>
          <w:rFonts w:cs="Times New Roman"/>
          <w:color w:val="auto"/>
          <w:sz w:val="20"/>
          <w:szCs w:val="20"/>
        </w:rPr>
        <w:t>µ</w:t>
      </w:r>
      <w:r w:rsidR="003354D8" w:rsidRPr="000A50E7">
        <w:rPr>
          <w:color w:val="auto"/>
          <w:sz w:val="20"/>
          <w:szCs w:val="20"/>
        </w:rPr>
        <w:t xml:space="preserve">g </w:t>
      </w:r>
      <w:r w:rsidR="000B33DE" w:rsidRPr="000A50E7">
        <w:rPr>
          <w:color w:val="auto"/>
          <w:sz w:val="20"/>
          <w:szCs w:val="20"/>
        </w:rPr>
        <w:t xml:space="preserve">of </w:t>
      </w:r>
      <w:r w:rsidR="001B45B5" w:rsidRPr="000A50E7">
        <w:rPr>
          <w:color w:val="auto"/>
          <w:sz w:val="20"/>
          <w:szCs w:val="20"/>
        </w:rPr>
        <w:t xml:space="preserve">TcdA </w:t>
      </w:r>
      <w:r w:rsidR="00612D97" w:rsidRPr="000A50E7">
        <w:rPr>
          <w:color w:val="auto"/>
          <w:sz w:val="20"/>
          <w:szCs w:val="20"/>
        </w:rPr>
        <w:t>resulted in epithelial lesions, edema, and neutrophil infiltration</w:t>
      </w:r>
      <w:r w:rsidR="001B45B5"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"ISBN" : "0019-9567 (Print) 0019-9567 (Linking)", "PMID" : "7085078", "abstract" : "Hamsters were vaccinated with toxoids containing toxin A, toxin B, both toxins, or a preparation containing neither toxin of Clostridium difficile, the causative agent of antibiotic-associated cecitis in hamsters and pseudomembranous colitis in humans. To determine whether these vaccines would reduce the severity of antibiotic-associated cecitis, the hamsters were injected subcutaneously with clindamycin. Nearly all of the hamsters protected against neither toxin or only one toxin died. These animals developed enlarged hemorrhagic ceca and diarrhea, although the ceca from the animals immunized against toxin B were less hemorrhagic. The hamsters immunized against both toxins survived clindamycin treatment and had ceca of normal size and appearance. Concentrations of both toxins were lower in the ceca of the latter animals than in the unprotected animals. To determine the effects of either toxin alone on the animals, nonimmunized hamsters were injected with either purified toxin A, which produced enlarged ceca with moderate hemorrhaging, or partially purified toxin B, which produced hemorrhagic ceca of normal size. All of the hamsters injected with either toxin at concentrations found in the ceca after clindamycin treatment died. These results suggest that toxin A causes the water influx, that both toxins cause hemorrhaging to different extents in the ceca of hamsters with antibiotic-associated cecitis and that either toxin alone can cause death. These studies may help explain the etiology of pseudomembranous colitis in humans.", "author" : [ { "dropping-particle" : "", "family" : "Libby", "given" : "J M", "non-dropping-particle" : "", "parse-names" : false, "suffix" : "" }, { "dropping-particle" : "", "family" : "Jortner", "given" : "B S", "non-dropping-particle" : "", "parse-names" : false, "suffix" : "" }, { "dropping-particle" : "", "family" : "Wilkins", "given" : "T D", "non-dropping-particle" : "", "parse-names" : false, "suffix" : "" } ], "container-title" : "Infect Immun", "edition" : "1982/05/01", "id" : "ITEM-1", "issue" : "2", "issued" : { "date-parts" : [ [ "1982" ] ] }, "note" : "Libby, J M\nJortner, B S\nWilkins, T D\nAI 15749/AI/NIAID NIH HHS/United States\nResearch Support, U.S. Gov't, P.H.S.\nUnited states\nInfection and immunity\nInfect Immun. 1982 May;36(2):822-9.", "page" : "822-829", "title" : "Effects of the two toxins of Clostridium difficile in antibiotic-associated cecitis in hamsters", "type" : "article-journal", "volume" : "36" }, "uris" : [ "http://www.mendeley.com/documents/?uuid=0d7a7ef3-ed1b-44e5-b1f5-d6269c1026f2" ] } ], "mendeley" : { "previouslyFormattedCitation" : "(7)"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(7)</w:t>
      </w:r>
      <w:r w:rsidR="00681467" w:rsidRPr="000A50E7">
        <w:rPr>
          <w:color w:val="auto"/>
          <w:sz w:val="20"/>
          <w:szCs w:val="20"/>
        </w:rPr>
        <w:fldChar w:fldCharType="end"/>
      </w:r>
      <w:r w:rsidR="003767F4" w:rsidRPr="000A50E7">
        <w:rPr>
          <w:color w:val="auto"/>
          <w:sz w:val="20"/>
          <w:szCs w:val="20"/>
        </w:rPr>
        <w:t>.</w:t>
      </w:r>
      <w:r w:rsidR="00A61880" w:rsidRPr="000A50E7">
        <w:rPr>
          <w:color w:val="auto"/>
          <w:sz w:val="20"/>
          <w:szCs w:val="20"/>
        </w:rPr>
        <w:t xml:space="preserve"> </w:t>
      </w:r>
      <w:r w:rsidR="00A61880" w:rsidRPr="000A50E7">
        <w:rPr>
          <w:color w:val="auto"/>
          <w:sz w:val="20"/>
          <w:szCs w:val="20"/>
        </w:rPr>
        <w:lastRenderedPageBreak/>
        <w:t>W</w:t>
      </w:r>
      <w:r w:rsidR="000312DF" w:rsidRPr="000A50E7">
        <w:rPr>
          <w:color w:val="auto"/>
          <w:sz w:val="20"/>
          <w:szCs w:val="20"/>
        </w:rPr>
        <w:t xml:space="preserve">e </w:t>
      </w:r>
      <w:r w:rsidR="003354D8" w:rsidRPr="000A50E7">
        <w:rPr>
          <w:color w:val="auto"/>
          <w:sz w:val="20"/>
          <w:szCs w:val="20"/>
        </w:rPr>
        <w:t>were</w:t>
      </w:r>
      <w:r w:rsidR="00C15CF6" w:rsidRPr="000A50E7">
        <w:rPr>
          <w:color w:val="auto"/>
          <w:sz w:val="20"/>
          <w:szCs w:val="20"/>
        </w:rPr>
        <w:t xml:space="preserve"> </w:t>
      </w:r>
      <w:r w:rsidR="000312DF" w:rsidRPr="000A50E7">
        <w:rPr>
          <w:color w:val="auto"/>
          <w:sz w:val="20"/>
          <w:szCs w:val="20"/>
        </w:rPr>
        <w:t xml:space="preserve">able to quantify separate aspects of these </w:t>
      </w:r>
      <w:r w:rsidR="004034C0" w:rsidRPr="000A50E7">
        <w:rPr>
          <w:color w:val="auto"/>
          <w:sz w:val="20"/>
          <w:szCs w:val="20"/>
        </w:rPr>
        <w:t xml:space="preserve">host responses </w:t>
      </w:r>
      <w:r w:rsidR="000312DF" w:rsidRPr="000A50E7">
        <w:rPr>
          <w:color w:val="auto"/>
          <w:sz w:val="20"/>
          <w:szCs w:val="20"/>
        </w:rPr>
        <w:t>over time</w:t>
      </w:r>
      <w:r w:rsidR="003354D8" w:rsidRPr="000A50E7">
        <w:rPr>
          <w:color w:val="auto"/>
          <w:sz w:val="20"/>
          <w:szCs w:val="20"/>
        </w:rPr>
        <w:t>,</w:t>
      </w:r>
      <w:r w:rsidR="000312DF" w:rsidRPr="000A50E7">
        <w:rPr>
          <w:color w:val="auto"/>
          <w:sz w:val="20"/>
          <w:szCs w:val="20"/>
        </w:rPr>
        <w:t xml:space="preserve"> revealing the </w:t>
      </w:r>
      <w:r w:rsidR="007A7CAC" w:rsidRPr="000A50E7">
        <w:rPr>
          <w:color w:val="auto"/>
          <w:sz w:val="20"/>
          <w:szCs w:val="20"/>
        </w:rPr>
        <w:t xml:space="preserve">relative </w:t>
      </w:r>
      <w:r w:rsidR="000B7E30" w:rsidRPr="000A50E7">
        <w:rPr>
          <w:color w:val="auto"/>
          <w:sz w:val="20"/>
          <w:szCs w:val="20"/>
        </w:rPr>
        <w:t>responses to</w:t>
      </w:r>
      <w:r w:rsidR="007A7CAC" w:rsidRPr="000A50E7">
        <w:rPr>
          <w:color w:val="auto"/>
          <w:sz w:val="20"/>
          <w:szCs w:val="20"/>
        </w:rPr>
        <w:t xml:space="preserve"> TcdA and TcdB, individually altered genes and markers of intoxication, and regulated gene sets associated with</w:t>
      </w:r>
      <w:r w:rsidR="005252BC" w:rsidRPr="000A50E7">
        <w:rPr>
          <w:color w:val="auto"/>
          <w:sz w:val="20"/>
          <w:szCs w:val="20"/>
        </w:rPr>
        <w:t xml:space="preserve"> </w:t>
      </w:r>
      <w:r w:rsidR="001C4288" w:rsidRPr="000A50E7">
        <w:rPr>
          <w:color w:val="auto"/>
          <w:sz w:val="20"/>
          <w:szCs w:val="20"/>
        </w:rPr>
        <w:t>pathways that function at the intracellular and extracellular levels.</w:t>
      </w:r>
    </w:p>
    <w:p w:rsidR="002A01E2" w:rsidRPr="000A50E7" w:rsidRDefault="002A01E2" w:rsidP="00E85E3C">
      <w:pPr>
        <w:suppressLineNumbers/>
        <w:tabs>
          <w:tab w:val="clear" w:pos="709"/>
        </w:tabs>
        <w:spacing w:after="0" w:line="480" w:lineRule="auto"/>
        <w:jc w:val="both"/>
        <w:rPr>
          <w:color w:val="auto"/>
          <w:sz w:val="20"/>
          <w:szCs w:val="20"/>
        </w:rPr>
      </w:pPr>
    </w:p>
    <w:p w:rsidR="002A01E2" w:rsidRPr="000A50E7" w:rsidRDefault="002A01E2" w:rsidP="001B4CF8">
      <w:pPr>
        <w:tabs>
          <w:tab w:val="clear" w:pos="709"/>
        </w:tabs>
        <w:spacing w:after="0" w:line="480" w:lineRule="auto"/>
        <w:jc w:val="both"/>
        <w:rPr>
          <w:color w:val="auto"/>
          <w:sz w:val="20"/>
          <w:szCs w:val="20"/>
        </w:rPr>
      </w:pPr>
      <w:r w:rsidRPr="000A50E7">
        <w:rPr>
          <w:color w:val="auto"/>
          <w:sz w:val="20"/>
          <w:szCs w:val="20"/>
        </w:rPr>
        <w:t xml:space="preserve">This study </w:t>
      </w:r>
      <w:r w:rsidR="004C23C7" w:rsidRPr="000A50E7">
        <w:rPr>
          <w:color w:val="auto"/>
          <w:sz w:val="20"/>
          <w:szCs w:val="20"/>
        </w:rPr>
        <w:t>builds on</w:t>
      </w:r>
      <w:r w:rsidRPr="000A50E7">
        <w:rPr>
          <w:color w:val="auto"/>
          <w:sz w:val="20"/>
          <w:szCs w:val="20"/>
        </w:rPr>
        <w:t xml:space="preserve"> our previous analysis of the transcriptional response of a human ileocecal, epithelial cell line (HCT8) to TcdA or TcdB (2, 6, and 24h after toxin treatment). After mapping all orthologous genes, we found that the overall transcriptional response of HCT8 cells is poorly correlated to the responses of the cecal epithelial layer cells </w:t>
      </w:r>
      <w:r w:rsidR="0067351C" w:rsidRPr="000A50E7">
        <w:rPr>
          <w:i/>
          <w:color w:val="auto"/>
          <w:sz w:val="20"/>
          <w:szCs w:val="20"/>
        </w:rPr>
        <w:t>in vivo</w:t>
      </w:r>
      <w:r w:rsidRPr="000A50E7">
        <w:rPr>
          <w:color w:val="auto"/>
          <w:sz w:val="20"/>
          <w:szCs w:val="20"/>
        </w:rPr>
        <w:t xml:space="preserve"> (r</w:t>
      </w:r>
      <w:r w:rsidR="0067351C" w:rsidRPr="000A50E7">
        <w:rPr>
          <w:color w:val="auto"/>
          <w:sz w:val="20"/>
          <w:szCs w:val="20"/>
          <w:vertAlign w:val="superscript"/>
        </w:rPr>
        <w:t>2</w:t>
      </w:r>
      <w:r w:rsidRPr="000A50E7">
        <w:rPr>
          <w:color w:val="auto"/>
          <w:sz w:val="20"/>
          <w:szCs w:val="20"/>
        </w:rPr>
        <w:t>&lt;0.03 for all comparisons</w:t>
      </w:r>
      <w:r w:rsidR="005B4168" w:rsidRPr="000A50E7">
        <w:rPr>
          <w:color w:val="auto"/>
          <w:sz w:val="20"/>
          <w:szCs w:val="20"/>
        </w:rPr>
        <w:t>, Supplement</w:t>
      </w:r>
      <w:r w:rsidR="000D42F7" w:rsidRPr="000A50E7">
        <w:rPr>
          <w:color w:val="auto"/>
          <w:sz w:val="20"/>
          <w:szCs w:val="20"/>
        </w:rPr>
        <w:t xml:space="preserve">ary Figure </w:t>
      </w:r>
      <w:r w:rsidR="00575A2B" w:rsidRPr="000A50E7">
        <w:rPr>
          <w:color w:val="auto"/>
          <w:sz w:val="20"/>
          <w:szCs w:val="20"/>
        </w:rPr>
        <w:t>9</w:t>
      </w:r>
      <w:r w:rsidRPr="000A50E7">
        <w:rPr>
          <w:color w:val="auto"/>
          <w:sz w:val="20"/>
          <w:szCs w:val="20"/>
        </w:rPr>
        <w:t xml:space="preserve">). Some of these dissimilarities are presumably due to the different experimental systems and </w:t>
      </w:r>
      <w:r w:rsidR="00173592" w:rsidRPr="000A50E7">
        <w:rPr>
          <w:color w:val="auto"/>
          <w:sz w:val="20"/>
          <w:szCs w:val="20"/>
        </w:rPr>
        <w:t>m</w:t>
      </w:r>
      <w:r w:rsidRPr="000A50E7">
        <w:rPr>
          <w:color w:val="auto"/>
          <w:sz w:val="20"/>
          <w:szCs w:val="20"/>
        </w:rPr>
        <w:t>RNA sources (</w:t>
      </w:r>
      <w:r w:rsidR="0067351C" w:rsidRPr="000A50E7">
        <w:rPr>
          <w:i/>
          <w:color w:val="auto"/>
          <w:sz w:val="20"/>
          <w:szCs w:val="20"/>
        </w:rPr>
        <w:t xml:space="preserve">in vitro </w:t>
      </w:r>
      <w:r w:rsidR="009B5043" w:rsidRPr="000A50E7">
        <w:rPr>
          <w:color w:val="auto"/>
          <w:sz w:val="20"/>
          <w:szCs w:val="20"/>
        </w:rPr>
        <w:t>vs.</w:t>
      </w:r>
      <w:r w:rsidR="0067351C" w:rsidRPr="000A50E7">
        <w:rPr>
          <w:i/>
          <w:color w:val="auto"/>
          <w:sz w:val="20"/>
          <w:szCs w:val="20"/>
        </w:rPr>
        <w:t xml:space="preserve"> in vivo</w:t>
      </w:r>
      <w:r w:rsidR="00DF3A93" w:rsidRPr="000A50E7">
        <w:rPr>
          <w:color w:val="auto"/>
          <w:sz w:val="20"/>
          <w:szCs w:val="20"/>
        </w:rPr>
        <w:t xml:space="preserve"> and </w:t>
      </w:r>
      <w:r w:rsidRPr="000A50E7">
        <w:rPr>
          <w:color w:val="auto"/>
          <w:sz w:val="20"/>
          <w:szCs w:val="20"/>
        </w:rPr>
        <w:t xml:space="preserve">human </w:t>
      </w:r>
      <w:r w:rsidR="009B5043" w:rsidRPr="000A50E7">
        <w:rPr>
          <w:color w:val="auto"/>
          <w:sz w:val="20"/>
          <w:szCs w:val="20"/>
        </w:rPr>
        <w:t>vs.</w:t>
      </w:r>
      <w:r w:rsidRPr="000A50E7">
        <w:rPr>
          <w:color w:val="auto"/>
          <w:sz w:val="20"/>
          <w:szCs w:val="20"/>
        </w:rPr>
        <w:t xml:space="preserve"> mouse). Many differences may also represent important responses primarily observed in an </w:t>
      </w:r>
      <w:r w:rsidR="0067351C" w:rsidRPr="000A50E7">
        <w:rPr>
          <w:i/>
          <w:color w:val="auto"/>
          <w:sz w:val="20"/>
          <w:szCs w:val="20"/>
        </w:rPr>
        <w:t>in vivo</w:t>
      </w:r>
      <w:r w:rsidRPr="000A50E7">
        <w:rPr>
          <w:color w:val="auto"/>
          <w:sz w:val="20"/>
          <w:szCs w:val="20"/>
        </w:rPr>
        <w:t xml:space="preserve"> experimental system. For instance, transient expression of chemokines and increased expression of several other </w:t>
      </w:r>
      <w:r w:rsidR="005252BC" w:rsidRPr="000A50E7">
        <w:rPr>
          <w:color w:val="auto"/>
          <w:sz w:val="20"/>
          <w:szCs w:val="20"/>
        </w:rPr>
        <w:t>cytokines</w:t>
      </w:r>
      <w:r w:rsidRPr="000A50E7">
        <w:rPr>
          <w:color w:val="auto"/>
          <w:sz w:val="20"/>
          <w:szCs w:val="20"/>
        </w:rPr>
        <w:t xml:space="preserve"> was not observed in HCT8 cells. Also, the altered expression of many metabolic genes did not occur in HCT8 cells. Conversely, </w:t>
      </w:r>
      <w:proofErr w:type="gramStart"/>
      <w:r w:rsidRPr="000A50E7">
        <w:rPr>
          <w:color w:val="auto"/>
          <w:sz w:val="20"/>
          <w:szCs w:val="20"/>
        </w:rPr>
        <w:t>cell-cycle</w:t>
      </w:r>
      <w:proofErr w:type="gramEnd"/>
      <w:r w:rsidRPr="000A50E7">
        <w:rPr>
          <w:color w:val="auto"/>
          <w:sz w:val="20"/>
          <w:szCs w:val="20"/>
        </w:rPr>
        <w:t xml:space="preserve"> and DNA damage-associated gene sets were not enriched </w:t>
      </w:r>
      <w:r w:rsidR="0067351C" w:rsidRPr="000A50E7">
        <w:rPr>
          <w:i/>
          <w:color w:val="auto"/>
          <w:sz w:val="20"/>
          <w:szCs w:val="20"/>
        </w:rPr>
        <w:t>in vivo</w:t>
      </w:r>
      <w:r w:rsidRPr="000A50E7">
        <w:rPr>
          <w:color w:val="auto"/>
          <w:sz w:val="20"/>
          <w:szCs w:val="20"/>
        </w:rPr>
        <w:t xml:space="preserve"> as they were with HCT8 cells. Selecting for </w:t>
      </w:r>
      <w:r w:rsidR="000D42F7" w:rsidRPr="000A50E7">
        <w:rPr>
          <w:color w:val="auto"/>
          <w:sz w:val="20"/>
          <w:szCs w:val="20"/>
        </w:rPr>
        <w:t>expression that is similar between the data sets</w:t>
      </w:r>
      <w:r w:rsidRPr="000A50E7">
        <w:rPr>
          <w:color w:val="auto"/>
          <w:sz w:val="20"/>
          <w:szCs w:val="20"/>
        </w:rPr>
        <w:t>, ten genes are commonly upregulated (</w:t>
      </w:r>
      <w:proofErr w:type="spellStart"/>
      <w:r w:rsidR="0067351C" w:rsidRPr="000A50E7">
        <w:rPr>
          <w:i/>
          <w:color w:val="auto"/>
          <w:sz w:val="20"/>
          <w:szCs w:val="20"/>
        </w:rPr>
        <w:t>Rhob</w:t>
      </w:r>
      <w:proofErr w:type="spellEnd"/>
      <w:r w:rsidRPr="000A50E7">
        <w:rPr>
          <w:color w:val="auto"/>
          <w:sz w:val="20"/>
          <w:szCs w:val="20"/>
        </w:rPr>
        <w:t xml:space="preserve">, </w:t>
      </w:r>
      <w:r w:rsidR="0067351C" w:rsidRPr="000A50E7">
        <w:rPr>
          <w:i/>
          <w:color w:val="auto"/>
          <w:sz w:val="20"/>
          <w:szCs w:val="20"/>
        </w:rPr>
        <w:t>Klf2</w:t>
      </w:r>
      <w:r w:rsidRPr="000A50E7">
        <w:rPr>
          <w:color w:val="auto"/>
          <w:sz w:val="20"/>
          <w:szCs w:val="20"/>
        </w:rPr>
        <w:t xml:space="preserve">, </w:t>
      </w:r>
      <w:r w:rsidR="0067351C" w:rsidRPr="000A50E7">
        <w:rPr>
          <w:i/>
          <w:color w:val="auto"/>
          <w:sz w:val="20"/>
          <w:szCs w:val="20"/>
        </w:rPr>
        <w:t>Klf6</w:t>
      </w:r>
      <w:r w:rsidRPr="000A50E7">
        <w:rPr>
          <w:color w:val="auto"/>
          <w:sz w:val="20"/>
          <w:szCs w:val="20"/>
        </w:rPr>
        <w:t xml:space="preserve">, </w:t>
      </w:r>
      <w:r w:rsidR="0067351C" w:rsidRPr="000A50E7">
        <w:rPr>
          <w:i/>
          <w:color w:val="auto"/>
          <w:sz w:val="20"/>
          <w:szCs w:val="20"/>
        </w:rPr>
        <w:t>Jun</w:t>
      </w:r>
      <w:r w:rsidRPr="000A50E7">
        <w:rPr>
          <w:color w:val="auto"/>
          <w:sz w:val="20"/>
          <w:szCs w:val="20"/>
        </w:rPr>
        <w:t xml:space="preserve">, </w:t>
      </w:r>
      <w:r w:rsidR="0067351C" w:rsidRPr="000A50E7">
        <w:rPr>
          <w:i/>
          <w:color w:val="auto"/>
          <w:sz w:val="20"/>
          <w:szCs w:val="20"/>
        </w:rPr>
        <w:t>Dusp1</w:t>
      </w:r>
      <w:r w:rsidRPr="000A50E7">
        <w:rPr>
          <w:color w:val="auto"/>
          <w:sz w:val="20"/>
          <w:szCs w:val="20"/>
        </w:rPr>
        <w:t xml:space="preserve">, </w:t>
      </w:r>
      <w:r w:rsidR="0067351C" w:rsidRPr="000A50E7">
        <w:rPr>
          <w:i/>
          <w:color w:val="auto"/>
          <w:sz w:val="20"/>
          <w:szCs w:val="20"/>
        </w:rPr>
        <w:t>Gdf15</w:t>
      </w:r>
      <w:r w:rsidRPr="000A50E7">
        <w:rPr>
          <w:color w:val="auto"/>
          <w:sz w:val="20"/>
          <w:szCs w:val="20"/>
        </w:rPr>
        <w:t xml:space="preserve">, </w:t>
      </w:r>
      <w:r w:rsidR="0067351C" w:rsidRPr="000A50E7">
        <w:rPr>
          <w:i/>
          <w:color w:val="auto"/>
          <w:sz w:val="20"/>
          <w:szCs w:val="20"/>
        </w:rPr>
        <w:t>Hspa1a</w:t>
      </w:r>
      <w:r w:rsidRPr="000A50E7">
        <w:rPr>
          <w:color w:val="auto"/>
          <w:sz w:val="20"/>
          <w:szCs w:val="20"/>
        </w:rPr>
        <w:t xml:space="preserve">, </w:t>
      </w:r>
      <w:r w:rsidR="0067351C" w:rsidRPr="000A50E7">
        <w:rPr>
          <w:i/>
          <w:color w:val="auto"/>
          <w:sz w:val="20"/>
          <w:szCs w:val="20"/>
        </w:rPr>
        <w:t>Dusp1</w:t>
      </w:r>
      <w:r w:rsidRPr="000A50E7">
        <w:rPr>
          <w:color w:val="auto"/>
          <w:sz w:val="20"/>
          <w:szCs w:val="20"/>
        </w:rPr>
        <w:t xml:space="preserve">, </w:t>
      </w:r>
      <w:r w:rsidR="0067351C" w:rsidRPr="000A50E7">
        <w:rPr>
          <w:i/>
          <w:color w:val="auto"/>
          <w:sz w:val="20"/>
          <w:szCs w:val="20"/>
        </w:rPr>
        <w:t>Bcl2l15</w:t>
      </w:r>
      <w:r w:rsidRPr="000A50E7">
        <w:rPr>
          <w:color w:val="auto"/>
          <w:sz w:val="20"/>
          <w:szCs w:val="20"/>
        </w:rPr>
        <w:t xml:space="preserve">, and </w:t>
      </w:r>
      <w:r w:rsidR="0067351C" w:rsidRPr="000A50E7">
        <w:rPr>
          <w:i/>
          <w:color w:val="auto"/>
          <w:sz w:val="20"/>
          <w:szCs w:val="20"/>
        </w:rPr>
        <w:t>Gpx2</w:t>
      </w:r>
      <w:r w:rsidRPr="000A50E7">
        <w:rPr>
          <w:color w:val="auto"/>
          <w:sz w:val="20"/>
          <w:szCs w:val="20"/>
        </w:rPr>
        <w:t>) and a few are commonly downregulated (</w:t>
      </w:r>
      <w:r w:rsidR="0067351C" w:rsidRPr="000A50E7">
        <w:rPr>
          <w:i/>
          <w:color w:val="auto"/>
          <w:sz w:val="20"/>
          <w:szCs w:val="20"/>
        </w:rPr>
        <w:t>Edn1</w:t>
      </w:r>
      <w:r w:rsidRPr="000A50E7">
        <w:rPr>
          <w:color w:val="auto"/>
          <w:sz w:val="20"/>
          <w:szCs w:val="20"/>
        </w:rPr>
        <w:t xml:space="preserve">, </w:t>
      </w:r>
      <w:proofErr w:type="spellStart"/>
      <w:r w:rsidR="0067351C" w:rsidRPr="000A50E7">
        <w:rPr>
          <w:i/>
          <w:color w:val="auto"/>
          <w:sz w:val="20"/>
          <w:szCs w:val="20"/>
        </w:rPr>
        <w:t>Alpi</w:t>
      </w:r>
      <w:proofErr w:type="spellEnd"/>
      <w:r w:rsidRPr="000A50E7">
        <w:rPr>
          <w:color w:val="auto"/>
          <w:sz w:val="20"/>
          <w:szCs w:val="20"/>
        </w:rPr>
        <w:t xml:space="preserve">, and </w:t>
      </w:r>
      <w:r w:rsidR="0067351C" w:rsidRPr="000A50E7">
        <w:rPr>
          <w:i/>
          <w:color w:val="auto"/>
          <w:sz w:val="20"/>
          <w:szCs w:val="20"/>
        </w:rPr>
        <w:t>Bmp2</w:t>
      </w:r>
      <w:r w:rsidR="005B4168" w:rsidRPr="000A50E7">
        <w:rPr>
          <w:color w:val="auto"/>
          <w:sz w:val="20"/>
          <w:szCs w:val="20"/>
        </w:rPr>
        <w:t>; Supplement</w:t>
      </w:r>
      <w:r w:rsidR="000D42F7" w:rsidRPr="000A50E7">
        <w:rPr>
          <w:color w:val="auto"/>
          <w:sz w:val="20"/>
          <w:szCs w:val="20"/>
        </w:rPr>
        <w:t xml:space="preserve">ary Figure </w:t>
      </w:r>
      <w:r w:rsidR="00575A2B" w:rsidRPr="000A50E7">
        <w:rPr>
          <w:color w:val="auto"/>
          <w:sz w:val="20"/>
          <w:szCs w:val="20"/>
        </w:rPr>
        <w:t>10</w:t>
      </w:r>
      <w:r w:rsidRPr="000A50E7">
        <w:rPr>
          <w:color w:val="auto"/>
          <w:sz w:val="20"/>
          <w:szCs w:val="20"/>
        </w:rPr>
        <w:t>). In another high</w:t>
      </w:r>
      <w:r w:rsidR="00C013C9" w:rsidRPr="000A50E7">
        <w:rPr>
          <w:color w:val="auto"/>
          <w:sz w:val="20"/>
          <w:szCs w:val="20"/>
        </w:rPr>
        <w:t>-</w:t>
      </w:r>
      <w:r w:rsidRPr="000A50E7">
        <w:rPr>
          <w:color w:val="auto"/>
          <w:sz w:val="20"/>
          <w:szCs w:val="20"/>
        </w:rPr>
        <w:t xml:space="preserve">throughput analysis of the host cell response to TcdA, </w:t>
      </w:r>
      <w:proofErr w:type="spellStart"/>
      <w:r w:rsidRPr="000A50E7">
        <w:rPr>
          <w:color w:val="auto"/>
          <w:sz w:val="20"/>
          <w:szCs w:val="20"/>
        </w:rPr>
        <w:t>Zeiser</w:t>
      </w:r>
      <w:proofErr w:type="spellEnd"/>
      <w:r w:rsidRPr="000A50E7">
        <w:rPr>
          <w:color w:val="auto"/>
          <w:sz w:val="20"/>
          <w:szCs w:val="20"/>
        </w:rPr>
        <w:t xml:space="preserve"> </w:t>
      </w:r>
      <w:r w:rsidR="0067351C" w:rsidRPr="000A50E7">
        <w:rPr>
          <w:i/>
          <w:color w:val="auto"/>
          <w:sz w:val="20"/>
          <w:szCs w:val="20"/>
        </w:rPr>
        <w:t>et al.</w:t>
      </w:r>
      <w:r w:rsidRPr="000A50E7">
        <w:rPr>
          <w:color w:val="auto"/>
          <w:sz w:val="20"/>
          <w:szCs w:val="20"/>
        </w:rPr>
        <w:t xml:space="preserve"> analyzed the changes in the proteome of Caco2 cells 24h </w:t>
      </w:r>
      <w:r w:rsidR="0067351C" w:rsidRPr="000A50E7">
        <w:rPr>
          <w:color w:val="auto"/>
          <w:sz w:val="20"/>
          <w:szCs w:val="20"/>
        </w:rPr>
        <w:t>after</w:t>
      </w:r>
      <w:r w:rsidRPr="000A50E7">
        <w:rPr>
          <w:color w:val="auto"/>
          <w:sz w:val="20"/>
          <w:szCs w:val="20"/>
        </w:rPr>
        <w:t xml:space="preserve"> TcdA exposure</w:t>
      </w:r>
      <w:r w:rsidR="00FE4138" w:rsidRPr="000A50E7">
        <w:rPr>
          <w:color w:val="auto"/>
          <w:sz w:val="20"/>
          <w:szCs w:val="20"/>
        </w:rPr>
        <w:t xml:space="preserve"> </w:t>
      </w:r>
      <w:r w:rsidR="00681467" w:rsidRPr="000A50E7">
        <w:rPr>
          <w:color w:val="auto"/>
          <w:sz w:val="20"/>
          <w:szCs w:val="20"/>
        </w:rPr>
        <w:fldChar w:fldCharType="begin" w:fldLock="1"/>
      </w:r>
      <w:r w:rsidR="00A45E1E" w:rsidRPr="000A50E7">
        <w:rPr>
          <w:color w:val="auto"/>
          <w:sz w:val="20"/>
          <w:szCs w:val="20"/>
        </w:rPr>
        <w:instrText>ADDIN CSL_CITATION { "citationItems" : [ { "id" : "ITEM-1", "itemData" : { "DOI" : "10.1021/pr300973q", "ISSN" : "1535-3907", "PMID" : "23387933", "abstract" : "Clostridium difficile is the major cause of intestinal infections in hospitals. The major virulence factors are toxin A (TcdA) and toxin B (TcdB), which belong to the group of clostridial glucosylating toxins (CGT) that inactivate small GTPases. After a 24 h incubation period with TcdA or a glucosyltransferase-deficient mutant TcdA (gdTcdA), quantitative changes in the proteome of colonic cells (Caco-2) were analyzed using high-resolution LC-MS/MS and the SILAC technique. The changes in abundance of more than 5100 proteins were quantified. Nearly 800 toxin-responsive proteins were identified that were involved in cell cycle, cell structure, and adhesion as well as metabolic processes. Several proteins localized to mitochondria or involved in lipid metabolism were consistently of higher abundance after TcdA treatment. All changes of protein abundance depended on the glucosyltransferase activity of TcdA. Glucosylation of the known targets of TcdA such as RhoA, RhoC, RhoG was detected by LC-MS/MS. In addition, an almost complete glucosylation of Rap1(A/B), Rap2(A/B/C) and a partial glucosylation of Ral(A/B) and (H/K/N)Ras were detected. The glucosylation pattern of TcdA was compared to that of other CGT like TcdB, the variant TcdB from C. difficile strain VPI 1470 (TcdBF), and lethal toxin from C. sordellii (TcsL).", "author" : [ { "dropping-particle" : "", "family" : "Zeiser", "given" : "Johannes", "non-dropping-particle" : "", "parse-names" : false, "suffix" : "" }, { "dropping-particle" : "", "family" : "Gerhard", "given" : "Ralf", "non-dropping-particle" : "", "parse-names" : false, "suffix" : "" }, { "dropping-particle" : "", "family" : "Just", "given" : "Ingo", "non-dropping-particle" : "", "parse-names" : false, "suffix" : "" }, { "dropping-particle" : "", "family" : "Pich", "given" : "Andreas", "non-dropping-particle" : "", "parse-names" : false, "suffix" : "" } ], "container-title" : "Journal of proteome research", "id" : "ITEM-1", "issued" : { "date-parts" : [ [ "2013", "3", "4" ] ] }, "title" : "Substrate Specificity of Clostridial Glucosylating Toxins and Their Function on Colonocytes Analyzed by Proteomics Techniques.", "type" : "article-journal" }, "uris" : [ "http://www.mendeley.com/documents/?uuid=e5ac5e31-a723-4197-89f8-bfe12a59c4ba" ] } ], "mendeley" : { "previouslyFormattedCitation" : "(47)"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(47)</w:t>
      </w:r>
      <w:r w:rsidR="00681467" w:rsidRPr="000A50E7">
        <w:rPr>
          <w:color w:val="auto"/>
          <w:sz w:val="20"/>
          <w:szCs w:val="20"/>
        </w:rPr>
        <w:fldChar w:fldCharType="end"/>
      </w:r>
      <w:r w:rsidRPr="000A50E7">
        <w:rPr>
          <w:color w:val="auto"/>
          <w:sz w:val="20"/>
          <w:szCs w:val="20"/>
        </w:rPr>
        <w:t xml:space="preserve">. </w:t>
      </w:r>
      <w:r w:rsidR="004C23C7" w:rsidRPr="000A50E7">
        <w:rPr>
          <w:color w:val="auto"/>
          <w:sz w:val="20"/>
          <w:szCs w:val="20"/>
        </w:rPr>
        <w:t>By</w:t>
      </w:r>
      <w:r w:rsidRPr="000A50E7">
        <w:rPr>
          <w:color w:val="auto"/>
          <w:sz w:val="20"/>
          <w:szCs w:val="20"/>
        </w:rPr>
        <w:t xml:space="preserve"> mapping transcripts to proteins, we found that the proteomics data was poorly correlated with transcriptional changes in HCT8 cells </w:t>
      </w:r>
      <w:r w:rsidR="001B4851" w:rsidRPr="000A50E7">
        <w:rPr>
          <w:color w:val="auto"/>
          <w:sz w:val="20"/>
          <w:szCs w:val="20"/>
        </w:rPr>
        <w:t>and</w:t>
      </w:r>
      <w:r w:rsidRPr="000A50E7">
        <w:rPr>
          <w:color w:val="auto"/>
          <w:sz w:val="20"/>
          <w:szCs w:val="20"/>
        </w:rPr>
        <w:t xml:space="preserve"> our </w:t>
      </w:r>
      <w:r w:rsidR="0067351C" w:rsidRPr="000A50E7">
        <w:rPr>
          <w:i/>
          <w:color w:val="auto"/>
          <w:sz w:val="20"/>
          <w:szCs w:val="20"/>
        </w:rPr>
        <w:t>in vivo</w:t>
      </w:r>
      <w:r w:rsidRPr="000A50E7">
        <w:rPr>
          <w:color w:val="auto"/>
          <w:sz w:val="20"/>
          <w:szCs w:val="20"/>
        </w:rPr>
        <w:t xml:space="preserve"> data (r</w:t>
      </w:r>
      <w:r w:rsidR="0067351C" w:rsidRPr="000A50E7">
        <w:rPr>
          <w:color w:val="auto"/>
          <w:sz w:val="20"/>
          <w:szCs w:val="20"/>
          <w:vertAlign w:val="superscript"/>
        </w:rPr>
        <w:t>2</w:t>
      </w:r>
      <w:r w:rsidRPr="000A50E7">
        <w:rPr>
          <w:color w:val="auto"/>
          <w:sz w:val="20"/>
          <w:szCs w:val="20"/>
        </w:rPr>
        <w:t xml:space="preserve">&lt;0.01 for all comparisons). However, similar to our previous study </w:t>
      </w:r>
      <w:r w:rsidR="005B4168" w:rsidRPr="000A50E7">
        <w:rPr>
          <w:color w:val="auto"/>
          <w:sz w:val="20"/>
          <w:szCs w:val="20"/>
        </w:rPr>
        <w:t>and</w:t>
      </w:r>
      <w:r w:rsidRPr="000A50E7">
        <w:rPr>
          <w:color w:val="auto"/>
          <w:sz w:val="20"/>
          <w:szCs w:val="20"/>
        </w:rPr>
        <w:t xml:space="preserve"> this current study, </w:t>
      </w:r>
      <w:proofErr w:type="spellStart"/>
      <w:r w:rsidRPr="000A50E7">
        <w:rPr>
          <w:color w:val="auto"/>
          <w:sz w:val="20"/>
          <w:szCs w:val="20"/>
        </w:rPr>
        <w:t>Zeiser</w:t>
      </w:r>
      <w:proofErr w:type="spellEnd"/>
      <w:r w:rsidRPr="000A50E7">
        <w:rPr>
          <w:color w:val="auto"/>
          <w:sz w:val="20"/>
          <w:szCs w:val="20"/>
        </w:rPr>
        <w:t xml:space="preserve"> </w:t>
      </w:r>
      <w:r w:rsidRPr="000A50E7">
        <w:rPr>
          <w:i/>
          <w:color w:val="auto"/>
          <w:sz w:val="20"/>
          <w:szCs w:val="20"/>
        </w:rPr>
        <w:t>et al.</w:t>
      </w:r>
      <w:r w:rsidRPr="000A50E7">
        <w:rPr>
          <w:color w:val="auto"/>
          <w:sz w:val="20"/>
          <w:szCs w:val="20"/>
        </w:rPr>
        <w:t xml:space="preserve"> did note changes in the amount of many </w:t>
      </w:r>
      <w:proofErr w:type="gramStart"/>
      <w:r w:rsidRPr="000A50E7">
        <w:rPr>
          <w:color w:val="auto"/>
          <w:sz w:val="20"/>
          <w:szCs w:val="20"/>
        </w:rPr>
        <w:t>cell-cycle</w:t>
      </w:r>
      <w:proofErr w:type="gramEnd"/>
      <w:r w:rsidRPr="000A50E7">
        <w:rPr>
          <w:color w:val="auto"/>
          <w:sz w:val="20"/>
          <w:szCs w:val="20"/>
        </w:rPr>
        <w:t xml:space="preserve"> associated proteins and several proteins involved in lipid and cholesterol metabolism.</w:t>
      </w:r>
    </w:p>
    <w:p w:rsidR="000312DF" w:rsidRPr="000A50E7" w:rsidRDefault="000312DF" w:rsidP="003767F4">
      <w:pPr>
        <w:suppressLineNumbers/>
        <w:spacing w:after="0" w:line="480" w:lineRule="auto"/>
        <w:jc w:val="both"/>
        <w:rPr>
          <w:color w:val="auto"/>
          <w:sz w:val="20"/>
          <w:szCs w:val="20"/>
        </w:rPr>
      </w:pPr>
    </w:p>
    <w:p w:rsidR="00B17E14" w:rsidRPr="000A50E7" w:rsidRDefault="00227CE3" w:rsidP="001C2FC3">
      <w:pPr>
        <w:tabs>
          <w:tab w:val="clear" w:pos="709"/>
        </w:tabs>
        <w:spacing w:after="0" w:line="480" w:lineRule="auto"/>
        <w:jc w:val="both"/>
        <w:rPr>
          <w:color w:val="auto"/>
          <w:sz w:val="20"/>
          <w:szCs w:val="20"/>
        </w:rPr>
      </w:pPr>
      <w:r w:rsidRPr="000A50E7">
        <w:rPr>
          <w:color w:val="auto"/>
          <w:sz w:val="20"/>
          <w:szCs w:val="20"/>
        </w:rPr>
        <w:t xml:space="preserve">Aside from the </w:t>
      </w:r>
      <w:r w:rsidR="004034C0" w:rsidRPr="000A50E7">
        <w:rPr>
          <w:color w:val="auto"/>
          <w:sz w:val="20"/>
          <w:szCs w:val="20"/>
        </w:rPr>
        <w:t xml:space="preserve">quantitative and temporal differences </w:t>
      </w:r>
      <w:r w:rsidR="00612D97" w:rsidRPr="000A50E7">
        <w:rPr>
          <w:color w:val="auto"/>
          <w:sz w:val="20"/>
          <w:szCs w:val="20"/>
        </w:rPr>
        <w:t>of the</w:t>
      </w:r>
      <w:r w:rsidR="004034C0" w:rsidRPr="000A50E7">
        <w:rPr>
          <w:color w:val="auto"/>
          <w:sz w:val="20"/>
          <w:szCs w:val="20"/>
        </w:rPr>
        <w:t xml:space="preserve"> </w:t>
      </w:r>
      <w:r w:rsidRPr="000A50E7">
        <w:rPr>
          <w:color w:val="auto"/>
          <w:sz w:val="20"/>
          <w:szCs w:val="20"/>
        </w:rPr>
        <w:t xml:space="preserve">physiological responses, many </w:t>
      </w:r>
      <w:r w:rsidR="004A2DB7" w:rsidRPr="000A50E7">
        <w:rPr>
          <w:color w:val="auto"/>
          <w:sz w:val="20"/>
          <w:szCs w:val="20"/>
        </w:rPr>
        <w:t xml:space="preserve">transcriptional </w:t>
      </w:r>
      <w:r w:rsidRPr="000A50E7">
        <w:rPr>
          <w:color w:val="auto"/>
          <w:sz w:val="20"/>
          <w:szCs w:val="20"/>
        </w:rPr>
        <w:t xml:space="preserve">similarities exist between the host response to TcdA and TcdB. </w:t>
      </w:r>
      <w:proofErr w:type="gramStart"/>
      <w:r w:rsidR="00CF3C50" w:rsidRPr="000A50E7">
        <w:rPr>
          <w:color w:val="auto"/>
          <w:sz w:val="20"/>
          <w:szCs w:val="20"/>
        </w:rPr>
        <w:t>For both</w:t>
      </w:r>
      <w:proofErr w:type="gramEnd"/>
      <w:r w:rsidR="00CF3C50" w:rsidRPr="000A50E7">
        <w:rPr>
          <w:color w:val="auto"/>
          <w:sz w:val="20"/>
          <w:szCs w:val="20"/>
        </w:rPr>
        <w:t xml:space="preserve"> toxins, t</w:t>
      </w:r>
      <w:r w:rsidRPr="000A50E7">
        <w:rPr>
          <w:color w:val="auto"/>
          <w:sz w:val="20"/>
          <w:szCs w:val="20"/>
        </w:rPr>
        <w:t>he immediate transcriptional response</w:t>
      </w:r>
      <w:r w:rsidR="004034C0" w:rsidRPr="000A50E7">
        <w:rPr>
          <w:color w:val="auto"/>
          <w:sz w:val="20"/>
          <w:szCs w:val="20"/>
        </w:rPr>
        <w:t>,</w:t>
      </w:r>
      <w:r w:rsidRPr="000A50E7">
        <w:rPr>
          <w:color w:val="auto"/>
          <w:sz w:val="20"/>
          <w:szCs w:val="20"/>
        </w:rPr>
        <w:t xml:space="preserve"> indicative of </w:t>
      </w:r>
      <w:r w:rsidR="00276CCB" w:rsidRPr="000A50E7">
        <w:rPr>
          <w:color w:val="auto"/>
          <w:sz w:val="20"/>
          <w:szCs w:val="20"/>
        </w:rPr>
        <w:t xml:space="preserve">initial or </w:t>
      </w:r>
      <w:r w:rsidRPr="000A50E7">
        <w:rPr>
          <w:color w:val="auto"/>
          <w:sz w:val="20"/>
          <w:szCs w:val="20"/>
        </w:rPr>
        <w:t>acute toxin effects</w:t>
      </w:r>
      <w:r w:rsidR="004034C0" w:rsidRPr="000A50E7">
        <w:rPr>
          <w:color w:val="auto"/>
          <w:sz w:val="20"/>
          <w:szCs w:val="20"/>
        </w:rPr>
        <w:t>,</w:t>
      </w:r>
      <w:r w:rsidRPr="000A50E7">
        <w:rPr>
          <w:color w:val="auto"/>
          <w:sz w:val="20"/>
          <w:szCs w:val="20"/>
        </w:rPr>
        <w:t xml:space="preserve"> is represented by </w:t>
      </w:r>
      <w:r w:rsidR="00276CCB" w:rsidRPr="000A50E7">
        <w:rPr>
          <w:color w:val="auto"/>
          <w:sz w:val="20"/>
          <w:szCs w:val="20"/>
        </w:rPr>
        <w:t xml:space="preserve">altered expression of </w:t>
      </w:r>
      <w:r w:rsidR="00A378B1" w:rsidRPr="000A50E7">
        <w:rPr>
          <w:color w:val="auto"/>
          <w:sz w:val="20"/>
          <w:szCs w:val="20"/>
        </w:rPr>
        <w:t>a small set of genes</w:t>
      </w:r>
      <w:r w:rsidRPr="000A50E7">
        <w:rPr>
          <w:color w:val="auto"/>
          <w:sz w:val="20"/>
          <w:szCs w:val="20"/>
        </w:rPr>
        <w:t xml:space="preserve">. By 6h, the number of </w:t>
      </w:r>
      <w:r w:rsidR="00276CCB" w:rsidRPr="000A50E7">
        <w:rPr>
          <w:color w:val="auto"/>
          <w:sz w:val="20"/>
          <w:szCs w:val="20"/>
        </w:rPr>
        <w:t xml:space="preserve">differentially expressed </w:t>
      </w:r>
      <w:r w:rsidRPr="000A50E7">
        <w:rPr>
          <w:color w:val="auto"/>
          <w:sz w:val="20"/>
          <w:szCs w:val="20"/>
        </w:rPr>
        <w:t xml:space="preserve">genes for </w:t>
      </w:r>
      <w:r w:rsidR="001678BD" w:rsidRPr="000A50E7">
        <w:rPr>
          <w:color w:val="auto"/>
          <w:sz w:val="20"/>
          <w:szCs w:val="20"/>
        </w:rPr>
        <w:t xml:space="preserve">both toxins </w:t>
      </w:r>
      <w:r w:rsidRPr="000A50E7">
        <w:rPr>
          <w:color w:val="auto"/>
          <w:sz w:val="20"/>
          <w:szCs w:val="20"/>
        </w:rPr>
        <w:t>increases ~200 fold, coinciding with changes in</w:t>
      </w:r>
      <w:r w:rsidR="005B7359" w:rsidRPr="000A50E7">
        <w:rPr>
          <w:color w:val="auto"/>
          <w:sz w:val="20"/>
          <w:szCs w:val="20"/>
        </w:rPr>
        <w:t xml:space="preserve"> pathology </w:t>
      </w:r>
      <w:r w:rsidR="004C23C7" w:rsidRPr="000A50E7">
        <w:rPr>
          <w:color w:val="auto"/>
          <w:sz w:val="20"/>
          <w:szCs w:val="20"/>
        </w:rPr>
        <w:t xml:space="preserve">including </w:t>
      </w:r>
      <w:r w:rsidR="0067351C" w:rsidRPr="000A50E7">
        <w:rPr>
          <w:color w:val="auto"/>
          <w:sz w:val="20"/>
          <w:szCs w:val="20"/>
        </w:rPr>
        <w:t>neutrophil infiltration</w:t>
      </w:r>
      <w:r w:rsidRPr="000A50E7">
        <w:rPr>
          <w:color w:val="auto"/>
          <w:sz w:val="20"/>
          <w:szCs w:val="20"/>
        </w:rPr>
        <w:t xml:space="preserve">. TcdA challenge leads to approximately ten-fold more differentially </w:t>
      </w:r>
      <w:proofErr w:type="gramStart"/>
      <w:r w:rsidRPr="000A50E7">
        <w:rPr>
          <w:color w:val="auto"/>
          <w:sz w:val="20"/>
          <w:szCs w:val="20"/>
        </w:rPr>
        <w:t>expressed</w:t>
      </w:r>
      <w:proofErr w:type="gramEnd"/>
      <w:r w:rsidRPr="000A50E7">
        <w:rPr>
          <w:color w:val="auto"/>
          <w:sz w:val="20"/>
          <w:szCs w:val="20"/>
        </w:rPr>
        <w:t xml:space="preserve"> genes at 2, 6, and 16h; however, there is significant overlap in </w:t>
      </w:r>
      <w:r w:rsidR="0066329F" w:rsidRPr="000A50E7">
        <w:rPr>
          <w:color w:val="auto"/>
          <w:sz w:val="20"/>
          <w:szCs w:val="20"/>
        </w:rPr>
        <w:t>the genes affected by TcdA and TcdB</w:t>
      </w:r>
      <w:r w:rsidRPr="000A50E7">
        <w:rPr>
          <w:color w:val="auto"/>
          <w:sz w:val="20"/>
          <w:szCs w:val="20"/>
        </w:rPr>
        <w:t xml:space="preserve"> (Fig</w:t>
      </w:r>
      <w:r w:rsidR="00DE2786" w:rsidRPr="000A50E7">
        <w:rPr>
          <w:color w:val="auto"/>
          <w:sz w:val="20"/>
          <w:szCs w:val="20"/>
        </w:rPr>
        <w:t>ure</w:t>
      </w:r>
      <w:r w:rsidR="000312DF" w:rsidRPr="000A50E7">
        <w:rPr>
          <w:color w:val="auto"/>
          <w:sz w:val="20"/>
          <w:szCs w:val="20"/>
        </w:rPr>
        <w:t xml:space="preserve"> 2</w:t>
      </w:r>
      <w:r w:rsidRPr="000A50E7">
        <w:rPr>
          <w:color w:val="auto"/>
          <w:sz w:val="20"/>
          <w:szCs w:val="20"/>
        </w:rPr>
        <w:t xml:space="preserve">). </w:t>
      </w:r>
      <w:r w:rsidR="005B7359" w:rsidRPr="000A50E7">
        <w:rPr>
          <w:color w:val="auto"/>
          <w:sz w:val="20"/>
          <w:szCs w:val="20"/>
        </w:rPr>
        <w:t>Though TcdA-induced changes were greater in magnitude</w:t>
      </w:r>
      <w:r w:rsidR="001311AB" w:rsidRPr="000A50E7">
        <w:rPr>
          <w:color w:val="auto"/>
          <w:sz w:val="20"/>
          <w:szCs w:val="20"/>
        </w:rPr>
        <w:t>, correlation coefficients (which are scale invariant) between TcdA and TcdB demonstrate strong overall similarity in gene expression signatures</w:t>
      </w:r>
      <w:r w:rsidR="001678BD" w:rsidRPr="000A50E7">
        <w:rPr>
          <w:color w:val="auto"/>
          <w:sz w:val="20"/>
          <w:szCs w:val="20"/>
        </w:rPr>
        <w:t xml:space="preserve"> (Figure 2E)</w:t>
      </w:r>
      <w:r w:rsidR="005B7359" w:rsidRPr="000A50E7">
        <w:rPr>
          <w:color w:val="auto"/>
          <w:sz w:val="20"/>
          <w:szCs w:val="20"/>
        </w:rPr>
        <w:t xml:space="preserve">. </w:t>
      </w:r>
      <w:r w:rsidR="00E813B3" w:rsidRPr="000A50E7">
        <w:rPr>
          <w:color w:val="auto"/>
          <w:sz w:val="20"/>
          <w:szCs w:val="20"/>
        </w:rPr>
        <w:t>This difference in scale between the toxin</w:t>
      </w:r>
      <w:r w:rsidR="001678BD" w:rsidRPr="000A50E7">
        <w:rPr>
          <w:color w:val="auto"/>
          <w:sz w:val="20"/>
          <w:szCs w:val="20"/>
        </w:rPr>
        <w:t xml:space="preserve"> responses</w:t>
      </w:r>
      <w:r w:rsidR="00E813B3" w:rsidRPr="000A50E7">
        <w:rPr>
          <w:color w:val="auto"/>
          <w:sz w:val="20"/>
          <w:szCs w:val="20"/>
        </w:rPr>
        <w:t xml:space="preserve"> may result from differences in molecular functions and/or the number, type, and sensitivity of cells affected</w:t>
      </w:r>
      <w:r w:rsidRPr="000A50E7">
        <w:rPr>
          <w:color w:val="auto"/>
          <w:sz w:val="20"/>
          <w:szCs w:val="20"/>
        </w:rPr>
        <w:t xml:space="preserve">. </w:t>
      </w:r>
      <w:r w:rsidR="0030232B" w:rsidRPr="000A50E7">
        <w:rPr>
          <w:color w:val="auto"/>
          <w:sz w:val="20"/>
          <w:szCs w:val="20"/>
        </w:rPr>
        <w:t xml:space="preserve">Which and how many cells are </w:t>
      </w:r>
      <w:r w:rsidR="0030232B" w:rsidRPr="000A50E7">
        <w:rPr>
          <w:color w:val="auto"/>
          <w:sz w:val="20"/>
          <w:szCs w:val="20"/>
        </w:rPr>
        <w:lastRenderedPageBreak/>
        <w:t>affected might also originate from the different</w:t>
      </w:r>
      <w:r w:rsidR="00C013C9" w:rsidRPr="000A50E7">
        <w:rPr>
          <w:color w:val="auto"/>
          <w:sz w:val="20"/>
          <w:szCs w:val="20"/>
        </w:rPr>
        <w:t>ial</w:t>
      </w:r>
      <w:r w:rsidR="0030232B" w:rsidRPr="000A50E7">
        <w:rPr>
          <w:color w:val="auto"/>
          <w:sz w:val="20"/>
          <w:szCs w:val="20"/>
        </w:rPr>
        <w:t xml:space="preserve"> abilit</w:t>
      </w:r>
      <w:r w:rsidR="00C013C9" w:rsidRPr="000A50E7">
        <w:rPr>
          <w:color w:val="auto"/>
          <w:sz w:val="20"/>
          <w:szCs w:val="20"/>
        </w:rPr>
        <w:t>ies</w:t>
      </w:r>
      <w:r w:rsidR="0030232B" w:rsidRPr="000A50E7">
        <w:rPr>
          <w:color w:val="auto"/>
          <w:sz w:val="20"/>
          <w:szCs w:val="20"/>
        </w:rPr>
        <w:t xml:space="preserve"> of TcdA and TcdB to bind and enter intestinal cells. </w:t>
      </w:r>
      <w:r w:rsidR="00806ED2" w:rsidRPr="000A50E7">
        <w:rPr>
          <w:color w:val="auto"/>
          <w:sz w:val="20"/>
          <w:szCs w:val="20"/>
        </w:rPr>
        <w:t>In line with our results showing that TcdB caused significantly less pathology tha</w:t>
      </w:r>
      <w:r w:rsidR="00FA6602" w:rsidRPr="000A50E7">
        <w:rPr>
          <w:color w:val="auto"/>
          <w:sz w:val="20"/>
          <w:szCs w:val="20"/>
        </w:rPr>
        <w:t>n</w:t>
      </w:r>
      <w:r w:rsidR="00806ED2" w:rsidRPr="000A50E7">
        <w:rPr>
          <w:color w:val="auto"/>
          <w:sz w:val="20"/>
          <w:szCs w:val="20"/>
        </w:rPr>
        <w:t xml:space="preserve"> TcdA, </w:t>
      </w:r>
      <w:r w:rsidR="00E813B3" w:rsidRPr="000A50E7">
        <w:rPr>
          <w:color w:val="auto"/>
          <w:sz w:val="20"/>
          <w:szCs w:val="20"/>
        </w:rPr>
        <w:t>Rolfe found little to no TcdB adsorption relative to TcdA on hamster brush border membranes</w:t>
      </w:r>
      <w:r w:rsidR="003767F4"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"ISSN" : "0019-9567", "PMID" : "1900806", "abstract" : "This study was undertaken to determine if the relative resistance of neonates and infants to Clostridium difficile-associated intestinal disease can be related to age-dependent differences in intestinal receptors for C. difficile toxins A and B. Brush border membranes (BBMs) from the small intestines of adult and infant hamsters were examined for their ability to bind radiolabeled toxins A and B. [125I]toxin A bound to both infant and adult hamster BBMs at physiological temperature, whereas [125I]toxin B did not bind to the BBMs under any of the conditions examined. The number of [125I]toxin A molecules bound at saturation was approximately 4 x 10(10) per micrograms of membrane protein for adult BBMs and 1 x 10(11) per micrograms of membrane protein for infant BBMs. Scatchard plot analysis suggested the presence of a single class of toxin A binding sites on both infant and adult hamster BBMs. Maximal binding capacity and Kd values were 0.63 pmol/mg of protein and 66.7 nM, respectively, for the infant BBMs, and 0.24 pmol/mg of protein and 27 nM, respectively, for the adult BBMs. Sodium dodecyl sulfate-polyacrylamide gel electrophoretic analyses of extracted BBM proteins revealed differences in the proteins of infant and adult BBMs. However, there were not any detectable differences in the protein bands which bound [125I]toxin A between infant and adult hamsters. The results from these investigations indicate that differences in the binding kinetics of toxins A and/or B to infant and adult hamster BBMs do not account for the observed differences in their susceptibility to C. difficile-associated intestinal disease.", "author" : [ { "dropping-particle" : "", "family" : "Rolfe", "given" : "R D", "non-dropping-particle" : "", "parse-names" : false, "suffix" : "" } ], "container-title" : "Infection and immunity", "id" : "ITEM-1", "issue" : "4", "issued" : { "date-parts" : [ [ "1991", "4" ] ] }, "page" : "1223-30", "title" : "Binding kinetics of Clostridium difficile toxins A and B to intestinal brush border membranes from infant and adult hamsters.", "type" : "article-journal", "volume" : "59" }, "uris" : [ "http://www.mendeley.com/documents/?uuid=b08e6108-6a22-4c69-8c24-3c32f05e7290" ] } ], "mendeley" : { "previouslyFormattedCitation" : "(18)"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(18)</w:t>
      </w:r>
      <w:r w:rsidR="00681467" w:rsidRPr="000A50E7">
        <w:rPr>
          <w:color w:val="auto"/>
          <w:sz w:val="20"/>
          <w:szCs w:val="20"/>
        </w:rPr>
        <w:fldChar w:fldCharType="end"/>
      </w:r>
      <w:r w:rsidR="003767F4" w:rsidRPr="000A50E7">
        <w:rPr>
          <w:color w:val="auto"/>
          <w:sz w:val="20"/>
          <w:szCs w:val="20"/>
        </w:rPr>
        <w:t>.</w:t>
      </w:r>
      <w:r w:rsidR="0030232B" w:rsidRPr="000A50E7">
        <w:rPr>
          <w:color w:val="auto"/>
          <w:sz w:val="20"/>
          <w:szCs w:val="20"/>
        </w:rPr>
        <w:t xml:space="preserve"> </w:t>
      </w:r>
      <w:r w:rsidR="003C5F65" w:rsidRPr="000A50E7">
        <w:rPr>
          <w:color w:val="auto"/>
          <w:sz w:val="20"/>
          <w:szCs w:val="20"/>
        </w:rPr>
        <w:t xml:space="preserve">The </w:t>
      </w:r>
      <w:r w:rsidR="00051990" w:rsidRPr="000A50E7">
        <w:rPr>
          <w:color w:val="auto"/>
          <w:sz w:val="20"/>
          <w:szCs w:val="20"/>
        </w:rPr>
        <w:t>location and transport</w:t>
      </w:r>
      <w:r w:rsidR="00A464DB" w:rsidRPr="000A50E7">
        <w:rPr>
          <w:color w:val="auto"/>
          <w:sz w:val="20"/>
          <w:szCs w:val="20"/>
        </w:rPr>
        <w:t xml:space="preserve"> of toxins within the gut</w:t>
      </w:r>
      <w:r w:rsidR="003C5F65" w:rsidRPr="000A50E7">
        <w:rPr>
          <w:color w:val="auto"/>
          <w:sz w:val="20"/>
          <w:szCs w:val="20"/>
        </w:rPr>
        <w:t xml:space="preserve">, which is very poorly understood, may </w:t>
      </w:r>
      <w:r w:rsidR="000D42F7" w:rsidRPr="000A50E7">
        <w:rPr>
          <w:color w:val="auto"/>
          <w:sz w:val="20"/>
          <w:szCs w:val="20"/>
        </w:rPr>
        <w:t>also partly explain the extent of pathology in</w:t>
      </w:r>
      <w:r w:rsidR="003C5F65" w:rsidRPr="000A50E7">
        <w:rPr>
          <w:color w:val="auto"/>
          <w:sz w:val="20"/>
          <w:szCs w:val="20"/>
        </w:rPr>
        <w:t xml:space="preserve"> </w:t>
      </w:r>
      <w:r w:rsidR="000D42F7" w:rsidRPr="000A50E7">
        <w:rPr>
          <w:color w:val="auto"/>
          <w:sz w:val="20"/>
          <w:szCs w:val="20"/>
        </w:rPr>
        <w:t>intoxicated mice</w:t>
      </w:r>
      <w:r w:rsidR="003C5F65" w:rsidRPr="000A50E7">
        <w:rPr>
          <w:color w:val="auto"/>
          <w:sz w:val="20"/>
          <w:szCs w:val="20"/>
        </w:rPr>
        <w:t xml:space="preserve">. </w:t>
      </w:r>
      <w:r w:rsidR="004C23C7" w:rsidRPr="000A50E7">
        <w:rPr>
          <w:color w:val="auto"/>
          <w:sz w:val="20"/>
          <w:szCs w:val="20"/>
        </w:rPr>
        <w:t>A</w:t>
      </w:r>
      <w:r w:rsidR="003C5F65" w:rsidRPr="000A50E7">
        <w:rPr>
          <w:color w:val="auto"/>
          <w:sz w:val="20"/>
          <w:szCs w:val="20"/>
        </w:rPr>
        <w:t>fter cecal injection of TcdA or TcdB, w</w:t>
      </w:r>
      <w:r w:rsidR="0030232B" w:rsidRPr="000A50E7">
        <w:rPr>
          <w:color w:val="auto"/>
          <w:sz w:val="20"/>
          <w:szCs w:val="20"/>
        </w:rPr>
        <w:t xml:space="preserve">e did not observe </w:t>
      </w:r>
      <w:r w:rsidR="003C5F65" w:rsidRPr="000A50E7">
        <w:rPr>
          <w:color w:val="auto"/>
          <w:sz w:val="20"/>
          <w:szCs w:val="20"/>
        </w:rPr>
        <w:t>any significant pathology</w:t>
      </w:r>
      <w:r w:rsidR="004C23C7" w:rsidRPr="000A50E7">
        <w:rPr>
          <w:color w:val="auto"/>
          <w:sz w:val="20"/>
          <w:szCs w:val="20"/>
        </w:rPr>
        <w:t xml:space="preserve"> in the colon</w:t>
      </w:r>
      <w:r w:rsidR="003C5F65" w:rsidRPr="000A50E7">
        <w:rPr>
          <w:color w:val="auto"/>
          <w:sz w:val="20"/>
          <w:szCs w:val="20"/>
        </w:rPr>
        <w:t xml:space="preserve">. Hence, the effects of the </w:t>
      </w:r>
      <w:proofErr w:type="gramStart"/>
      <w:r w:rsidR="003C5F65" w:rsidRPr="000A50E7">
        <w:rPr>
          <w:color w:val="auto"/>
          <w:sz w:val="20"/>
          <w:szCs w:val="20"/>
        </w:rPr>
        <w:t xml:space="preserve">toxins </w:t>
      </w:r>
      <w:r w:rsidR="00CF48FF" w:rsidRPr="000A50E7">
        <w:rPr>
          <w:color w:val="auto"/>
          <w:sz w:val="20"/>
          <w:szCs w:val="20"/>
        </w:rPr>
        <w:t>which we measured</w:t>
      </w:r>
      <w:proofErr w:type="gramEnd"/>
      <w:r w:rsidR="003C5F65" w:rsidRPr="000A50E7">
        <w:rPr>
          <w:color w:val="auto"/>
          <w:sz w:val="20"/>
          <w:szCs w:val="20"/>
        </w:rPr>
        <w:t xml:space="preserve"> </w:t>
      </w:r>
      <w:r w:rsidR="00282EB4" w:rsidRPr="000A50E7">
        <w:rPr>
          <w:color w:val="auto"/>
          <w:sz w:val="20"/>
          <w:szCs w:val="20"/>
        </w:rPr>
        <w:t>were</w:t>
      </w:r>
      <w:r w:rsidR="003C5F65" w:rsidRPr="000A50E7">
        <w:rPr>
          <w:color w:val="auto"/>
          <w:sz w:val="20"/>
          <w:szCs w:val="20"/>
        </w:rPr>
        <w:t xml:space="preserve"> restricted to the cecum. Nevertheless, other systemic effects emanating from local </w:t>
      </w:r>
      <w:r w:rsidR="0067351C" w:rsidRPr="000A50E7">
        <w:rPr>
          <w:color w:val="auto"/>
          <w:sz w:val="20"/>
          <w:szCs w:val="20"/>
        </w:rPr>
        <w:t>insult</w:t>
      </w:r>
      <w:r w:rsidR="005252BC" w:rsidRPr="000A50E7">
        <w:rPr>
          <w:color w:val="auto"/>
          <w:sz w:val="20"/>
          <w:szCs w:val="20"/>
        </w:rPr>
        <w:t xml:space="preserve"> </w:t>
      </w:r>
      <w:r w:rsidR="003C5F65" w:rsidRPr="000A50E7">
        <w:rPr>
          <w:color w:val="auto"/>
          <w:sz w:val="20"/>
          <w:szCs w:val="20"/>
        </w:rPr>
        <w:t xml:space="preserve">may contribute to overall pathology. </w:t>
      </w:r>
      <w:r w:rsidR="00DF3A93" w:rsidRPr="000A50E7">
        <w:rPr>
          <w:color w:val="auto"/>
          <w:sz w:val="20"/>
          <w:szCs w:val="20"/>
        </w:rPr>
        <w:t xml:space="preserve">Multiple animal studies have observed increased mucosal permeability after TcdA intoxication, and Steele </w:t>
      </w:r>
      <w:r w:rsidR="0067351C" w:rsidRPr="000A50E7">
        <w:rPr>
          <w:i/>
          <w:color w:val="auto"/>
          <w:sz w:val="20"/>
          <w:szCs w:val="20"/>
        </w:rPr>
        <w:t>et al.</w:t>
      </w:r>
      <w:r w:rsidR="00DF3A93" w:rsidRPr="000A50E7">
        <w:rPr>
          <w:color w:val="auto"/>
          <w:sz w:val="20"/>
          <w:szCs w:val="20"/>
        </w:rPr>
        <w:t xml:space="preserve"> </w:t>
      </w:r>
      <w:r w:rsidR="000B33DE" w:rsidRPr="000A50E7">
        <w:rPr>
          <w:color w:val="auto"/>
          <w:sz w:val="20"/>
          <w:szCs w:val="20"/>
        </w:rPr>
        <w:t>demonstrated</w:t>
      </w:r>
      <w:r w:rsidR="00DF3A93" w:rsidRPr="000A50E7">
        <w:rPr>
          <w:color w:val="auto"/>
          <w:sz w:val="20"/>
          <w:szCs w:val="20"/>
        </w:rPr>
        <w:t xml:space="preserve"> systemic dissemination of both TcdA and TcdB during severe </w:t>
      </w:r>
      <w:r w:rsidR="00276347" w:rsidRPr="000A50E7">
        <w:rPr>
          <w:color w:val="auto"/>
          <w:sz w:val="20"/>
          <w:szCs w:val="20"/>
        </w:rPr>
        <w:t>infection</w:t>
      </w:r>
      <w:r w:rsidR="00DF3A93" w:rsidRPr="000A50E7">
        <w:rPr>
          <w:color w:val="auto"/>
          <w:sz w:val="20"/>
          <w:szCs w:val="20"/>
        </w:rPr>
        <w:t xml:space="preserve"> in mice and piglets</w:t>
      </w:r>
      <w:r w:rsidR="00FA6602" w:rsidRPr="000A50E7">
        <w:rPr>
          <w:color w:val="auto"/>
          <w:sz w:val="20"/>
          <w:szCs w:val="20"/>
        </w:rPr>
        <w:t xml:space="preserve"> </w:t>
      </w:r>
      <w:r w:rsidR="00681467" w:rsidRPr="000A50E7">
        <w:rPr>
          <w:color w:val="auto"/>
          <w:sz w:val="20"/>
          <w:szCs w:val="20"/>
        </w:rPr>
        <w:fldChar w:fldCharType="begin" w:fldLock="1"/>
      </w:r>
      <w:r w:rsidR="00A45E1E" w:rsidRPr="000A50E7">
        <w:rPr>
          <w:color w:val="auto"/>
          <w:sz w:val="20"/>
          <w:szCs w:val="20"/>
        </w:rPr>
        <w:instrText>ADDIN CSL_CITATION { "citationItems" : [ { "id" : "ITEM-1", "itemData" : { "DOI" : "10.1093/infdis/jir748 jir748 [pii]", "ISBN" : "1537-6613 (Electronic) 0022-1899 (Linking)", "PMID" : "22147798", "abstract" : "BACKGROUND: Clostridium difficile infection (CDI) can cause a wide range of disease, from mild diarrhea to fulminant systemic disease. The incidence of systemic CDI with fatal consequence has increased rapidly in recent years. METHODS: Using an ultrasensitive cytotoxicity assay, we measured C. difficile toxin A (TcdA) and C. difficile toxin B (TcdB) in sera and body fluids of piglets and mice exposed to C. difficile to investigate the relationship between the presence of toxins in body fluids and systemic manifestations of CDI. RESULTS: We found that both TcdA and TcdB disseminate systemically, with toxins present in the sera and body fluids of infected animals, and toxemia is significantly correlated with the development of systemic CDI. The systemic administration of neutralizing antibodies against both toxins blocked the development of systemic disease in mice. We measured cytokine concentrations in the sera of mice and piglets with systemic and nonsystemic CDI and found that proinflammatory mediators were considerably elevated in animals with systemic CDI. CONCLUSION: Our study demonstrates the existence of a strong correlation between toxemia and the occurrence of systemic disease, supporting the hypothesis that systemic CDI is most likely due to the toxicity of TcdA and TcdB and the induction of proinflammatory cytokines by the toxins.", "author" : [ { "dropping-particle" : "", "family" : "Steele", "given" : "J", "non-dropping-particle" : "", "parse-names" : false, "suffix" : "" }, { "dropping-particle" : "", "family" : "Chen", "given" : "K", "non-dropping-particle" : "", "parse-names" : false, "suffix" : "" }, { "dropping-particle" : "", "family" : "Sun", "given" : "X", "non-dropping-particle" : "", "parse-names" : false, "suffix" : "" }, { "dropping-particle" : "", "family" : "Zhang", "given" : "Y", "non-dropping-particle" : "", "parse-names" : false, "suffix" : "" }, { "dropping-particle" : "", "family" : "Wang", "given" : "H", "non-dropping-particle" : "", "parse-names" : false, "suffix" : "" }, { "dropping-particle" : "", "family" : "Tzipori", "given" : "S", "non-dropping-particle" : "", "parse-names" : false, "suffix" : "" }, { "dropping-particle" : "", "family" : "Feng", "given" : "H", "non-dropping-particle" : "", "parse-names" : false, "suffix" : "" } ], "container-title" : "J Infect Dis", "edition" : "2011/12/08", "id" : "ITEM-1", "issue" : "3", "issued" : { "date-parts" : [ [ "2012" ] ] }, "note" : "Steele, Jennifer\nChen, Kevin\nSun, Xingmin\nZhang, Yongrong\nWang, Haiying\nTzipori, Saul\nFeng, Hanping\nF32AI081497/AI/NIAID NIH HHS/United States\nK01DK076549/DK/NIDDK NIH HHS/United States\nN01-30050/PHS HHS/United States\nR01AI088748/AI/NIAID NIH HHS/United States\nR01DK084509/DK/NIDDK NIH HHS/United States\nResearch Support, N.I.H., Extramural\nUnited States\nThe Journal of infectious diseases\nJ Infect Dis. 2012 Feb 1;205(3):384-91. doi: 10.1093/infdis/jir748. Epub 2011 Dec 5.", "page" : "384-391", "title" : "Systemic dissemination of Clostridium difficile toxins A and B is associated with severe, fatal disease in animal models", "type" : "article-journal", "volume" : "205" }, "uris" : [ "http://www.mendeley.com/documents/?uuid=c97de178-4768-420c-b984-50fe5cd4f3cf" ] } ], "mendeley" : { "previouslyFormattedCitation" : "(29)"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(29)</w:t>
      </w:r>
      <w:r w:rsidR="00681467" w:rsidRPr="000A50E7">
        <w:rPr>
          <w:color w:val="auto"/>
          <w:sz w:val="20"/>
          <w:szCs w:val="20"/>
        </w:rPr>
        <w:fldChar w:fldCharType="end"/>
      </w:r>
      <w:r w:rsidR="00DF3A93" w:rsidRPr="000A50E7">
        <w:rPr>
          <w:color w:val="auto"/>
          <w:sz w:val="20"/>
          <w:szCs w:val="20"/>
        </w:rPr>
        <w:t>.</w:t>
      </w:r>
      <w:r w:rsidR="00276347" w:rsidRPr="000A50E7">
        <w:rPr>
          <w:color w:val="auto"/>
          <w:sz w:val="20"/>
          <w:szCs w:val="20"/>
        </w:rPr>
        <w:t xml:space="preserve"> </w:t>
      </w:r>
      <w:r w:rsidR="000D42F7" w:rsidRPr="000A50E7">
        <w:rPr>
          <w:color w:val="auto"/>
          <w:sz w:val="20"/>
          <w:szCs w:val="20"/>
        </w:rPr>
        <w:t xml:space="preserve">Despite the various explanations for the </w:t>
      </w:r>
      <w:r w:rsidR="00DA73E3" w:rsidRPr="000A50E7">
        <w:rPr>
          <w:color w:val="auto"/>
          <w:sz w:val="20"/>
          <w:szCs w:val="20"/>
        </w:rPr>
        <w:t xml:space="preserve">lesser effects </w:t>
      </w:r>
      <w:r w:rsidR="00342FE5" w:rsidRPr="000A50E7">
        <w:rPr>
          <w:color w:val="auto"/>
          <w:sz w:val="20"/>
          <w:szCs w:val="20"/>
        </w:rPr>
        <w:t>we observe with</w:t>
      </w:r>
      <w:r w:rsidR="00DA73E3" w:rsidRPr="000A50E7">
        <w:rPr>
          <w:color w:val="auto"/>
          <w:sz w:val="20"/>
          <w:szCs w:val="20"/>
        </w:rPr>
        <w:t xml:space="preserve"> TcdB, a change in transcription after injection of TcdB is </w:t>
      </w:r>
      <w:r w:rsidR="0016753F" w:rsidRPr="000A50E7">
        <w:rPr>
          <w:color w:val="auto"/>
          <w:sz w:val="20"/>
          <w:szCs w:val="20"/>
        </w:rPr>
        <w:t>distinct</w:t>
      </w:r>
      <w:r w:rsidR="003C5F65" w:rsidRPr="000A50E7">
        <w:rPr>
          <w:color w:val="auto"/>
          <w:sz w:val="20"/>
          <w:szCs w:val="20"/>
        </w:rPr>
        <w:t xml:space="preserve"> </w:t>
      </w:r>
      <w:r w:rsidR="00BB199C" w:rsidRPr="000A50E7">
        <w:rPr>
          <w:color w:val="auto"/>
          <w:sz w:val="20"/>
          <w:szCs w:val="20"/>
        </w:rPr>
        <w:t xml:space="preserve">even </w:t>
      </w:r>
      <w:r w:rsidR="0067351C" w:rsidRPr="000A50E7">
        <w:rPr>
          <w:color w:val="auto"/>
          <w:sz w:val="20"/>
          <w:szCs w:val="20"/>
        </w:rPr>
        <w:t>at</w:t>
      </w:r>
      <w:r w:rsidR="003C5F65" w:rsidRPr="000A50E7">
        <w:rPr>
          <w:color w:val="auto"/>
          <w:sz w:val="20"/>
          <w:szCs w:val="20"/>
        </w:rPr>
        <w:t xml:space="preserve"> 2h and 6h </w:t>
      </w:r>
      <w:r w:rsidR="0067351C" w:rsidRPr="000A50E7">
        <w:rPr>
          <w:color w:val="auto"/>
          <w:sz w:val="20"/>
          <w:szCs w:val="20"/>
        </w:rPr>
        <w:t>when</w:t>
      </w:r>
      <w:r w:rsidR="003C5F65" w:rsidRPr="000A50E7">
        <w:rPr>
          <w:color w:val="auto"/>
          <w:sz w:val="20"/>
          <w:szCs w:val="20"/>
        </w:rPr>
        <w:t xml:space="preserve"> changes in histopathology </w:t>
      </w:r>
      <w:r w:rsidR="001C2FC3" w:rsidRPr="000A50E7">
        <w:rPr>
          <w:color w:val="auto"/>
          <w:sz w:val="20"/>
          <w:szCs w:val="20"/>
        </w:rPr>
        <w:t xml:space="preserve">and many other variables </w:t>
      </w:r>
      <w:r w:rsidR="003C5F65" w:rsidRPr="000A50E7">
        <w:rPr>
          <w:color w:val="auto"/>
          <w:sz w:val="20"/>
          <w:szCs w:val="20"/>
        </w:rPr>
        <w:t>are not apparent</w:t>
      </w:r>
      <w:r w:rsidR="00DA73E3" w:rsidRPr="000A50E7">
        <w:rPr>
          <w:color w:val="auto"/>
          <w:sz w:val="20"/>
          <w:szCs w:val="20"/>
        </w:rPr>
        <w:t>. Furthermore, this transcriptional response is highly correlated with the response to TcdA</w:t>
      </w:r>
      <w:r w:rsidR="001C2FC3" w:rsidRPr="000A50E7">
        <w:rPr>
          <w:color w:val="auto"/>
          <w:sz w:val="20"/>
          <w:szCs w:val="20"/>
        </w:rPr>
        <w:t>. Hence, the</w:t>
      </w:r>
      <w:r w:rsidR="0063109F" w:rsidRPr="000A50E7">
        <w:rPr>
          <w:color w:val="auto"/>
          <w:sz w:val="20"/>
          <w:szCs w:val="20"/>
        </w:rPr>
        <w:t xml:space="preserve"> </w:t>
      </w:r>
      <w:r w:rsidR="001C2FC3" w:rsidRPr="000A50E7">
        <w:rPr>
          <w:color w:val="auto"/>
          <w:sz w:val="20"/>
          <w:szCs w:val="20"/>
        </w:rPr>
        <w:t xml:space="preserve">transcriptional analysis reveals that overall intracellular responses </w:t>
      </w:r>
      <w:r w:rsidR="00575A2B" w:rsidRPr="000A50E7">
        <w:rPr>
          <w:color w:val="auto"/>
          <w:sz w:val="20"/>
          <w:szCs w:val="20"/>
        </w:rPr>
        <w:t xml:space="preserve">of epithelial-layer cells </w:t>
      </w:r>
      <w:r w:rsidR="001C2FC3" w:rsidRPr="000A50E7">
        <w:rPr>
          <w:color w:val="auto"/>
          <w:sz w:val="20"/>
          <w:szCs w:val="20"/>
        </w:rPr>
        <w:t xml:space="preserve">to TcdA and TcdB are largely similar though the </w:t>
      </w:r>
      <w:r w:rsidR="00C013C9" w:rsidRPr="000A50E7">
        <w:rPr>
          <w:color w:val="auto"/>
          <w:sz w:val="20"/>
          <w:szCs w:val="20"/>
        </w:rPr>
        <w:t>magnitudes</w:t>
      </w:r>
      <w:r w:rsidR="001C2FC3" w:rsidRPr="000A50E7">
        <w:rPr>
          <w:color w:val="auto"/>
          <w:sz w:val="20"/>
          <w:szCs w:val="20"/>
        </w:rPr>
        <w:t xml:space="preserve"> of the gross observed pathologies may differ.</w:t>
      </w:r>
    </w:p>
    <w:p w:rsidR="00227CE3" w:rsidRPr="000A50E7" w:rsidRDefault="007736A7" w:rsidP="003767F4">
      <w:pPr>
        <w:suppressLineNumbers/>
        <w:spacing w:after="0" w:line="480" w:lineRule="auto"/>
        <w:jc w:val="both"/>
        <w:rPr>
          <w:color w:val="auto"/>
          <w:sz w:val="20"/>
          <w:szCs w:val="20"/>
        </w:rPr>
      </w:pPr>
      <w:r w:rsidRPr="000A50E7">
        <w:rPr>
          <w:color w:val="auto"/>
          <w:sz w:val="20"/>
          <w:szCs w:val="20"/>
        </w:rPr>
        <w:t xml:space="preserve"> </w:t>
      </w:r>
    </w:p>
    <w:p w:rsidR="001266DB" w:rsidRPr="000A50E7" w:rsidRDefault="001266DB" w:rsidP="006B2154">
      <w:pPr>
        <w:spacing w:after="0" w:line="480" w:lineRule="auto"/>
        <w:jc w:val="both"/>
        <w:rPr>
          <w:color w:val="auto"/>
          <w:sz w:val="20"/>
          <w:szCs w:val="20"/>
        </w:rPr>
      </w:pPr>
      <w:r w:rsidRPr="000A50E7">
        <w:rPr>
          <w:color w:val="auto"/>
          <w:sz w:val="20"/>
          <w:szCs w:val="20"/>
        </w:rPr>
        <w:t xml:space="preserve">Beyond </w:t>
      </w:r>
      <w:r w:rsidR="00966877" w:rsidRPr="000A50E7">
        <w:rPr>
          <w:color w:val="auto"/>
          <w:sz w:val="20"/>
          <w:szCs w:val="20"/>
        </w:rPr>
        <w:t xml:space="preserve">piecemeal </w:t>
      </w:r>
      <w:r w:rsidRPr="000A50E7">
        <w:rPr>
          <w:color w:val="auto"/>
          <w:sz w:val="20"/>
          <w:szCs w:val="20"/>
        </w:rPr>
        <w:t>identif</w:t>
      </w:r>
      <w:r w:rsidR="00966877" w:rsidRPr="000A50E7">
        <w:rPr>
          <w:color w:val="auto"/>
          <w:sz w:val="20"/>
          <w:szCs w:val="20"/>
        </w:rPr>
        <w:t>ication of genes with altered expression</w:t>
      </w:r>
      <w:r w:rsidRPr="000A50E7">
        <w:rPr>
          <w:color w:val="auto"/>
          <w:sz w:val="20"/>
          <w:szCs w:val="20"/>
        </w:rPr>
        <w:t xml:space="preserve">, the transcriptional data as a whole reflects the cellular responses to underlying molecular interactions. </w:t>
      </w:r>
      <w:r w:rsidR="005C614F" w:rsidRPr="000A50E7">
        <w:rPr>
          <w:color w:val="auto"/>
          <w:sz w:val="20"/>
          <w:szCs w:val="20"/>
        </w:rPr>
        <w:t>O</w:t>
      </w:r>
      <w:r w:rsidRPr="000A50E7">
        <w:rPr>
          <w:color w:val="auto"/>
          <w:sz w:val="20"/>
          <w:szCs w:val="20"/>
        </w:rPr>
        <w:t xml:space="preserve">ur analyses </w:t>
      </w:r>
      <w:r w:rsidR="00B77CE8" w:rsidRPr="000A50E7">
        <w:rPr>
          <w:color w:val="auto"/>
          <w:sz w:val="20"/>
          <w:szCs w:val="20"/>
        </w:rPr>
        <w:t>identified</w:t>
      </w:r>
      <w:r w:rsidRPr="000A50E7">
        <w:rPr>
          <w:color w:val="auto"/>
          <w:sz w:val="20"/>
          <w:szCs w:val="20"/>
        </w:rPr>
        <w:t xml:space="preserve"> the upregulation of several </w:t>
      </w:r>
      <w:r w:rsidR="005C5B97" w:rsidRPr="000A50E7">
        <w:rPr>
          <w:color w:val="auto"/>
          <w:sz w:val="20"/>
          <w:szCs w:val="20"/>
        </w:rPr>
        <w:t xml:space="preserve">genes encoding </w:t>
      </w:r>
      <w:r w:rsidRPr="000A50E7">
        <w:rPr>
          <w:color w:val="auto"/>
          <w:sz w:val="20"/>
          <w:szCs w:val="20"/>
        </w:rPr>
        <w:t>Rho</w:t>
      </w:r>
      <w:r w:rsidR="00A72C99" w:rsidRPr="000A50E7">
        <w:rPr>
          <w:color w:val="auto"/>
          <w:sz w:val="20"/>
          <w:szCs w:val="20"/>
        </w:rPr>
        <w:t xml:space="preserve"> binding </w:t>
      </w:r>
      <w:r w:rsidR="005C5B97" w:rsidRPr="000A50E7">
        <w:rPr>
          <w:color w:val="auto"/>
          <w:sz w:val="20"/>
          <w:szCs w:val="20"/>
        </w:rPr>
        <w:t>proteins</w:t>
      </w:r>
      <w:r w:rsidR="00A72C99" w:rsidRPr="000A50E7">
        <w:rPr>
          <w:color w:val="auto"/>
          <w:sz w:val="20"/>
          <w:szCs w:val="20"/>
        </w:rPr>
        <w:t xml:space="preserve"> and small GTPases</w:t>
      </w:r>
      <w:r w:rsidR="00CF22E8" w:rsidRPr="000A50E7">
        <w:rPr>
          <w:color w:val="auto"/>
          <w:sz w:val="20"/>
          <w:szCs w:val="20"/>
        </w:rPr>
        <w:t xml:space="preserve"> that </w:t>
      </w:r>
      <w:proofErr w:type="gramStart"/>
      <w:r w:rsidR="00CF22E8" w:rsidRPr="000A50E7">
        <w:rPr>
          <w:color w:val="auto"/>
          <w:sz w:val="20"/>
          <w:szCs w:val="20"/>
        </w:rPr>
        <w:t>are known to be affected</w:t>
      </w:r>
      <w:proofErr w:type="gramEnd"/>
      <w:r w:rsidR="005C614F" w:rsidRPr="000A50E7">
        <w:rPr>
          <w:color w:val="auto"/>
          <w:sz w:val="20"/>
          <w:szCs w:val="20"/>
        </w:rPr>
        <w:t xml:space="preserve"> by TcdA and TcdB</w:t>
      </w:r>
      <w:r w:rsidRPr="000A50E7">
        <w:rPr>
          <w:color w:val="auto"/>
          <w:sz w:val="20"/>
          <w:szCs w:val="20"/>
        </w:rPr>
        <w:t xml:space="preserve">. We also identified strong upregulation of many </w:t>
      </w:r>
      <w:r w:rsidR="00A72C99" w:rsidRPr="000A50E7">
        <w:rPr>
          <w:color w:val="auto"/>
          <w:sz w:val="20"/>
          <w:szCs w:val="20"/>
        </w:rPr>
        <w:t>interferon</w:t>
      </w:r>
      <w:r w:rsidR="00CF22E8" w:rsidRPr="000A50E7">
        <w:rPr>
          <w:color w:val="auto"/>
          <w:sz w:val="20"/>
          <w:szCs w:val="20"/>
        </w:rPr>
        <w:t>-</w:t>
      </w:r>
      <w:r w:rsidRPr="000A50E7">
        <w:rPr>
          <w:color w:val="auto"/>
          <w:sz w:val="20"/>
          <w:szCs w:val="20"/>
        </w:rPr>
        <w:t xml:space="preserve">inducible GTPases. </w:t>
      </w:r>
      <w:r w:rsidR="00782CBD" w:rsidRPr="000A50E7">
        <w:rPr>
          <w:color w:val="auto"/>
          <w:sz w:val="20"/>
          <w:szCs w:val="20"/>
        </w:rPr>
        <w:t xml:space="preserve">These interferon-inducible GTPases have been implicated in several mechanisms of cell-autonomous immunity such as inflammasome activation, recognition of pathogens in vacuoles, assembly of defense complexes, and autophagy </w:t>
      </w:r>
      <w:r w:rsidR="00681467" w:rsidRPr="000A50E7">
        <w:rPr>
          <w:color w:val="auto"/>
          <w:sz w:val="20"/>
          <w:szCs w:val="20"/>
        </w:rPr>
        <w:fldChar w:fldCharType="begin" w:fldLock="1"/>
      </w:r>
      <w:r w:rsidR="00A45E1E" w:rsidRPr="000A50E7">
        <w:rPr>
          <w:color w:val="auto"/>
          <w:sz w:val="20"/>
          <w:szCs w:val="20"/>
        </w:rPr>
        <w:instrText>ADDIN CSL_CITATION { "citationItems" : [ { "id" : "ITEM-1", "itemData" : { "DOI" : "10.1016/j.chom.2012.09.007", "ISSN" : "19346069", "PMID" : "23084913", "abstract" : "From plants to humans, the ability to control infection at the level of an individual cell-a process termed cell-autonomous immunity-equates firmly with survival of the species. Recent work has begun to unravel this programmed cell-intrinsic response and the central roles played by IFN-inducible GTPases in defending the mammalian cell's interior against a diverse group of invading pathogens. These immune GTPases regulate vesicular traffic and protein complex assembly to stimulate oxidative, autophagic, membranolytic, and inflammasome-related antimicrobial activities within the cytosol, as well as on pathogen-containing vacuoles. Moreover, human genome-wide association studies and disease-related transcriptional profiling have linked mutations in the Immunity-Related GTPase M (IRGM) locus and altered expression of guanylate binding proteins (GBPs) with tuberculosis susceptibility and Crohn's colitis.", "author" : [ { "dropping-particle" : "", "family" : "Kim", "given" : "Bae-Hoon", "non-dropping-particle" : "", "parse-names" : false, "suffix" : "" }, { "dropping-particle" : "", "family" : "Shenoy", "given" : "Avinash R", "non-dropping-particle" : "", "parse-names" : false, "suffix" : "" }, { "dropping-particle" : "", "family" : "Kumar", "given" : "Pradeep", "non-dropping-particle" : "", "parse-names" : false, "suffix" : "" }, { "dropping-particle" : "", "family" : "Bradfield", "given" : "Clinton J", "non-dropping-particle" : "", "parse-names" : false, "suffix" : "" }, { "dropping-particle" : "", "family" : "Macmicking", "given" : "John D", "non-dropping-particle" : "", "parse-names" : false, "suffix" : "" } ], "container-title" : "Cell host microbe", "id" : "ITEM-1", "issue" : "4", "issued" : { "date-parts" : [ [ "2012" ] ] }, "page" : "432-44", "publisher" : "Elsevier Inc.", "title" : "IFN-Inducible GTPases in Host Cell Defense.", "type" : "article-journal", "volume" : "12" }, "uris" : [ "http://www.mendeley.com/documents/?uuid=1a513122-41d2-44f6-9240-36118a8f07a9" ] } ], "mendeley" : { "previouslyFormattedCitation" : "(48)"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(48)</w:t>
      </w:r>
      <w:r w:rsidR="00681467" w:rsidRPr="000A50E7">
        <w:rPr>
          <w:color w:val="auto"/>
          <w:sz w:val="20"/>
          <w:szCs w:val="20"/>
        </w:rPr>
        <w:fldChar w:fldCharType="end"/>
      </w:r>
      <w:r w:rsidR="00F818DD" w:rsidRPr="000A50E7">
        <w:rPr>
          <w:color w:val="auto"/>
          <w:sz w:val="20"/>
          <w:szCs w:val="20"/>
        </w:rPr>
        <w:t xml:space="preserve">. </w:t>
      </w:r>
      <w:r w:rsidRPr="000A50E7">
        <w:rPr>
          <w:color w:val="auto"/>
          <w:sz w:val="20"/>
          <w:szCs w:val="20"/>
        </w:rPr>
        <w:t xml:space="preserve">Though </w:t>
      </w:r>
      <w:r w:rsidR="00A72C99" w:rsidRPr="000A50E7">
        <w:rPr>
          <w:color w:val="auto"/>
          <w:sz w:val="20"/>
          <w:szCs w:val="20"/>
        </w:rPr>
        <w:t xml:space="preserve">the </w:t>
      </w:r>
      <w:r w:rsidRPr="000A50E7">
        <w:rPr>
          <w:color w:val="auto"/>
          <w:sz w:val="20"/>
          <w:szCs w:val="20"/>
        </w:rPr>
        <w:t xml:space="preserve">transcription </w:t>
      </w:r>
      <w:r w:rsidR="00A72C99" w:rsidRPr="000A50E7">
        <w:rPr>
          <w:color w:val="auto"/>
          <w:sz w:val="20"/>
          <w:szCs w:val="20"/>
        </w:rPr>
        <w:t xml:space="preserve">of interferon genes </w:t>
      </w:r>
      <w:r w:rsidRPr="000A50E7">
        <w:rPr>
          <w:color w:val="auto"/>
          <w:sz w:val="20"/>
          <w:szCs w:val="20"/>
        </w:rPr>
        <w:t>is unaltered</w:t>
      </w:r>
      <w:r w:rsidR="00C31D40" w:rsidRPr="000A50E7">
        <w:rPr>
          <w:color w:val="auto"/>
          <w:sz w:val="20"/>
          <w:szCs w:val="20"/>
        </w:rPr>
        <w:t xml:space="preserve"> in the epithelial-layer cells we isolated</w:t>
      </w:r>
      <w:r w:rsidRPr="000A50E7">
        <w:rPr>
          <w:color w:val="auto"/>
          <w:sz w:val="20"/>
          <w:szCs w:val="20"/>
        </w:rPr>
        <w:t>, the GTPase upregulation suggests the functional presence of interferons</w:t>
      </w:r>
      <w:r w:rsidR="00782CBD" w:rsidRPr="000A50E7">
        <w:rPr>
          <w:color w:val="auto"/>
          <w:sz w:val="20"/>
          <w:szCs w:val="20"/>
        </w:rPr>
        <w:t xml:space="preserve">. </w:t>
      </w:r>
      <w:r w:rsidR="005B6150" w:rsidRPr="000A50E7">
        <w:rPr>
          <w:color w:val="auto"/>
          <w:sz w:val="20"/>
          <w:szCs w:val="20"/>
        </w:rPr>
        <w:t>Consistent with this</w:t>
      </w:r>
      <w:r w:rsidR="00782CBD" w:rsidRPr="000A50E7">
        <w:rPr>
          <w:color w:val="auto"/>
          <w:sz w:val="20"/>
          <w:szCs w:val="20"/>
        </w:rPr>
        <w:t xml:space="preserve">, Ishida </w:t>
      </w:r>
      <w:r w:rsidR="0067351C" w:rsidRPr="000A50E7">
        <w:rPr>
          <w:i/>
          <w:color w:val="auto"/>
          <w:sz w:val="20"/>
          <w:szCs w:val="20"/>
        </w:rPr>
        <w:t>et al.</w:t>
      </w:r>
      <w:r w:rsidR="00782CBD" w:rsidRPr="000A50E7">
        <w:rPr>
          <w:color w:val="auto"/>
          <w:sz w:val="20"/>
          <w:szCs w:val="20"/>
        </w:rPr>
        <w:t xml:space="preserve"> found increased transcription of </w:t>
      </w:r>
      <w:r w:rsidR="0095485E" w:rsidRPr="000A50E7">
        <w:rPr>
          <w:color w:val="auto"/>
          <w:sz w:val="20"/>
          <w:szCs w:val="20"/>
        </w:rPr>
        <w:t xml:space="preserve">IFN-γ </w:t>
      </w:r>
      <w:r w:rsidR="00782CBD" w:rsidRPr="000A50E7">
        <w:rPr>
          <w:color w:val="auto"/>
          <w:sz w:val="20"/>
          <w:szCs w:val="20"/>
        </w:rPr>
        <w:t>in whole tissue</w:t>
      </w:r>
      <w:r w:rsidR="005B6150" w:rsidRPr="000A50E7">
        <w:rPr>
          <w:color w:val="auto"/>
          <w:sz w:val="20"/>
          <w:szCs w:val="20"/>
        </w:rPr>
        <w:t xml:space="preserve"> and increased production of </w:t>
      </w:r>
      <w:r w:rsidR="0095485E" w:rsidRPr="000A50E7">
        <w:rPr>
          <w:color w:val="auto"/>
          <w:sz w:val="20"/>
          <w:szCs w:val="20"/>
        </w:rPr>
        <w:t xml:space="preserve">IFN-γ </w:t>
      </w:r>
      <w:r w:rsidR="005B6150" w:rsidRPr="000A50E7">
        <w:rPr>
          <w:color w:val="auto"/>
          <w:sz w:val="20"/>
          <w:szCs w:val="20"/>
        </w:rPr>
        <w:t xml:space="preserve">by infiltrating neutrophils after injection of TcdA into ligated </w:t>
      </w:r>
      <w:proofErr w:type="spellStart"/>
      <w:r w:rsidR="005B6150" w:rsidRPr="000A50E7">
        <w:rPr>
          <w:color w:val="auto"/>
          <w:sz w:val="20"/>
          <w:szCs w:val="20"/>
        </w:rPr>
        <w:t>ileal</w:t>
      </w:r>
      <w:proofErr w:type="spellEnd"/>
      <w:r w:rsidR="005B6150" w:rsidRPr="000A50E7">
        <w:rPr>
          <w:color w:val="auto"/>
          <w:sz w:val="20"/>
          <w:szCs w:val="20"/>
        </w:rPr>
        <w:t xml:space="preserve"> loops of mice </w:t>
      </w:r>
      <w:r w:rsidR="00681467" w:rsidRPr="000A50E7">
        <w:rPr>
          <w:color w:val="auto"/>
          <w:sz w:val="20"/>
          <w:szCs w:val="20"/>
        </w:rPr>
        <w:fldChar w:fldCharType="begin" w:fldLock="1"/>
      </w:r>
      <w:r w:rsidR="00A45E1E" w:rsidRPr="000A50E7">
        <w:rPr>
          <w:color w:val="auto"/>
          <w:sz w:val="20"/>
          <w:szCs w:val="20"/>
        </w:rPr>
        <w:instrText>ADDIN CSL_CITATION { "citationItems" : [ { "id" : "ITEM-1", "itemData" : { "ISBN" : "0022-1767 (Print) 0022-1767 (Linking)", "PMID" : "14978106", "abstract" : "Clostridium difficile has emerged as the important causative agent of antibiotics-associated pseudomembranous colitis; especially its toxin A is presumed to be responsible for the colitis. We examined the pathophysiological roles of IFN-gamma in toxin A-induced enteritis using IFN-gamma knockout (KO) mice. When toxin A of C. difficile was injected into the ileal loops of BALB/c wild-type (WT) mice, massive fluid secretion, disruption of intestinal epithelial structure, and massive neutrophil infiltration developed within 4 h after the injection. IFN-gamma protein was faintly detected in some CD3-positive lymphocytes in the lamina propria and submucosa of the ileum of untreated WT mice. On the contrary, at 2 and 4 h after toxin A injection, IFN-gamma protein was detected in infiltrating neutrophils and to a lesser degree in CD3-positive lymphocytes. In the ileum of WT mice, toxin A treatment markedly enhanced the gene expression of TNF-alpha, macrophage inflammatory protein-1alpha and -2, KC, and ICAM-1 &gt;2 h after treatment. In contrast, the histopathological changes were marginal, without enhanced fluid secretion in the ileum of toxin A-treated IFN-gamma KO mice. Moreover, toxin A-induced gene expression of TNF-alpha, neutrophil chemotactic chemokines, and ICMA-1 was remarkably attenuated in IFN-gamma KO mice. Furthermore, pretreatment of WT mice with a neutralizing anti-IFN-gamma Ab prevented toxin A-induced enteritis. These observations indicate that IFN-gamma is the crucial mediator of toxin A-induced acute enteritis and suggest that IFN-gamma is an important molecular target for the control of C. difficile-associated pseudomembranous colitis.", "author" : [ { "dropping-particle" : "", "family" : "Ishida", "given" : "Y", "non-dropping-particle" : "", "parse-names" : false, "suffix" : "" }, { "dropping-particle" : "", "family" : "Maegawa", "given" : "T", "non-dropping-particle" : "", "parse-names" : false, "suffix" : "" }, { "dropping-particle" : "", "family" : "Kondo", "given" : "T", "non-dropping-particle" : "", "parse-names" : false, "suffix" : "" }, { "dropping-particle" : "", "family" : "Kimura", "given" : "A", "non-dropping-particle" : "", "parse-names" : false, "suffix" : "" }, { "dropping-particle" : "", "family" : "Iwakura", "given" : "Y", "non-dropping-particle" : "", "parse-names" : false, "suffix" : "" }, { "dropping-particle" : "", "family" : "Nakamura", "given" : "S", "non-dropping-particle" : "", "parse-names" : false, "suffix" : "" }, { "dropping-particle" : "", "family" : "Mukaida", "given" : "N", "non-dropping-particle" : "", "parse-names" : false, "suffix" : "" } ], "container-title" : "J Immunol", "edition" : "2004/02/24", "id" : "ITEM-1", "issue" : "5", "issued" : { "date-parts" : [ [ "2004" ] ] }, "note" : "Ishida, Yuko\nMaegawa, Tsuneo\nKondo, Toshikazu\nKimura, Akihiko\nIwakura, Yoichiro\nNakamura, Shinichi\nMukaida, Naofumi\nResearch Support, Non-U.S. Gov't\nUnited States\nJournal of immunology (Baltimore, Md. : 1950)\nJ Immunol. 2004 Mar 1;172(5):3018-25.", "page" : "3018-3025", "title" : "Essential involvement of IFN-gamma in Clostridium difficile toxin A-induced enteritis", "type" : "article-journal", "volume" : "172" }, "uris" : [ "http://www.mendeley.com/documents/?uuid=4ee3f831-f329-4bb2-a4ce-b5ebca40b86e" ] } ], "mendeley" : { "previouslyFormattedCitation" : "(33)"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(33)</w:t>
      </w:r>
      <w:r w:rsidR="00681467" w:rsidRPr="000A50E7">
        <w:rPr>
          <w:color w:val="auto"/>
          <w:sz w:val="20"/>
          <w:szCs w:val="20"/>
        </w:rPr>
        <w:fldChar w:fldCharType="end"/>
      </w:r>
      <w:r w:rsidR="00F818DD" w:rsidRPr="000A50E7">
        <w:rPr>
          <w:color w:val="auto"/>
          <w:sz w:val="20"/>
          <w:szCs w:val="20"/>
        </w:rPr>
        <w:t>.</w:t>
      </w:r>
      <w:r w:rsidR="005B6150" w:rsidRPr="000A50E7">
        <w:rPr>
          <w:color w:val="auto"/>
          <w:sz w:val="20"/>
          <w:szCs w:val="20"/>
        </w:rPr>
        <w:t xml:space="preserve"> </w:t>
      </w:r>
      <w:r w:rsidRPr="000A50E7">
        <w:rPr>
          <w:rFonts w:cs="Times New Roman"/>
          <w:color w:val="auto"/>
          <w:sz w:val="20"/>
          <w:szCs w:val="20"/>
        </w:rPr>
        <w:t>In</w:t>
      </w:r>
      <w:r w:rsidRPr="000A50E7">
        <w:rPr>
          <w:color w:val="auto"/>
          <w:sz w:val="20"/>
          <w:szCs w:val="20"/>
        </w:rPr>
        <w:t xml:space="preserve"> </w:t>
      </w:r>
      <w:r w:rsidR="005C5B97" w:rsidRPr="000A50E7">
        <w:rPr>
          <w:color w:val="auto"/>
          <w:sz w:val="20"/>
          <w:szCs w:val="20"/>
        </w:rPr>
        <w:t>the</w:t>
      </w:r>
      <w:r w:rsidRPr="000A50E7">
        <w:rPr>
          <w:color w:val="auto"/>
          <w:sz w:val="20"/>
          <w:szCs w:val="20"/>
        </w:rPr>
        <w:t xml:space="preserve"> same analysis, “beta-tubulin binding” and “histone </w:t>
      </w:r>
      <w:proofErr w:type="spellStart"/>
      <w:r w:rsidRPr="000A50E7">
        <w:rPr>
          <w:color w:val="auto"/>
          <w:sz w:val="20"/>
          <w:szCs w:val="20"/>
        </w:rPr>
        <w:t>deacytelase</w:t>
      </w:r>
      <w:proofErr w:type="spellEnd"/>
      <w:r w:rsidRPr="000A50E7">
        <w:rPr>
          <w:color w:val="auto"/>
          <w:sz w:val="20"/>
          <w:szCs w:val="20"/>
        </w:rPr>
        <w:t xml:space="preserve"> activity” were also enriched. </w:t>
      </w:r>
      <w:r w:rsidR="0079324D" w:rsidRPr="000A50E7">
        <w:rPr>
          <w:color w:val="auto"/>
          <w:sz w:val="20"/>
          <w:szCs w:val="20"/>
        </w:rPr>
        <w:t>Thoug</w:t>
      </w:r>
      <w:r w:rsidR="00042FE2" w:rsidRPr="000A50E7">
        <w:rPr>
          <w:color w:val="auto"/>
          <w:sz w:val="20"/>
          <w:szCs w:val="20"/>
        </w:rPr>
        <w:t>h</w:t>
      </w:r>
      <w:r w:rsidR="0079324D" w:rsidRPr="000A50E7">
        <w:rPr>
          <w:color w:val="auto"/>
          <w:sz w:val="20"/>
          <w:szCs w:val="20"/>
        </w:rPr>
        <w:t xml:space="preserve"> the relevance of these associations may seem at first unclear</w:t>
      </w:r>
      <w:r w:rsidRPr="000A50E7">
        <w:rPr>
          <w:color w:val="auto"/>
          <w:sz w:val="20"/>
          <w:szCs w:val="20"/>
        </w:rPr>
        <w:t xml:space="preserve">, </w:t>
      </w:r>
      <w:r w:rsidR="00A46D82" w:rsidRPr="000A50E7">
        <w:rPr>
          <w:color w:val="auto"/>
          <w:sz w:val="20"/>
          <w:szCs w:val="20"/>
        </w:rPr>
        <w:t>Nam</w:t>
      </w:r>
      <w:r w:rsidRPr="000A50E7">
        <w:rPr>
          <w:color w:val="auto"/>
          <w:sz w:val="20"/>
          <w:szCs w:val="20"/>
        </w:rPr>
        <w:t xml:space="preserve"> </w:t>
      </w:r>
      <w:r w:rsidRPr="000A50E7">
        <w:rPr>
          <w:i/>
          <w:color w:val="auto"/>
          <w:sz w:val="20"/>
          <w:szCs w:val="20"/>
        </w:rPr>
        <w:t>et al</w:t>
      </w:r>
      <w:r w:rsidR="00A505E5" w:rsidRPr="000A50E7">
        <w:rPr>
          <w:color w:val="auto"/>
          <w:sz w:val="20"/>
          <w:szCs w:val="20"/>
        </w:rPr>
        <w:t>.</w:t>
      </w:r>
      <w:r w:rsidRPr="000A50E7">
        <w:rPr>
          <w:color w:val="auto"/>
          <w:sz w:val="20"/>
          <w:szCs w:val="20"/>
        </w:rPr>
        <w:t xml:space="preserve"> have recently shown </w:t>
      </w:r>
      <w:r w:rsidR="00A2260B" w:rsidRPr="000A50E7">
        <w:rPr>
          <w:color w:val="auto"/>
          <w:sz w:val="20"/>
          <w:szCs w:val="20"/>
        </w:rPr>
        <w:t xml:space="preserve">that </w:t>
      </w:r>
      <w:r w:rsidRPr="000A50E7">
        <w:rPr>
          <w:color w:val="auto"/>
          <w:sz w:val="20"/>
          <w:szCs w:val="20"/>
        </w:rPr>
        <w:t xml:space="preserve">inhibition of histone </w:t>
      </w:r>
      <w:proofErr w:type="spellStart"/>
      <w:r w:rsidRPr="000A50E7">
        <w:rPr>
          <w:color w:val="auto"/>
          <w:sz w:val="20"/>
          <w:szCs w:val="20"/>
        </w:rPr>
        <w:t>deacytelase</w:t>
      </w:r>
      <w:proofErr w:type="spellEnd"/>
      <w:r w:rsidRPr="000A50E7">
        <w:rPr>
          <w:color w:val="auto"/>
          <w:sz w:val="20"/>
          <w:szCs w:val="20"/>
        </w:rPr>
        <w:t xml:space="preserve"> 6 blocks TcdA-induced tubulin acetylation and subsequent mucosal damage</w:t>
      </w:r>
      <w:r w:rsidR="003767F4"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"DOI" : "10.1074/jbc.M110.162743 M110.162743 [pii]", "ISBN" : "1083-351X (Electronic) 0021-9258 (Linking)", "PMID" : "20696758", "abstract" : "Clostridium difficile toxin A is known to cause actin disaggregation through the enzymatic inactivation of intracellular Rho proteins. Based on the rapid and severe cell rounding of toxin A-exposed cells, we speculated that toxin A may be involved in post-translational modification of tubulin, leading to microtubule instability. In the current study, we observed that toxin A strongly reduced alpha-tubulin acetylation in human colonocytes and mouse intestine. Fractionation analysis demonstrated that toxin A-induced alpha-tubulin deacetylation yielded monomeric tubulin, indicating the presence of microtubule depolymerization. Inhibition of the glucosyltransferase activity against Rho proteins of toxin A by UDP-2',3'-dialdehyde significantly abrogated toxin A-induced alpha-tubulin deacetylation. In colonocytes treated with trichostatin A (TSA), an inhibitor of the HDAC6 tubulin deacetylase, toxin A-induced alpha-tubulin deacetylation and loss of tight junction were completely blocked. Administration of TSA also attenuated proinflammatory cytokine production, mucosal damage, and epithelial cell apoptosis in mouse intestine exposed to toxin A. These results suggest that toxin A causes microtubule depolymerization by activation of HDAC6-mediated tubulin deacetylation. Indeed, blockage of HDAC6 by TSA markedly attenuates alpha-tubulin deacetylation, proinflammatory cytokine production, and mucosal damage in a toxin A-induced mouse enteritis model. Tubulin deacetylation is an important component of the intestinal inflammatory cascade following toxin A-mediated Rho inactivation in vitro and in vivo.", "author" : [ { "dropping-particle" : "", "family" : "Nam", "given" : "H J", "non-dropping-particle" : "", "parse-names" : false, "suffix" : "" }, { "dropping-particle" : "", "family" : "Kang", "given" : "J K", "non-dropping-particle" : "", "parse-names" : false, "suffix" : "" }, { "dropping-particle" : "", "family" : "Kim", "given" : "S K", "non-dropping-particle" : "", "parse-names" : false, "suffix" : "" }, { "dropping-particle" : "", "family" : "Ahn", "given" : "K J", "non-dropping-particle" : "", "parse-names" : false, "suffix" : "" }, { "dropping-particle" : "", "family" : "Seok", "given" : "H", "non-dropping-particle" : "", "parse-names" : false, "suffix" : "" }, { "dropping-particle" : "", "family" : "Park", "given" : "S J", "non-dropping-particle" : "", "parse-names" : false, "suffix" : "" }, { "dropping-particle" : "", "family" : "Chang", "given" : "J S", "non-dropping-particle" : "", "parse-names" : false, "suffix" : "" }, { "dropping-particle" : "", "family" : "Pothoulakis", "given" : "C", "non-dropping-particle" : "", "parse-names" : false, "suffix" : "" }, { "dropping-particle" : "", "family" : "Lamont", "given" : "J T", "non-dropping-particle" : "", "parse-names" : false, "suffix" : "" }, { "dropping-particle" : "", "family" : "Kim", "given" : "H", "non-dropping-particle" : "", "parse-names" : false, "suffix" : "" } ], "container-title" : "J Biol Chem", "edition" : "2010/08/11", "id" : "ITEM-1", "issue" : "43", "issued" : { "date-parts" : [ [ "2010" ] ] }, "note" : "Nam, Hyo Jung\nKang, Jin Ku\nKim, Sung-Kuk\nAhn, Keun Jae\nSeok, Heon\nPark, Sang Joon\nChang, Jong Soo\nPothoulakis, Charalabos\nLamont, John Thomas\nKim, Ho\nResearch Support, Non-U.S. Gov't\nUnited States\nThe Journal of biological chemistry\nJ Biol Chem. 2010 Oct 22;285(43):32888-96. doi: 10.1074/jbc.M110.162743. Epub 2010 Aug 9.", "page" : "32888-32896", "title" : "Clostridium difficile toxin A decreases acetylation of tubulin, leading to microtubule depolymerization through activation of histone deacetylase 6, and this mediates acute inflammation", "type" : "article-journal", "volume" : "285" }, "uris" : [ "http://www.mendeley.com/documents/?uuid=46e738c0-353a-4aff-ade3-435550e7d39d" ] } ], "mendeley" : { "previouslyFormattedCitation" : "(49)"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(49</w:t>
      </w:r>
      <w:bookmarkStart w:id="0" w:name="_GoBack"/>
      <w:bookmarkEnd w:id="0"/>
      <w:r w:rsidR="00D90C42" w:rsidRPr="000A50E7">
        <w:rPr>
          <w:noProof/>
          <w:color w:val="auto"/>
          <w:sz w:val="20"/>
          <w:szCs w:val="20"/>
        </w:rPr>
        <w:t>)</w:t>
      </w:r>
      <w:r w:rsidR="00681467" w:rsidRPr="000A50E7">
        <w:rPr>
          <w:color w:val="auto"/>
          <w:sz w:val="20"/>
          <w:szCs w:val="20"/>
        </w:rPr>
        <w:fldChar w:fldCharType="end"/>
      </w:r>
      <w:r w:rsidR="003767F4" w:rsidRPr="000A50E7">
        <w:rPr>
          <w:color w:val="auto"/>
          <w:sz w:val="20"/>
          <w:szCs w:val="20"/>
        </w:rPr>
        <w:t>.</w:t>
      </w:r>
      <w:r w:rsidR="00A46D82" w:rsidRPr="000A50E7">
        <w:rPr>
          <w:color w:val="auto"/>
          <w:sz w:val="20"/>
          <w:szCs w:val="20"/>
        </w:rPr>
        <w:t xml:space="preserve"> </w:t>
      </w:r>
      <w:r w:rsidR="00E813B3" w:rsidRPr="000A50E7">
        <w:rPr>
          <w:color w:val="auto"/>
          <w:sz w:val="20"/>
          <w:szCs w:val="20"/>
        </w:rPr>
        <w:t xml:space="preserve">Hence, our analysis </w:t>
      </w:r>
      <w:r w:rsidR="006B2154" w:rsidRPr="000A50E7">
        <w:rPr>
          <w:color w:val="auto"/>
          <w:sz w:val="20"/>
          <w:szCs w:val="20"/>
        </w:rPr>
        <w:t>corroborates previous data and suggests that our transcriptional data reflects</w:t>
      </w:r>
      <w:r w:rsidR="0029546E" w:rsidRPr="000A50E7">
        <w:rPr>
          <w:color w:val="auto"/>
          <w:sz w:val="20"/>
          <w:szCs w:val="20"/>
        </w:rPr>
        <w:t xml:space="preserve"> other</w:t>
      </w:r>
      <w:r w:rsidR="006B2154" w:rsidRPr="000A50E7">
        <w:rPr>
          <w:color w:val="auto"/>
          <w:sz w:val="20"/>
          <w:szCs w:val="20"/>
        </w:rPr>
        <w:t xml:space="preserve"> </w:t>
      </w:r>
      <w:r w:rsidR="0029546E" w:rsidRPr="000A50E7">
        <w:rPr>
          <w:color w:val="auto"/>
          <w:sz w:val="20"/>
          <w:szCs w:val="20"/>
        </w:rPr>
        <w:t>functions that are affected</w:t>
      </w:r>
      <w:r w:rsidR="006B2154" w:rsidRPr="000A50E7">
        <w:rPr>
          <w:color w:val="auto"/>
          <w:sz w:val="20"/>
          <w:szCs w:val="20"/>
        </w:rPr>
        <w:t xml:space="preserve"> in parallel </w:t>
      </w:r>
      <w:r w:rsidR="005B6150" w:rsidRPr="000A50E7">
        <w:rPr>
          <w:color w:val="auto"/>
          <w:sz w:val="20"/>
          <w:szCs w:val="20"/>
        </w:rPr>
        <w:t xml:space="preserve">with </w:t>
      </w:r>
      <w:r w:rsidR="006B2154" w:rsidRPr="000A50E7">
        <w:rPr>
          <w:color w:val="auto"/>
          <w:sz w:val="20"/>
          <w:szCs w:val="20"/>
        </w:rPr>
        <w:t xml:space="preserve">or prior to transcription. </w:t>
      </w:r>
      <w:r w:rsidR="00873FE8" w:rsidRPr="000A50E7">
        <w:rPr>
          <w:color w:val="auto"/>
          <w:sz w:val="20"/>
          <w:szCs w:val="20"/>
        </w:rPr>
        <w:t xml:space="preserve">For example, </w:t>
      </w:r>
      <w:r w:rsidR="00B579BC" w:rsidRPr="000A50E7">
        <w:rPr>
          <w:color w:val="auto"/>
          <w:sz w:val="20"/>
          <w:szCs w:val="20"/>
        </w:rPr>
        <w:t>a novel set of toxin-induced genes identified in our analysis include</w:t>
      </w:r>
      <w:r w:rsidR="00966877" w:rsidRPr="000A50E7">
        <w:rPr>
          <w:color w:val="auto"/>
          <w:sz w:val="20"/>
          <w:szCs w:val="20"/>
        </w:rPr>
        <w:t>s</w:t>
      </w:r>
      <w:r w:rsidR="00B579BC" w:rsidRPr="000A50E7">
        <w:rPr>
          <w:color w:val="auto"/>
          <w:sz w:val="20"/>
          <w:szCs w:val="20"/>
        </w:rPr>
        <w:t xml:space="preserve"> several metabolic genes</w:t>
      </w:r>
      <w:r w:rsidRPr="000A50E7">
        <w:rPr>
          <w:color w:val="auto"/>
          <w:sz w:val="20"/>
          <w:szCs w:val="20"/>
        </w:rPr>
        <w:t xml:space="preserve">. At 2h, multiple genes associated with cholesterol and steroid synthesis (specifically the </w:t>
      </w:r>
      <w:proofErr w:type="spellStart"/>
      <w:r w:rsidRPr="000A50E7">
        <w:rPr>
          <w:color w:val="auto"/>
          <w:sz w:val="20"/>
          <w:szCs w:val="20"/>
        </w:rPr>
        <w:t>mevalonate</w:t>
      </w:r>
      <w:proofErr w:type="spellEnd"/>
      <w:r w:rsidRPr="000A50E7">
        <w:rPr>
          <w:color w:val="auto"/>
          <w:sz w:val="20"/>
          <w:szCs w:val="20"/>
        </w:rPr>
        <w:t xml:space="preserve"> pathway) are slightly upregulated, whereas</w:t>
      </w:r>
      <w:r w:rsidR="005723E3" w:rsidRPr="000A50E7">
        <w:rPr>
          <w:color w:val="auto"/>
          <w:sz w:val="20"/>
          <w:szCs w:val="20"/>
        </w:rPr>
        <w:t>,</w:t>
      </w:r>
      <w:r w:rsidRPr="000A50E7">
        <w:rPr>
          <w:color w:val="auto"/>
          <w:sz w:val="20"/>
          <w:szCs w:val="20"/>
        </w:rPr>
        <w:t xml:space="preserve"> at 6 and 16h, genes associated with fatty acid metabolism and detoxification of xenobiotics are downregulated. </w:t>
      </w:r>
      <w:r w:rsidR="00A378B1" w:rsidRPr="000A50E7">
        <w:rPr>
          <w:color w:val="auto"/>
          <w:sz w:val="20"/>
          <w:szCs w:val="20"/>
        </w:rPr>
        <w:t xml:space="preserve">The expression </w:t>
      </w:r>
      <w:r w:rsidRPr="000A50E7">
        <w:rPr>
          <w:color w:val="auto"/>
          <w:sz w:val="20"/>
          <w:szCs w:val="20"/>
        </w:rPr>
        <w:t xml:space="preserve">of </w:t>
      </w:r>
      <w:r w:rsidR="00A378B1" w:rsidRPr="000A50E7">
        <w:rPr>
          <w:color w:val="auto"/>
          <w:sz w:val="20"/>
          <w:szCs w:val="20"/>
        </w:rPr>
        <w:t xml:space="preserve">several of </w:t>
      </w:r>
      <w:r w:rsidRPr="000A50E7">
        <w:rPr>
          <w:color w:val="auto"/>
          <w:sz w:val="20"/>
          <w:szCs w:val="20"/>
        </w:rPr>
        <w:t xml:space="preserve">these genes </w:t>
      </w:r>
      <w:proofErr w:type="gramStart"/>
      <w:r w:rsidR="00B77CE8" w:rsidRPr="000A50E7">
        <w:rPr>
          <w:color w:val="auto"/>
          <w:sz w:val="20"/>
          <w:szCs w:val="20"/>
        </w:rPr>
        <w:t xml:space="preserve">is </w:t>
      </w:r>
      <w:r w:rsidRPr="000A50E7">
        <w:rPr>
          <w:color w:val="auto"/>
          <w:sz w:val="20"/>
          <w:szCs w:val="20"/>
        </w:rPr>
        <w:lastRenderedPageBreak/>
        <w:t xml:space="preserve">known to be </w:t>
      </w:r>
      <w:r w:rsidR="00A378B1" w:rsidRPr="000A50E7">
        <w:rPr>
          <w:color w:val="auto"/>
          <w:sz w:val="20"/>
          <w:szCs w:val="20"/>
        </w:rPr>
        <w:t>controlled</w:t>
      </w:r>
      <w:proofErr w:type="gramEnd"/>
      <w:r w:rsidR="00A378B1" w:rsidRPr="000A50E7">
        <w:rPr>
          <w:color w:val="auto"/>
          <w:sz w:val="20"/>
          <w:szCs w:val="20"/>
        </w:rPr>
        <w:t xml:space="preserve"> </w:t>
      </w:r>
      <w:r w:rsidRPr="000A50E7">
        <w:rPr>
          <w:color w:val="auto"/>
          <w:sz w:val="20"/>
          <w:szCs w:val="20"/>
        </w:rPr>
        <w:t xml:space="preserve">directly or indirectly by nuclear receptors. In light of the finding that gp96 (a </w:t>
      </w:r>
      <w:proofErr w:type="spellStart"/>
      <w:r w:rsidRPr="000A50E7">
        <w:rPr>
          <w:color w:val="auto"/>
          <w:sz w:val="20"/>
          <w:szCs w:val="20"/>
        </w:rPr>
        <w:t>paralogue</w:t>
      </w:r>
      <w:proofErr w:type="spellEnd"/>
      <w:r w:rsidRPr="000A50E7">
        <w:rPr>
          <w:color w:val="auto"/>
          <w:sz w:val="20"/>
          <w:szCs w:val="20"/>
        </w:rPr>
        <w:t xml:space="preserve"> to heat shock protein 90, Hsp90) serves as a receptor for TcdA </w:t>
      </w:r>
      <w:r w:rsidRPr="000A50E7">
        <w:rPr>
          <w:i/>
          <w:color w:val="auto"/>
          <w:sz w:val="20"/>
          <w:szCs w:val="20"/>
        </w:rPr>
        <w:t>in vitro</w:t>
      </w:r>
      <w:r w:rsidRPr="000A50E7">
        <w:rPr>
          <w:color w:val="auto"/>
          <w:sz w:val="20"/>
          <w:szCs w:val="20"/>
        </w:rPr>
        <w:t xml:space="preserve">, these transcriptional changes may also result </w:t>
      </w:r>
      <w:r w:rsidR="00966877" w:rsidRPr="000A50E7">
        <w:rPr>
          <w:color w:val="auto"/>
          <w:sz w:val="20"/>
          <w:szCs w:val="20"/>
        </w:rPr>
        <w:t xml:space="preserve">from </w:t>
      </w:r>
      <w:r w:rsidRPr="000A50E7">
        <w:rPr>
          <w:color w:val="auto"/>
          <w:sz w:val="20"/>
          <w:szCs w:val="20"/>
        </w:rPr>
        <w:t>Hsp90 interactions (e.g. Hsp90 proteins bind xenobiotic response elements and steroid hormone receptors)</w:t>
      </w:r>
      <w:r w:rsidR="003767F4"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"DOI" : "10.1128/IAI.00326-08 IAI.00326-08 [pii]", "ISBN" : "1098-5522 (Electronic) 0019-9567 (Linking)", "PMID" : "18411291", "abstract" : "Clostridium difficile toxin A (TxA), a key mediator of antibiotic-associated colitis, requires binding to a cell surface receptor prior to internalization. Our aim was to identify novel plasma membrane TxA binding proteins on human colonocytes. TxA was coupled with biotin and cross-linked to the surface of HT29 human colonic epithelial cells. The main colonocyte binding protein for TxA was identified as glycoprotein 96 (gp96) by coimmunoprecipitation and mass spectrum analysis. gp96 is a member of the heat shock protein family, which is expressed on human colonocyte apical membranes as well as in the cytoplasm. TxA binding to gp96 was confirmed by fluorescence immunostaining and in vitro coimmunoprecipitation. Following TxA binding, the TxA-gp96 complex was translocated from the cell membrane to the cytoplasm. Pretreatment with gp96 antibody decreased TxA binding to colonocytes and inhibited TxA-induced cell rounding. Small interfering RNA directed against gp96 reduced gp96 expression and cytotoxicity in colonocytes. TxA-induced inflammatory signaling via p38 and apoptosis as measured by activation of BAK (Bcl-2 homologous antagonist/killer) and DNA fragmentation were decreased in gp96-deficient B cells. We conclude that human colonocyte gp96 serves as a plasma membrane binding protein that enhances cellular entry of TxA, participates in cellular signaling events in the inflammatory cascade, and facilitates cytotoxicity.", "author" : [ { "dropping-particle" : "", "family" : "Na", "given" : "X", "non-dropping-particle" : "", "parse-names" : false, "suffix" : "" }, { "dropping-particle" : "", "family" : "Kim", "given" : "H", "non-dropping-particle" : "", "parse-names" : false, "suffix" : "" }, { "dropping-particle" : "", "family" : "Moyer", "given" : "M P", "non-dropping-particle" : "", "parse-names" : false, "suffix" : "" }, { "dropping-particle" : "", "family" : "Pothoulakis", "given" : "C", "non-dropping-particle" : "", "parse-names" : false, "suffix" : "" }, { "dropping-particle" : "", "family" : "LaMont", "given" : "J T", "non-dropping-particle" : "", "parse-names" : false, "suffix" : "" } ], "container-title" : "Infect Immun", "edition" : "2008/04/16", "id" : "ITEM-1", "issue" : "7", "issued" : { "date-parts" : [ [ "2008" ] ] }, "note" : "Na, Xi\nKim, Ho\nMoyer, Mary P\nPothoulakis, Charalabos\nLaMont, J Thomas\nR01 DK 47343/DK/NIDDK NIH HHS/United States\nR37 DK 34583-21/DK/NIDDK NIH HHS/United States\nResearch Support, N.I.H., Extramural\nUnited States\nInfection and immunity\nInfect Immun. 2008 Jul;76(7):2862-71. doi: 10.1128/IAI.00326-08. Epub 2008 Apr 14.", "page" : "2862-2871", "title" : "gp96 is a human colonocyte plasma membrane binding protein for Clostridium difficile toxin A", "type" : "article-journal", "volume" : "76" }, "uris" : [ "http://www.mendeley.com/documents/?uuid=7f155f50-6aa3-464c-b271-e4483547f0b7" ] } ], "mendeley" : { "previouslyFormattedCitation" : "(24)"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(24)</w:t>
      </w:r>
      <w:r w:rsidR="00681467" w:rsidRPr="000A50E7">
        <w:rPr>
          <w:color w:val="auto"/>
          <w:sz w:val="20"/>
          <w:szCs w:val="20"/>
        </w:rPr>
        <w:fldChar w:fldCharType="end"/>
      </w:r>
      <w:r w:rsidR="003767F4" w:rsidRPr="000A50E7">
        <w:rPr>
          <w:color w:val="auto"/>
          <w:sz w:val="20"/>
          <w:szCs w:val="20"/>
        </w:rPr>
        <w:t>.</w:t>
      </w:r>
    </w:p>
    <w:p w:rsidR="001266DB" w:rsidRPr="000A50E7" w:rsidRDefault="001266DB" w:rsidP="003767F4">
      <w:pPr>
        <w:suppressLineNumbers/>
        <w:spacing w:after="0" w:line="480" w:lineRule="auto"/>
        <w:jc w:val="both"/>
        <w:rPr>
          <w:color w:val="auto"/>
          <w:sz w:val="20"/>
          <w:szCs w:val="20"/>
        </w:rPr>
      </w:pPr>
    </w:p>
    <w:p w:rsidR="00322452" w:rsidRPr="000A50E7" w:rsidRDefault="00A46D82">
      <w:pPr>
        <w:spacing w:after="0" w:line="480" w:lineRule="auto"/>
        <w:jc w:val="both"/>
        <w:rPr>
          <w:color w:val="auto"/>
          <w:sz w:val="20"/>
          <w:szCs w:val="20"/>
        </w:rPr>
      </w:pPr>
      <w:r w:rsidRPr="000A50E7">
        <w:rPr>
          <w:color w:val="auto"/>
          <w:sz w:val="20"/>
          <w:szCs w:val="20"/>
        </w:rPr>
        <w:t>In addition to the</w:t>
      </w:r>
      <w:r w:rsidR="001266DB" w:rsidRPr="000A50E7">
        <w:rPr>
          <w:color w:val="auto"/>
          <w:sz w:val="20"/>
          <w:szCs w:val="20"/>
        </w:rPr>
        <w:t xml:space="preserve"> </w:t>
      </w:r>
      <w:r w:rsidRPr="000A50E7">
        <w:rPr>
          <w:color w:val="auto"/>
          <w:sz w:val="20"/>
          <w:szCs w:val="20"/>
        </w:rPr>
        <w:t xml:space="preserve">above </w:t>
      </w:r>
      <w:r w:rsidR="001266DB" w:rsidRPr="000A50E7">
        <w:rPr>
          <w:color w:val="auto"/>
          <w:sz w:val="20"/>
          <w:szCs w:val="20"/>
        </w:rPr>
        <w:t>intracellular effects, several genes previously associated with toxin</w:t>
      </w:r>
      <w:r w:rsidR="00CF22E8" w:rsidRPr="000A50E7">
        <w:rPr>
          <w:color w:val="auto"/>
          <w:sz w:val="20"/>
          <w:szCs w:val="20"/>
        </w:rPr>
        <w:t>-</w:t>
      </w:r>
      <w:r w:rsidR="001266DB" w:rsidRPr="000A50E7">
        <w:rPr>
          <w:color w:val="auto"/>
          <w:sz w:val="20"/>
          <w:szCs w:val="20"/>
        </w:rPr>
        <w:t xml:space="preserve">mediated pathophysiology </w:t>
      </w:r>
      <w:r w:rsidR="002125E6" w:rsidRPr="000A50E7">
        <w:rPr>
          <w:color w:val="auto"/>
          <w:sz w:val="20"/>
          <w:szCs w:val="20"/>
        </w:rPr>
        <w:t xml:space="preserve">are </w:t>
      </w:r>
      <w:r w:rsidR="001266DB" w:rsidRPr="000A50E7">
        <w:rPr>
          <w:color w:val="auto"/>
          <w:sz w:val="20"/>
          <w:szCs w:val="20"/>
        </w:rPr>
        <w:t xml:space="preserve">altered. </w:t>
      </w:r>
      <w:r w:rsidR="00E813B3" w:rsidRPr="000A50E7">
        <w:rPr>
          <w:color w:val="auto"/>
          <w:sz w:val="20"/>
          <w:szCs w:val="20"/>
        </w:rPr>
        <w:t>For instance, our self</w:t>
      </w:r>
      <w:r w:rsidR="00CF22E8" w:rsidRPr="000A50E7">
        <w:rPr>
          <w:color w:val="auto"/>
          <w:sz w:val="20"/>
          <w:szCs w:val="20"/>
        </w:rPr>
        <w:t>-</w:t>
      </w:r>
      <w:r w:rsidR="00E813B3" w:rsidRPr="000A50E7">
        <w:rPr>
          <w:color w:val="auto"/>
          <w:sz w:val="20"/>
          <w:szCs w:val="20"/>
        </w:rPr>
        <w:t>contained enrichment test identified the “</w:t>
      </w:r>
      <w:r w:rsidR="005252BC" w:rsidRPr="000A50E7">
        <w:rPr>
          <w:color w:val="auto"/>
          <w:sz w:val="20"/>
          <w:szCs w:val="20"/>
        </w:rPr>
        <w:t>i</w:t>
      </w:r>
      <w:r w:rsidR="00E813B3" w:rsidRPr="000A50E7">
        <w:rPr>
          <w:color w:val="auto"/>
          <w:sz w:val="20"/>
          <w:szCs w:val="20"/>
        </w:rPr>
        <w:t>nterleukin-1 mediated signaling pathway” as the most enriched gene set 2h after TcdA injection</w:t>
      </w:r>
      <w:r w:rsidR="00230F1A" w:rsidRPr="000A50E7">
        <w:rPr>
          <w:color w:val="auto"/>
          <w:sz w:val="20"/>
          <w:szCs w:val="20"/>
        </w:rPr>
        <w:t>. More specifically</w:t>
      </w:r>
      <w:r w:rsidR="001266DB" w:rsidRPr="000A50E7">
        <w:rPr>
          <w:color w:val="auto"/>
          <w:sz w:val="20"/>
          <w:szCs w:val="20"/>
        </w:rPr>
        <w:t xml:space="preserve">, TcdA </w:t>
      </w:r>
      <w:r w:rsidR="002125E6" w:rsidRPr="000A50E7">
        <w:rPr>
          <w:color w:val="auto"/>
          <w:sz w:val="20"/>
          <w:szCs w:val="20"/>
        </w:rPr>
        <w:t xml:space="preserve">increases </w:t>
      </w:r>
      <w:proofErr w:type="spellStart"/>
      <w:r w:rsidR="001266DB" w:rsidRPr="000A50E7">
        <w:rPr>
          <w:color w:val="auto"/>
          <w:sz w:val="20"/>
          <w:szCs w:val="20"/>
        </w:rPr>
        <w:t>proinflammatory</w:t>
      </w:r>
      <w:proofErr w:type="spellEnd"/>
      <w:r w:rsidR="001266DB" w:rsidRPr="000A50E7">
        <w:rPr>
          <w:color w:val="auto"/>
          <w:sz w:val="20"/>
          <w:szCs w:val="20"/>
        </w:rPr>
        <w:t xml:space="preserve"> </w:t>
      </w:r>
      <w:r w:rsidR="001266DB" w:rsidRPr="000A50E7">
        <w:rPr>
          <w:i/>
          <w:color w:val="auto"/>
          <w:sz w:val="20"/>
          <w:szCs w:val="20"/>
        </w:rPr>
        <w:t>Il1</w:t>
      </w:r>
      <w:r w:rsidR="001266DB" w:rsidRPr="000A50E7">
        <w:rPr>
          <w:rFonts w:cs="Times New Roman"/>
          <w:i/>
          <w:color w:val="auto"/>
          <w:sz w:val="20"/>
          <w:szCs w:val="20"/>
        </w:rPr>
        <w:t>b</w:t>
      </w:r>
      <w:r w:rsidR="001266DB" w:rsidRPr="000A50E7">
        <w:rPr>
          <w:color w:val="auto"/>
          <w:sz w:val="20"/>
          <w:szCs w:val="20"/>
        </w:rPr>
        <w:t xml:space="preserve"> expression by 80% at 2h and then over 500% </w:t>
      </w:r>
      <w:r w:rsidR="00873FE8" w:rsidRPr="000A50E7">
        <w:rPr>
          <w:color w:val="auto"/>
          <w:sz w:val="20"/>
          <w:szCs w:val="20"/>
        </w:rPr>
        <w:t xml:space="preserve">at </w:t>
      </w:r>
      <w:r w:rsidR="001266DB" w:rsidRPr="000A50E7">
        <w:rPr>
          <w:color w:val="auto"/>
          <w:sz w:val="20"/>
          <w:szCs w:val="20"/>
        </w:rPr>
        <w:t>16h; TcdB cause</w:t>
      </w:r>
      <w:r w:rsidR="002125E6" w:rsidRPr="000A50E7">
        <w:rPr>
          <w:color w:val="auto"/>
          <w:sz w:val="20"/>
          <w:szCs w:val="20"/>
        </w:rPr>
        <w:t>s</w:t>
      </w:r>
      <w:r w:rsidR="001266DB" w:rsidRPr="000A50E7">
        <w:rPr>
          <w:color w:val="auto"/>
          <w:sz w:val="20"/>
          <w:szCs w:val="20"/>
        </w:rPr>
        <w:t xml:space="preserve"> no such change. In addition to </w:t>
      </w:r>
      <w:r w:rsidR="001266DB" w:rsidRPr="000A50E7">
        <w:rPr>
          <w:i/>
          <w:color w:val="auto"/>
          <w:sz w:val="20"/>
          <w:szCs w:val="20"/>
        </w:rPr>
        <w:t>Il1b</w:t>
      </w:r>
      <w:r w:rsidR="001266DB" w:rsidRPr="000A50E7">
        <w:rPr>
          <w:color w:val="auto"/>
          <w:sz w:val="20"/>
          <w:szCs w:val="20"/>
        </w:rPr>
        <w:t xml:space="preserve">, concomitant increases in the </w:t>
      </w:r>
      <w:r w:rsidR="001266DB" w:rsidRPr="000A50E7">
        <w:rPr>
          <w:rFonts w:cs="Times New Roman"/>
          <w:color w:val="auto"/>
          <w:sz w:val="20"/>
          <w:szCs w:val="20"/>
        </w:rPr>
        <w:t>IL</w:t>
      </w:r>
      <w:r w:rsidR="00C139BA" w:rsidRPr="000A50E7">
        <w:rPr>
          <w:rFonts w:cs="Times New Roman"/>
          <w:color w:val="auto"/>
          <w:sz w:val="20"/>
          <w:szCs w:val="20"/>
        </w:rPr>
        <w:t>-</w:t>
      </w:r>
      <w:r w:rsidR="001266DB" w:rsidRPr="000A50E7">
        <w:rPr>
          <w:rFonts w:cs="Times New Roman"/>
          <w:color w:val="auto"/>
          <w:sz w:val="20"/>
          <w:szCs w:val="20"/>
        </w:rPr>
        <w:t xml:space="preserve">1 receptor antagonist, </w:t>
      </w:r>
      <w:r w:rsidR="001266DB" w:rsidRPr="000A50E7">
        <w:rPr>
          <w:i/>
          <w:color w:val="auto"/>
          <w:sz w:val="20"/>
          <w:szCs w:val="20"/>
        </w:rPr>
        <w:t>Il1rn</w:t>
      </w:r>
      <w:r w:rsidR="001266DB" w:rsidRPr="000A50E7">
        <w:rPr>
          <w:color w:val="auto"/>
          <w:sz w:val="20"/>
          <w:szCs w:val="20"/>
        </w:rPr>
        <w:t xml:space="preserve">, suggest a natural feedback mechanism. </w:t>
      </w:r>
      <w:r w:rsidR="001266DB" w:rsidRPr="000A50E7">
        <w:rPr>
          <w:rFonts w:cs="Times New Roman"/>
          <w:color w:val="auto"/>
          <w:sz w:val="20"/>
          <w:szCs w:val="20"/>
        </w:rPr>
        <w:t xml:space="preserve">These findings are in line with a previous study demonstrating that recombinant </w:t>
      </w:r>
      <w:r w:rsidR="00330B9F" w:rsidRPr="000A50E7">
        <w:rPr>
          <w:rFonts w:cs="Times New Roman"/>
          <w:color w:val="auto"/>
          <w:sz w:val="20"/>
          <w:szCs w:val="20"/>
        </w:rPr>
        <w:t xml:space="preserve">IL1RN </w:t>
      </w:r>
      <w:r w:rsidR="001266DB" w:rsidRPr="000A50E7">
        <w:rPr>
          <w:rFonts w:cs="Times New Roman"/>
          <w:color w:val="auto"/>
          <w:sz w:val="20"/>
          <w:szCs w:val="20"/>
        </w:rPr>
        <w:t>pretreatment attenuate</w:t>
      </w:r>
      <w:r w:rsidR="00EE17ED" w:rsidRPr="000A50E7">
        <w:rPr>
          <w:rFonts w:cs="Times New Roman"/>
          <w:color w:val="auto"/>
          <w:sz w:val="20"/>
          <w:szCs w:val="20"/>
        </w:rPr>
        <w:t>d</w:t>
      </w:r>
      <w:r w:rsidR="001266DB" w:rsidRPr="000A50E7">
        <w:rPr>
          <w:rFonts w:cs="Times New Roman"/>
          <w:color w:val="auto"/>
          <w:sz w:val="20"/>
          <w:szCs w:val="20"/>
        </w:rPr>
        <w:t xml:space="preserve"> </w:t>
      </w:r>
      <w:proofErr w:type="spellStart"/>
      <w:r w:rsidR="001266DB" w:rsidRPr="000A50E7">
        <w:rPr>
          <w:rFonts w:cs="Times New Roman"/>
          <w:color w:val="auto"/>
          <w:sz w:val="20"/>
          <w:szCs w:val="20"/>
        </w:rPr>
        <w:t>TcdA+B-induced</w:t>
      </w:r>
      <w:proofErr w:type="spellEnd"/>
      <w:r w:rsidR="001266DB" w:rsidRPr="000A50E7">
        <w:rPr>
          <w:rFonts w:cs="Times New Roman"/>
          <w:color w:val="auto"/>
          <w:sz w:val="20"/>
          <w:szCs w:val="20"/>
        </w:rPr>
        <w:t xml:space="preserve"> inflammation</w:t>
      </w:r>
      <w:r w:rsidR="003767F4" w:rsidRPr="000A50E7">
        <w:rPr>
          <w:rFonts w:cs="Times New Roman"/>
          <w:color w:val="auto"/>
          <w:sz w:val="20"/>
          <w:szCs w:val="20"/>
        </w:rPr>
        <w:t xml:space="preserve"> </w:t>
      </w:r>
      <w:r w:rsidR="00681467" w:rsidRPr="000A50E7">
        <w:rPr>
          <w:rFonts w:cs="Times New Roman"/>
          <w:color w:val="auto"/>
          <w:sz w:val="20"/>
          <w:szCs w:val="20"/>
        </w:rPr>
        <w:fldChar w:fldCharType="begin" w:fldLock="1"/>
      </w:r>
      <w:r w:rsidR="002B1BE5" w:rsidRPr="000A50E7">
        <w:rPr>
          <w:rFonts w:cs="Times New Roman"/>
          <w:color w:val="auto"/>
          <w:sz w:val="20"/>
          <w:szCs w:val="20"/>
        </w:rPr>
        <w:instrText>ADDIN CSL_CITATION { "citationItems" : [ { "id" : "ITEM-1", "itemData" : { "DOI" : "10.1053/j.gastro.2010.04.005 S0016-5085(10)00551-2 [pii]", "ISBN" : "1528-0012 (Electronic) 0016-5085 (Linking)", "PMID" : "20398664", "abstract" : "BACKGROUND &amp; AIMS: Clostridium difficile-associated disease (CDAD) is the leading cause of nosocomial diarrhea in the United States. C difficile toxins TcdA and TcdB breach the intestinal barrier and trigger mucosal inflammation and intestinal damage. The inflammasome is an intracellular danger sensor of the innate immune system. In the present study, we hypothesize that TcdA and TcdB trigger inflammasome-dependent interleukin (IL)-1beta production, which contributes to the pathogenesis of CDAD. METHODS: Macrophages exposed to TcdA and TcdB were assessed for IL-1beta production, an indication of inflammasome activation. Macrophages deficient in components of the inflammasome were also assessed. Truncated/mutated forms of TcdB were assessed for their ability to activate the inflammasome. The role of inflammasome signaling in vivo was assessed in ASC-deficient and IL-1 receptor antagonist-treated mice. RESULTS: TcdA and TcdB triggered inflammasome activation and IL-1beta secretion in macrophages and human mucosal biopsy specimens. Deletion of Nlrp3 decreased, whereas deletion of ASC completely abolished, toxin-induced IL-1beta release. TcdB-induced IL-1beta release required recognition of the full-length toxin but not its enzymatic function. In vivo, deletion of ASC significantly reduced toxin-induced inflammation and damage, an effect that was mimicked by pretreatment with the IL-1 receptor antagonist anakinra. CONCLUSIONS: TcdA and TcdB trigger IL-1beta release by activating an ASC-containing inflammasome, a response that contributes to toxin-induced inflammation and damage in vivo. Pretreating mice with the IL-1 receptor antagonist anakinra afforded the same level of protection that was observed in ASC-/- mice. These data suggest that targeting inflammasome or IL-1beta signaling may represent new therapeutic targets in the treatment of CDAD.", "author" : [ { "dropping-particle" : "", "family" : "Ng", "given" : "J", "non-dropping-particle" : "", "parse-names" : false, "suffix" : "" }, { "dropping-particle" : "", "family" : "Hirota", "given" : "S A", "non-dropping-particle" : "", "parse-names" : false, "suffix" : "" }, { "dropping-particle" : "", "family" : "Gross", "given" : "O", "non-dropping-particle" : "", "parse-names" : false, "suffix" : "" }, { "dropping-particle" : "", "family" : "Li", "given" : "Y", "non-dropping-particle" : "", "parse-names" : false, "suffix" : "" }, { "dropping-particle" : "", "family" : "Ulke-Lemee", "given" : "A", "non-dropping-particle" : "", "parse-names" : false, "suffix" : "" }, { "dropping-particle" : "", "family" : "Potentier", "given" : "M S", "non-dropping-particle" : "", "parse-names" : false, "suffix" : "" }, { "dropping-particle" : "", "family" : "Schenck", "given" : "L P", "non-dropping-particle" : "", "parse-names" : false, "suffix" : "" }, { "dropping-particle" : "", "family" : "Vilaysane", "given" : "A", "non-dropping-particle" : "", "parse-names" : false, "suffix" : "" }, { "dropping-particle" : "", "family" : "Seamone", "given" : "M E", "non-dropping-particle" : "", "parse-names" : false, "suffix" : "" }, { "dropping-particle" : "", "family" : "Feng", "given" : "H", "non-dropping-particle" : "", "parse-names" : false, "suffix" : "" }, { "dropping-particle" : "", "family" : "Armstrong", "given" : "G D", "non-dropping-particle" : "", "parse-names" : false, "suffix" : "" }, { "dropping-particle" : "", "family" : "Tschopp", "given" : "J", "non-dropping-particle" : "", "parse-names" : false, "suffix" : "" }, { "dropping-particle" : "", "family" : "Macdonald", "given" : "J A", "non-dropping-particle" : "", "parse-names" : false, "suffix" : "" }, { "dropping-particle" : "", "family" : "Muruve", "given" : "D A", "non-dropping-particle" : "", "parse-names" : false, "suffix" : "" }, { "dropping-particle" : "", "family" : "Beck", "given" : "P L", "non-dropping-particle" : "", "parse-names" : false, "suffix" : "" } ], "container-title" : "Gastroenterology", "edition" : "2010/04/20", "id" : "ITEM-1", "issue" : "2", "issued" : { "date-parts" : [ [ "2010" ] ] }, "note" : "Ng, Jeffrey\nHirota, Simon A\nGross, Olaf\nLi, Yan\nUlke-Lemee, Annegret\nPotentier, Mireille S\nSchenck, L Patrick\nVilaysane, Akosua\nSeamone, Mark E\nFeng, Hanping\nArmstrong, Glen D\nTschopp, Jurg\nMacdonald, Justin A\nMuruve, Daniel A\nBeck, Paul L\nCanadian Institutes of Health Research/Canada\nResearch Support, Non-U.S. Gov't\nUnited States\nGastroenterology\nGastroenterology. 2010 Aug;139(2):542-52, 552.e1-3. doi: 10.1053/j.gastro.2010.04.005. Epub 2010 Apr 13.", "page" : "542-52, 552 e1-3", "title" : "Clostridium difficile toxin-induced inflammation and intestinal injury are mediated by the inflammasome", "type" : "article-journal", "volume" : "139" }, "uris" : [ "http://www.mendeley.com/documents/?uuid=eee64135-639a-402c-930b-fe571b739188" ] } ], "mendeley" : { "previouslyFormattedCitation" : "(50)" }, "properties" : { "noteIndex" : 0 }, "schema" : "https://github.com/citation-style-language/schema/raw/master/csl-citation.json" }</w:instrText>
      </w:r>
      <w:r w:rsidR="00681467" w:rsidRPr="000A50E7">
        <w:rPr>
          <w:rFonts w:cs="Times New Roman"/>
          <w:color w:val="auto"/>
          <w:sz w:val="20"/>
          <w:szCs w:val="20"/>
        </w:rPr>
        <w:fldChar w:fldCharType="separate"/>
      </w:r>
      <w:r w:rsidR="00D90C42" w:rsidRPr="000A50E7">
        <w:rPr>
          <w:rFonts w:cs="Times New Roman"/>
          <w:noProof/>
          <w:color w:val="auto"/>
          <w:sz w:val="20"/>
          <w:szCs w:val="20"/>
        </w:rPr>
        <w:t>(50)</w:t>
      </w:r>
      <w:r w:rsidR="00681467" w:rsidRPr="000A50E7">
        <w:rPr>
          <w:rFonts w:cs="Times New Roman"/>
          <w:color w:val="auto"/>
          <w:sz w:val="20"/>
          <w:szCs w:val="20"/>
        </w:rPr>
        <w:fldChar w:fldCharType="end"/>
      </w:r>
      <w:r w:rsidR="003767F4" w:rsidRPr="000A50E7">
        <w:rPr>
          <w:rFonts w:cs="Times New Roman"/>
          <w:color w:val="auto"/>
          <w:sz w:val="20"/>
          <w:szCs w:val="20"/>
        </w:rPr>
        <w:t>.</w:t>
      </w:r>
      <w:r w:rsidR="001266DB" w:rsidRPr="000A50E7">
        <w:rPr>
          <w:rFonts w:cs="Times New Roman"/>
          <w:color w:val="auto"/>
          <w:sz w:val="20"/>
          <w:szCs w:val="20"/>
        </w:rPr>
        <w:t xml:space="preserve"> </w:t>
      </w:r>
      <w:r w:rsidR="00230F1A" w:rsidRPr="000A50E7">
        <w:rPr>
          <w:rFonts w:cs="Times New Roman"/>
          <w:color w:val="auto"/>
          <w:sz w:val="20"/>
          <w:szCs w:val="20"/>
        </w:rPr>
        <w:t xml:space="preserve">Expression of </w:t>
      </w:r>
      <w:r w:rsidR="001266DB" w:rsidRPr="000A50E7">
        <w:rPr>
          <w:rFonts w:cs="Times New Roman"/>
          <w:i/>
          <w:color w:val="auto"/>
          <w:sz w:val="20"/>
          <w:szCs w:val="20"/>
        </w:rPr>
        <w:t>Il33</w:t>
      </w:r>
      <w:r w:rsidR="001266DB" w:rsidRPr="000A50E7">
        <w:rPr>
          <w:rFonts w:cs="Times New Roman"/>
          <w:color w:val="auto"/>
          <w:sz w:val="20"/>
          <w:szCs w:val="20"/>
        </w:rPr>
        <w:t>, an IL-1 family cytokine</w:t>
      </w:r>
      <w:r w:rsidR="001266DB" w:rsidRPr="000A50E7" w:rsidDel="00AC6BC0">
        <w:rPr>
          <w:rFonts w:cs="Times New Roman"/>
          <w:color w:val="auto"/>
          <w:sz w:val="20"/>
          <w:szCs w:val="20"/>
        </w:rPr>
        <w:t xml:space="preserve"> </w:t>
      </w:r>
      <w:r w:rsidR="001266DB" w:rsidRPr="000A50E7">
        <w:rPr>
          <w:rFonts w:cs="Times New Roman"/>
          <w:color w:val="auto"/>
          <w:sz w:val="20"/>
          <w:szCs w:val="20"/>
        </w:rPr>
        <w:t>involved in mucosal signaling</w:t>
      </w:r>
      <w:r w:rsidR="00230F1A" w:rsidRPr="000A50E7">
        <w:rPr>
          <w:rFonts w:cs="Times New Roman"/>
          <w:color w:val="auto"/>
          <w:sz w:val="20"/>
          <w:szCs w:val="20"/>
        </w:rPr>
        <w:t>,</w:t>
      </w:r>
      <w:r w:rsidR="001266DB" w:rsidRPr="000A50E7">
        <w:rPr>
          <w:rFonts w:cs="Times New Roman"/>
          <w:color w:val="auto"/>
          <w:sz w:val="20"/>
          <w:szCs w:val="20"/>
        </w:rPr>
        <w:t xml:space="preserve"> also dramatically </w:t>
      </w:r>
      <w:r w:rsidR="002125E6" w:rsidRPr="000A50E7">
        <w:rPr>
          <w:rFonts w:cs="Times New Roman"/>
          <w:color w:val="auto"/>
          <w:sz w:val="20"/>
          <w:szCs w:val="20"/>
        </w:rPr>
        <w:t xml:space="preserve">increases </w:t>
      </w:r>
      <w:r w:rsidR="001266DB" w:rsidRPr="000A50E7">
        <w:rPr>
          <w:rFonts w:cs="Times New Roman"/>
          <w:color w:val="auto"/>
          <w:sz w:val="20"/>
          <w:szCs w:val="20"/>
        </w:rPr>
        <w:t>in response to TcdA (28</w:t>
      </w:r>
      <w:r w:rsidR="00EA40A5" w:rsidRPr="000A50E7">
        <w:rPr>
          <w:rFonts w:cs="Times New Roman"/>
          <w:color w:val="auto"/>
          <w:sz w:val="20"/>
          <w:szCs w:val="20"/>
        </w:rPr>
        <w:t>-</w:t>
      </w:r>
      <w:r w:rsidR="001266DB" w:rsidRPr="000A50E7">
        <w:rPr>
          <w:rFonts w:cs="Times New Roman"/>
          <w:color w:val="auto"/>
          <w:sz w:val="20"/>
          <w:szCs w:val="20"/>
        </w:rPr>
        <w:t xml:space="preserve"> and 95-fold at 6 and 16h, respectively).</w:t>
      </w:r>
      <w:r w:rsidR="00762BA4" w:rsidRPr="000A50E7">
        <w:rPr>
          <w:rFonts w:cs="Times New Roman"/>
          <w:color w:val="auto"/>
          <w:sz w:val="20"/>
          <w:szCs w:val="20"/>
        </w:rPr>
        <w:t xml:space="preserve"> </w:t>
      </w:r>
      <w:r w:rsidR="000E3E95" w:rsidRPr="000A50E7">
        <w:rPr>
          <w:rFonts w:cs="Times New Roman"/>
          <w:color w:val="auto"/>
          <w:sz w:val="20"/>
          <w:szCs w:val="20"/>
        </w:rPr>
        <w:t xml:space="preserve">Similarly, in mice infected with </w:t>
      </w:r>
      <w:r w:rsidR="000E3E95" w:rsidRPr="000A50E7">
        <w:rPr>
          <w:rFonts w:cs="Times New Roman"/>
          <w:i/>
          <w:color w:val="auto"/>
          <w:sz w:val="20"/>
          <w:szCs w:val="20"/>
        </w:rPr>
        <w:t>C. difficile</w:t>
      </w:r>
      <w:r w:rsidR="000E3E95" w:rsidRPr="000A50E7">
        <w:rPr>
          <w:rFonts w:cs="Times New Roman"/>
          <w:color w:val="auto"/>
          <w:sz w:val="20"/>
          <w:szCs w:val="20"/>
        </w:rPr>
        <w:t xml:space="preserve"> (VPI10463), intestinal levels of IL-33 increase at the peak of infection (data not shown)</w:t>
      </w:r>
      <w:r w:rsidR="00873FE8" w:rsidRPr="000A50E7">
        <w:rPr>
          <w:rFonts w:cs="Times New Roman"/>
          <w:color w:val="auto"/>
          <w:sz w:val="20"/>
          <w:szCs w:val="20"/>
        </w:rPr>
        <w:t>,</w:t>
      </w:r>
      <w:r w:rsidR="000E3E95" w:rsidRPr="000A50E7">
        <w:rPr>
          <w:rFonts w:cs="Times New Roman"/>
          <w:color w:val="auto"/>
          <w:sz w:val="20"/>
          <w:szCs w:val="20"/>
        </w:rPr>
        <w:t xml:space="preserve"> suggesting that this cytokine is responsive in part to toxin effects. </w:t>
      </w:r>
      <w:r w:rsidR="007E0A9C" w:rsidRPr="000A50E7">
        <w:rPr>
          <w:rFonts w:cs="Times New Roman"/>
          <w:color w:val="auto"/>
          <w:sz w:val="20"/>
          <w:szCs w:val="20"/>
        </w:rPr>
        <w:t xml:space="preserve">In another study, </w:t>
      </w:r>
      <w:proofErr w:type="spellStart"/>
      <w:r w:rsidR="00980EB8" w:rsidRPr="000A50E7">
        <w:rPr>
          <w:rFonts w:cs="Times New Roman"/>
          <w:color w:val="auto"/>
          <w:sz w:val="20"/>
          <w:szCs w:val="20"/>
        </w:rPr>
        <w:t>Hirota</w:t>
      </w:r>
      <w:proofErr w:type="spellEnd"/>
      <w:r w:rsidR="00980EB8" w:rsidRPr="000A50E7">
        <w:rPr>
          <w:rFonts w:cs="Times New Roman"/>
          <w:color w:val="auto"/>
          <w:sz w:val="20"/>
          <w:szCs w:val="20"/>
        </w:rPr>
        <w:t xml:space="preserve"> </w:t>
      </w:r>
      <w:r w:rsidR="0067351C" w:rsidRPr="000A50E7">
        <w:rPr>
          <w:rFonts w:cs="Times New Roman"/>
          <w:i/>
          <w:color w:val="auto"/>
          <w:sz w:val="20"/>
          <w:szCs w:val="20"/>
        </w:rPr>
        <w:t>et al.</w:t>
      </w:r>
      <w:r w:rsidR="00980EB8" w:rsidRPr="000A50E7">
        <w:rPr>
          <w:rFonts w:cs="Times New Roman"/>
          <w:color w:val="auto"/>
          <w:sz w:val="20"/>
          <w:szCs w:val="20"/>
        </w:rPr>
        <w:t xml:space="preserve"> </w:t>
      </w:r>
      <w:r w:rsidR="00297501" w:rsidRPr="000A50E7">
        <w:rPr>
          <w:rFonts w:cs="Times New Roman"/>
          <w:color w:val="auto"/>
          <w:sz w:val="20"/>
          <w:szCs w:val="20"/>
        </w:rPr>
        <w:t xml:space="preserve">measured </w:t>
      </w:r>
      <w:r w:rsidR="00980EB8" w:rsidRPr="000A50E7">
        <w:rPr>
          <w:rFonts w:cs="Times New Roman"/>
          <w:color w:val="auto"/>
          <w:sz w:val="20"/>
          <w:szCs w:val="20"/>
        </w:rPr>
        <w:t xml:space="preserve">cytokine levels </w:t>
      </w:r>
      <w:r w:rsidR="00890001" w:rsidRPr="000A50E7">
        <w:rPr>
          <w:rFonts w:cs="Times New Roman"/>
          <w:color w:val="auto"/>
          <w:sz w:val="20"/>
          <w:szCs w:val="20"/>
        </w:rPr>
        <w:t>in</w:t>
      </w:r>
      <w:r w:rsidR="00980EB8" w:rsidRPr="000A50E7">
        <w:rPr>
          <w:rFonts w:cs="Times New Roman"/>
          <w:color w:val="auto"/>
          <w:sz w:val="20"/>
          <w:szCs w:val="20"/>
        </w:rPr>
        <w:t xml:space="preserve"> colonic tissue lysates </w:t>
      </w:r>
      <w:r w:rsidR="00C21E93" w:rsidRPr="000A50E7">
        <w:rPr>
          <w:rFonts w:cs="Times New Roman"/>
          <w:color w:val="auto"/>
          <w:sz w:val="20"/>
          <w:szCs w:val="20"/>
        </w:rPr>
        <w:t xml:space="preserve">four hours </w:t>
      </w:r>
      <w:r w:rsidR="00980EB8" w:rsidRPr="000A50E7">
        <w:rPr>
          <w:rFonts w:cs="Times New Roman"/>
          <w:color w:val="auto"/>
          <w:sz w:val="20"/>
          <w:szCs w:val="20"/>
        </w:rPr>
        <w:t xml:space="preserve">after intrarectal instillation of </w:t>
      </w:r>
      <w:proofErr w:type="spellStart"/>
      <w:r w:rsidR="00980EB8" w:rsidRPr="000A50E7">
        <w:rPr>
          <w:rFonts w:cs="Times New Roman"/>
          <w:color w:val="auto"/>
          <w:sz w:val="20"/>
          <w:szCs w:val="20"/>
        </w:rPr>
        <w:t>TcdA</w:t>
      </w:r>
      <w:r w:rsidR="002762E6" w:rsidRPr="000A50E7">
        <w:rPr>
          <w:rFonts w:cs="Times New Roman"/>
          <w:color w:val="auto"/>
          <w:sz w:val="20"/>
          <w:szCs w:val="20"/>
        </w:rPr>
        <w:t>+</w:t>
      </w:r>
      <w:r w:rsidR="00C21E93" w:rsidRPr="000A50E7">
        <w:rPr>
          <w:rFonts w:cs="Times New Roman"/>
          <w:color w:val="auto"/>
          <w:sz w:val="20"/>
          <w:szCs w:val="20"/>
        </w:rPr>
        <w:t>TcdB</w:t>
      </w:r>
      <w:proofErr w:type="spellEnd"/>
      <w:r w:rsidR="00980EB8" w:rsidRPr="000A50E7">
        <w:rPr>
          <w:rFonts w:cs="Times New Roman"/>
          <w:color w:val="auto"/>
          <w:sz w:val="20"/>
          <w:szCs w:val="20"/>
        </w:rPr>
        <w:t>.</w:t>
      </w:r>
      <w:r w:rsidR="00C26DCC" w:rsidRPr="000A50E7">
        <w:rPr>
          <w:rFonts w:cs="Times New Roman"/>
          <w:color w:val="auto"/>
          <w:sz w:val="20"/>
          <w:szCs w:val="20"/>
        </w:rPr>
        <w:t xml:space="preserve"> </w:t>
      </w:r>
      <w:r w:rsidR="007E0A9C" w:rsidRPr="000A50E7">
        <w:rPr>
          <w:rFonts w:cs="Times New Roman"/>
          <w:color w:val="auto"/>
          <w:sz w:val="20"/>
          <w:szCs w:val="20"/>
        </w:rPr>
        <w:t>The data</w:t>
      </w:r>
      <w:r w:rsidR="00FA6602" w:rsidRPr="000A50E7">
        <w:rPr>
          <w:rFonts w:cs="Times New Roman"/>
          <w:color w:val="auto"/>
          <w:sz w:val="20"/>
          <w:szCs w:val="20"/>
        </w:rPr>
        <w:t xml:space="preserve"> published by </w:t>
      </w:r>
      <w:proofErr w:type="spellStart"/>
      <w:r w:rsidR="00FA6602" w:rsidRPr="000A50E7">
        <w:rPr>
          <w:rFonts w:cs="Times New Roman"/>
          <w:color w:val="auto"/>
          <w:sz w:val="20"/>
          <w:szCs w:val="20"/>
        </w:rPr>
        <w:t>Hirota</w:t>
      </w:r>
      <w:proofErr w:type="spellEnd"/>
      <w:r w:rsidR="00FA6602" w:rsidRPr="000A50E7">
        <w:rPr>
          <w:rFonts w:cs="Times New Roman"/>
          <w:color w:val="auto"/>
          <w:sz w:val="20"/>
          <w:szCs w:val="20"/>
        </w:rPr>
        <w:t xml:space="preserve"> </w:t>
      </w:r>
      <w:r w:rsidR="0067351C" w:rsidRPr="000A50E7">
        <w:rPr>
          <w:rFonts w:cs="Times New Roman"/>
          <w:i/>
          <w:color w:val="auto"/>
          <w:sz w:val="20"/>
          <w:szCs w:val="20"/>
        </w:rPr>
        <w:t>et al</w:t>
      </w:r>
      <w:r w:rsidR="00465573" w:rsidRPr="000A50E7">
        <w:rPr>
          <w:rFonts w:cs="Times New Roman"/>
          <w:color w:val="auto"/>
          <w:sz w:val="20"/>
          <w:szCs w:val="20"/>
        </w:rPr>
        <w:t>.</w:t>
      </w:r>
      <w:r w:rsidR="00FA6602" w:rsidRPr="000A50E7">
        <w:rPr>
          <w:rFonts w:cs="Times New Roman"/>
          <w:color w:val="auto"/>
          <w:sz w:val="20"/>
          <w:szCs w:val="20"/>
        </w:rPr>
        <w:t xml:space="preserve"> </w:t>
      </w:r>
      <w:r w:rsidR="0067351C" w:rsidRPr="000A50E7">
        <w:rPr>
          <w:rFonts w:cs="Times New Roman"/>
          <w:color w:val="auto"/>
          <w:sz w:val="20"/>
          <w:szCs w:val="20"/>
        </w:rPr>
        <w:t>are correlated</w:t>
      </w:r>
      <w:r w:rsidR="007E0A9C" w:rsidRPr="000A50E7">
        <w:rPr>
          <w:rFonts w:cs="Times New Roman"/>
          <w:color w:val="auto"/>
          <w:sz w:val="20"/>
          <w:szCs w:val="20"/>
        </w:rPr>
        <w:t xml:space="preserve"> to our measured </w:t>
      </w:r>
      <w:r w:rsidR="00BE3E38" w:rsidRPr="000A50E7">
        <w:rPr>
          <w:rFonts w:cs="Times New Roman"/>
          <w:color w:val="auto"/>
          <w:sz w:val="20"/>
          <w:szCs w:val="20"/>
        </w:rPr>
        <w:t>cecal</w:t>
      </w:r>
      <w:r w:rsidR="006B59CD" w:rsidRPr="000A50E7">
        <w:rPr>
          <w:rFonts w:cs="Times New Roman"/>
          <w:color w:val="auto"/>
          <w:sz w:val="20"/>
          <w:szCs w:val="20"/>
        </w:rPr>
        <w:t>, epithelial-layer</w:t>
      </w:r>
      <w:r w:rsidR="00B527E3" w:rsidRPr="000A50E7">
        <w:rPr>
          <w:rFonts w:cs="Times New Roman"/>
          <w:color w:val="auto"/>
          <w:sz w:val="20"/>
          <w:szCs w:val="20"/>
        </w:rPr>
        <w:t xml:space="preserve"> gene expression (r=0.5</w:t>
      </w:r>
      <w:r w:rsidR="00B119F9" w:rsidRPr="000A50E7">
        <w:rPr>
          <w:rFonts w:cs="Times New Roman"/>
          <w:color w:val="auto"/>
          <w:sz w:val="20"/>
          <w:szCs w:val="20"/>
        </w:rPr>
        <w:t xml:space="preserve">, </w:t>
      </w:r>
      <w:proofErr w:type="spellStart"/>
      <w:r w:rsidR="00B119F9" w:rsidRPr="000A50E7">
        <w:rPr>
          <w:rFonts w:cs="Times New Roman"/>
          <w:color w:val="auto"/>
          <w:sz w:val="20"/>
          <w:szCs w:val="20"/>
        </w:rPr>
        <w:t>TcdA+B</w:t>
      </w:r>
      <w:proofErr w:type="spellEnd"/>
      <w:r w:rsidR="00B119F9" w:rsidRPr="000A50E7">
        <w:rPr>
          <w:rFonts w:cs="Times New Roman"/>
          <w:color w:val="auto"/>
          <w:sz w:val="20"/>
          <w:szCs w:val="20"/>
        </w:rPr>
        <w:t xml:space="preserve"> at 6h</w:t>
      </w:r>
      <w:r w:rsidR="006B59CD" w:rsidRPr="000A50E7">
        <w:rPr>
          <w:rFonts w:cs="Times New Roman"/>
          <w:color w:val="auto"/>
          <w:sz w:val="20"/>
          <w:szCs w:val="20"/>
        </w:rPr>
        <w:t>)</w:t>
      </w:r>
      <w:r w:rsidR="00E931F1" w:rsidRPr="000A50E7">
        <w:rPr>
          <w:rFonts w:cs="Times New Roman"/>
          <w:color w:val="auto"/>
          <w:sz w:val="20"/>
          <w:szCs w:val="20"/>
        </w:rPr>
        <w:t xml:space="preserve"> and</w:t>
      </w:r>
      <w:r w:rsidR="006B59CD" w:rsidRPr="000A50E7">
        <w:rPr>
          <w:rFonts w:cs="Times New Roman"/>
          <w:color w:val="auto"/>
          <w:sz w:val="20"/>
          <w:szCs w:val="20"/>
        </w:rPr>
        <w:t xml:space="preserve"> </w:t>
      </w:r>
      <w:r w:rsidR="00BE3E38" w:rsidRPr="000A50E7">
        <w:rPr>
          <w:rFonts w:cs="Times New Roman"/>
          <w:color w:val="auto"/>
          <w:sz w:val="20"/>
          <w:szCs w:val="20"/>
        </w:rPr>
        <w:t xml:space="preserve">intracellular </w:t>
      </w:r>
      <w:r w:rsidR="004C7E68" w:rsidRPr="000A50E7">
        <w:rPr>
          <w:rFonts w:cs="Times New Roman"/>
          <w:color w:val="auto"/>
          <w:sz w:val="20"/>
          <w:szCs w:val="20"/>
        </w:rPr>
        <w:t>protein expression (r=0.36</w:t>
      </w:r>
      <w:r w:rsidR="00B119F9" w:rsidRPr="000A50E7">
        <w:rPr>
          <w:rFonts w:cs="Times New Roman"/>
          <w:color w:val="auto"/>
          <w:sz w:val="20"/>
          <w:szCs w:val="20"/>
        </w:rPr>
        <w:t>, TcdA at 6h</w:t>
      </w:r>
      <w:r w:rsidR="007E0A9C" w:rsidRPr="000A50E7">
        <w:rPr>
          <w:rFonts w:cs="Times New Roman"/>
          <w:color w:val="auto"/>
          <w:sz w:val="20"/>
          <w:szCs w:val="20"/>
        </w:rPr>
        <w:t>, Supplement</w:t>
      </w:r>
      <w:r w:rsidR="00CE7129" w:rsidRPr="000A50E7">
        <w:rPr>
          <w:rFonts w:cs="Times New Roman"/>
          <w:color w:val="auto"/>
          <w:sz w:val="20"/>
          <w:szCs w:val="20"/>
        </w:rPr>
        <w:t>ary Figure 5</w:t>
      </w:r>
      <w:r w:rsidR="004C7E68" w:rsidRPr="000A50E7">
        <w:rPr>
          <w:rFonts w:cs="Times New Roman"/>
          <w:color w:val="auto"/>
          <w:sz w:val="20"/>
          <w:szCs w:val="20"/>
        </w:rPr>
        <w:t>)</w:t>
      </w:r>
      <w:r w:rsidR="00E931F1" w:rsidRPr="000A50E7">
        <w:rPr>
          <w:rFonts w:cs="Times New Roman"/>
          <w:color w:val="auto"/>
          <w:sz w:val="20"/>
          <w:szCs w:val="20"/>
        </w:rPr>
        <w:t>.</w:t>
      </w:r>
      <w:r w:rsidR="002A01E2" w:rsidRPr="000A50E7">
        <w:rPr>
          <w:rFonts w:cs="Times New Roman"/>
          <w:color w:val="auto"/>
          <w:sz w:val="20"/>
          <w:szCs w:val="20"/>
        </w:rPr>
        <w:t xml:space="preserve"> </w:t>
      </w:r>
      <w:r w:rsidR="00CE7129" w:rsidRPr="000A50E7">
        <w:rPr>
          <w:rFonts w:cs="Times New Roman"/>
          <w:color w:val="auto"/>
          <w:sz w:val="20"/>
          <w:szCs w:val="20"/>
        </w:rPr>
        <w:t>S</w:t>
      </w:r>
      <w:r w:rsidR="002A01E2" w:rsidRPr="000A50E7">
        <w:rPr>
          <w:rFonts w:cs="Times New Roman"/>
          <w:color w:val="auto"/>
          <w:sz w:val="20"/>
          <w:szCs w:val="20"/>
        </w:rPr>
        <w:t>ix hours</w:t>
      </w:r>
      <w:r w:rsidR="009368E2" w:rsidRPr="000A50E7">
        <w:rPr>
          <w:rFonts w:cs="Times New Roman"/>
          <w:color w:val="auto"/>
          <w:sz w:val="20"/>
          <w:szCs w:val="20"/>
        </w:rPr>
        <w:t xml:space="preserve"> after cecal injection of TcdA, s</w:t>
      </w:r>
      <w:r w:rsidR="00E931F1" w:rsidRPr="000A50E7">
        <w:rPr>
          <w:rFonts w:cs="Times New Roman"/>
          <w:color w:val="auto"/>
          <w:sz w:val="20"/>
          <w:szCs w:val="20"/>
        </w:rPr>
        <w:t>erum cytokine concentrations</w:t>
      </w:r>
      <w:r w:rsidR="002A01E2" w:rsidRPr="000A50E7">
        <w:rPr>
          <w:rFonts w:cs="Times New Roman"/>
          <w:color w:val="auto"/>
          <w:sz w:val="20"/>
          <w:szCs w:val="20"/>
        </w:rPr>
        <w:t xml:space="preserve"> </w:t>
      </w:r>
      <w:r w:rsidR="0067351C" w:rsidRPr="000A50E7">
        <w:rPr>
          <w:rFonts w:cs="Times New Roman"/>
          <w:color w:val="auto"/>
          <w:sz w:val="20"/>
          <w:szCs w:val="20"/>
        </w:rPr>
        <w:t xml:space="preserve">correlate even more strongly with </w:t>
      </w:r>
      <w:proofErr w:type="spellStart"/>
      <w:r w:rsidR="0067351C" w:rsidRPr="000A50E7">
        <w:rPr>
          <w:rFonts w:cs="Times New Roman"/>
          <w:color w:val="auto"/>
          <w:sz w:val="20"/>
          <w:szCs w:val="20"/>
        </w:rPr>
        <w:t>Hirota</w:t>
      </w:r>
      <w:proofErr w:type="spellEnd"/>
      <w:r w:rsidR="0067351C" w:rsidRPr="000A50E7">
        <w:rPr>
          <w:rFonts w:cs="Times New Roman"/>
          <w:color w:val="auto"/>
          <w:sz w:val="20"/>
          <w:szCs w:val="20"/>
        </w:rPr>
        <w:t xml:space="preserve"> </w:t>
      </w:r>
      <w:r w:rsidR="0067351C" w:rsidRPr="000A50E7">
        <w:rPr>
          <w:rFonts w:cs="Times New Roman"/>
          <w:i/>
          <w:color w:val="auto"/>
          <w:sz w:val="20"/>
          <w:szCs w:val="20"/>
        </w:rPr>
        <w:t>et al.</w:t>
      </w:r>
      <w:r w:rsidR="0067351C" w:rsidRPr="000A50E7">
        <w:rPr>
          <w:rFonts w:cs="Times New Roman"/>
          <w:color w:val="auto"/>
          <w:sz w:val="20"/>
          <w:szCs w:val="20"/>
        </w:rPr>
        <w:t>’s data</w:t>
      </w:r>
      <w:r w:rsidR="00E931F1" w:rsidRPr="000A50E7">
        <w:rPr>
          <w:rFonts w:cs="Times New Roman"/>
          <w:color w:val="auto"/>
          <w:sz w:val="20"/>
          <w:szCs w:val="20"/>
        </w:rPr>
        <w:t xml:space="preserve"> (r=0.68).</w:t>
      </w:r>
      <w:r w:rsidR="009368E2" w:rsidRPr="000A50E7">
        <w:rPr>
          <w:rFonts w:cs="Times New Roman"/>
          <w:color w:val="auto"/>
          <w:sz w:val="20"/>
          <w:szCs w:val="20"/>
        </w:rPr>
        <w:t xml:space="preserve"> Hence, our data from cecal cells and serum after cecal injection of TcdA and/or TcdB are in agreement with findings from colonic tissue after intrarectal instillation of </w:t>
      </w:r>
      <w:proofErr w:type="spellStart"/>
      <w:r w:rsidR="009368E2" w:rsidRPr="000A50E7">
        <w:rPr>
          <w:rFonts w:cs="Times New Roman"/>
          <w:color w:val="auto"/>
          <w:sz w:val="20"/>
          <w:szCs w:val="20"/>
        </w:rPr>
        <w:t>TcdA+TcdB</w:t>
      </w:r>
      <w:proofErr w:type="spellEnd"/>
      <w:r w:rsidR="009368E2" w:rsidRPr="000A50E7">
        <w:rPr>
          <w:rFonts w:cs="Times New Roman"/>
          <w:color w:val="auto"/>
          <w:sz w:val="20"/>
          <w:szCs w:val="20"/>
        </w:rPr>
        <w:t>.</w:t>
      </w:r>
      <w:r w:rsidR="00CE7129" w:rsidRPr="000A50E7">
        <w:rPr>
          <w:rFonts w:cs="Times New Roman"/>
          <w:color w:val="auto"/>
          <w:sz w:val="20"/>
          <w:szCs w:val="20"/>
        </w:rPr>
        <w:t xml:space="preserve"> </w:t>
      </w:r>
      <w:r w:rsidR="00424EAD" w:rsidRPr="000A50E7">
        <w:rPr>
          <w:rFonts w:cs="Times New Roman"/>
          <w:color w:val="auto"/>
          <w:sz w:val="20"/>
          <w:szCs w:val="20"/>
        </w:rPr>
        <w:t>Additionally, our data show the expression changes of many other genes over a 16h time course</w:t>
      </w:r>
      <w:r w:rsidR="00330B9F" w:rsidRPr="000A50E7">
        <w:rPr>
          <w:rFonts w:cs="Times New Roman"/>
          <w:color w:val="auto"/>
          <w:sz w:val="20"/>
          <w:szCs w:val="20"/>
        </w:rPr>
        <w:t xml:space="preserve"> for </w:t>
      </w:r>
      <w:r w:rsidR="002125E6" w:rsidRPr="000A50E7">
        <w:rPr>
          <w:rFonts w:cs="Times New Roman"/>
          <w:color w:val="auto"/>
          <w:sz w:val="20"/>
          <w:szCs w:val="20"/>
        </w:rPr>
        <w:t>each</w:t>
      </w:r>
      <w:r w:rsidR="00330B9F" w:rsidRPr="000A50E7">
        <w:rPr>
          <w:rFonts w:cs="Times New Roman"/>
          <w:color w:val="auto"/>
          <w:sz w:val="20"/>
          <w:szCs w:val="20"/>
        </w:rPr>
        <w:t xml:space="preserve"> toxin</w:t>
      </w:r>
      <w:r w:rsidR="00287585" w:rsidRPr="000A50E7">
        <w:rPr>
          <w:rFonts w:cs="Times New Roman"/>
          <w:color w:val="auto"/>
          <w:sz w:val="20"/>
          <w:szCs w:val="20"/>
        </w:rPr>
        <w:t xml:space="preserve"> individually.</w:t>
      </w:r>
      <w:r w:rsidR="008433F7" w:rsidRPr="000A50E7">
        <w:rPr>
          <w:rFonts w:cs="Times New Roman"/>
          <w:color w:val="auto"/>
          <w:sz w:val="20"/>
          <w:szCs w:val="20"/>
        </w:rPr>
        <w:t xml:space="preserve"> </w:t>
      </w:r>
    </w:p>
    <w:p w:rsidR="00322452" w:rsidRPr="000A50E7" w:rsidRDefault="00322452" w:rsidP="00E85E3C">
      <w:pPr>
        <w:suppressLineNumbers/>
        <w:spacing w:after="0" w:line="480" w:lineRule="auto"/>
        <w:jc w:val="both"/>
        <w:rPr>
          <w:color w:val="auto"/>
          <w:sz w:val="20"/>
          <w:szCs w:val="20"/>
        </w:rPr>
      </w:pPr>
    </w:p>
    <w:p w:rsidR="00233A56" w:rsidRPr="000A50E7" w:rsidRDefault="002E28B4" w:rsidP="00E85E3C">
      <w:pPr>
        <w:spacing w:after="0" w:line="480" w:lineRule="auto"/>
        <w:jc w:val="both"/>
        <w:rPr>
          <w:color w:val="auto"/>
          <w:sz w:val="20"/>
          <w:szCs w:val="20"/>
        </w:rPr>
      </w:pPr>
      <w:r w:rsidRPr="000A50E7">
        <w:rPr>
          <w:color w:val="auto"/>
          <w:sz w:val="20"/>
          <w:szCs w:val="20"/>
        </w:rPr>
        <w:t xml:space="preserve">Although the expression and/or release of chemokines and cytokines </w:t>
      </w:r>
      <w:r w:rsidR="00013638" w:rsidRPr="000A50E7">
        <w:rPr>
          <w:color w:val="auto"/>
          <w:sz w:val="20"/>
          <w:szCs w:val="20"/>
        </w:rPr>
        <w:t xml:space="preserve">are </w:t>
      </w:r>
      <w:r w:rsidR="00270182" w:rsidRPr="000A50E7">
        <w:rPr>
          <w:color w:val="auto"/>
          <w:sz w:val="20"/>
          <w:szCs w:val="20"/>
        </w:rPr>
        <w:t>known response</w:t>
      </w:r>
      <w:r w:rsidR="00013638" w:rsidRPr="000A50E7">
        <w:rPr>
          <w:color w:val="auto"/>
          <w:sz w:val="20"/>
          <w:szCs w:val="20"/>
        </w:rPr>
        <w:t>s</w:t>
      </w:r>
      <w:r w:rsidR="00270182" w:rsidRPr="000A50E7">
        <w:rPr>
          <w:color w:val="auto"/>
          <w:sz w:val="20"/>
          <w:szCs w:val="20"/>
        </w:rPr>
        <w:t xml:space="preserve"> to </w:t>
      </w:r>
      <w:r w:rsidR="0067351C" w:rsidRPr="000A50E7">
        <w:rPr>
          <w:i/>
          <w:color w:val="auto"/>
          <w:sz w:val="20"/>
          <w:szCs w:val="20"/>
        </w:rPr>
        <w:t xml:space="preserve">C. difficile </w:t>
      </w:r>
      <w:r w:rsidR="00A25F28" w:rsidRPr="000A50E7">
        <w:rPr>
          <w:color w:val="auto"/>
          <w:sz w:val="20"/>
          <w:szCs w:val="20"/>
        </w:rPr>
        <w:t>toxins</w:t>
      </w:r>
      <w:r w:rsidR="007E0A9C" w:rsidRPr="000A50E7">
        <w:rPr>
          <w:color w:val="auto"/>
          <w:sz w:val="20"/>
          <w:szCs w:val="20"/>
        </w:rPr>
        <w:t xml:space="preserve">, the </w:t>
      </w:r>
      <w:r w:rsidR="00612634" w:rsidRPr="000A50E7">
        <w:rPr>
          <w:color w:val="auto"/>
          <w:sz w:val="20"/>
          <w:szCs w:val="20"/>
        </w:rPr>
        <w:t>full profile</w:t>
      </w:r>
      <w:r w:rsidR="007E0A9C" w:rsidRPr="000A50E7">
        <w:rPr>
          <w:color w:val="auto"/>
          <w:sz w:val="20"/>
          <w:szCs w:val="20"/>
        </w:rPr>
        <w:t xml:space="preserve"> </w:t>
      </w:r>
      <w:r w:rsidR="00270182" w:rsidRPr="000A50E7">
        <w:rPr>
          <w:color w:val="auto"/>
          <w:sz w:val="20"/>
          <w:szCs w:val="20"/>
        </w:rPr>
        <w:t xml:space="preserve">of </w:t>
      </w:r>
      <w:r w:rsidR="007E0A9C" w:rsidRPr="000A50E7">
        <w:rPr>
          <w:color w:val="auto"/>
          <w:sz w:val="20"/>
          <w:szCs w:val="20"/>
        </w:rPr>
        <w:t>the transcription</w:t>
      </w:r>
      <w:r w:rsidR="00270182" w:rsidRPr="000A50E7">
        <w:rPr>
          <w:color w:val="auto"/>
          <w:sz w:val="20"/>
          <w:szCs w:val="20"/>
        </w:rPr>
        <w:t xml:space="preserve"> of cytokines in response to toxins has not been</w:t>
      </w:r>
      <w:r w:rsidR="007E0A9C" w:rsidRPr="000A50E7">
        <w:rPr>
          <w:color w:val="auto"/>
          <w:sz w:val="20"/>
          <w:szCs w:val="20"/>
        </w:rPr>
        <w:t xml:space="preserve"> investigated</w:t>
      </w:r>
      <w:r w:rsidR="00270182" w:rsidRPr="000A50E7">
        <w:rPr>
          <w:color w:val="auto"/>
          <w:sz w:val="20"/>
          <w:szCs w:val="20"/>
        </w:rPr>
        <w:t xml:space="preserve">. </w:t>
      </w:r>
      <w:r w:rsidR="00A77360" w:rsidRPr="000A50E7">
        <w:rPr>
          <w:color w:val="auto"/>
          <w:sz w:val="20"/>
          <w:szCs w:val="20"/>
        </w:rPr>
        <w:t xml:space="preserve">Previously, the role of </w:t>
      </w:r>
      <w:r w:rsidR="00AF5766" w:rsidRPr="000A50E7">
        <w:rPr>
          <w:color w:val="auto"/>
          <w:sz w:val="20"/>
          <w:szCs w:val="20"/>
        </w:rPr>
        <w:t xml:space="preserve">many </w:t>
      </w:r>
      <w:r w:rsidR="00A77360" w:rsidRPr="000A50E7">
        <w:rPr>
          <w:color w:val="auto"/>
          <w:sz w:val="20"/>
          <w:szCs w:val="20"/>
        </w:rPr>
        <w:t xml:space="preserve">chemokines </w:t>
      </w:r>
      <w:r w:rsidR="00AF5766" w:rsidRPr="000A50E7">
        <w:rPr>
          <w:color w:val="auto"/>
          <w:sz w:val="20"/>
          <w:szCs w:val="20"/>
        </w:rPr>
        <w:t xml:space="preserve">and </w:t>
      </w:r>
      <w:proofErr w:type="spellStart"/>
      <w:r w:rsidR="00AF5766" w:rsidRPr="000A50E7">
        <w:rPr>
          <w:color w:val="auto"/>
          <w:sz w:val="20"/>
          <w:szCs w:val="20"/>
        </w:rPr>
        <w:t>proinflammatory</w:t>
      </w:r>
      <w:proofErr w:type="spellEnd"/>
      <w:r w:rsidR="00AF5766" w:rsidRPr="000A50E7">
        <w:rPr>
          <w:color w:val="auto"/>
          <w:sz w:val="20"/>
          <w:szCs w:val="20"/>
        </w:rPr>
        <w:t xml:space="preserve"> mediators </w:t>
      </w:r>
      <w:r w:rsidR="00A77360" w:rsidRPr="000A50E7">
        <w:rPr>
          <w:color w:val="auto"/>
          <w:sz w:val="20"/>
          <w:szCs w:val="20"/>
        </w:rPr>
        <w:t xml:space="preserve">in TcdA-induced enteritis has been </w:t>
      </w:r>
      <w:r w:rsidR="00612634" w:rsidRPr="000A50E7">
        <w:rPr>
          <w:color w:val="auto"/>
          <w:sz w:val="20"/>
          <w:szCs w:val="20"/>
        </w:rPr>
        <w:t>studied</w:t>
      </w:r>
      <w:r w:rsidR="00A77360" w:rsidRPr="000A50E7">
        <w:rPr>
          <w:color w:val="auto"/>
          <w:sz w:val="20"/>
          <w:szCs w:val="20"/>
        </w:rPr>
        <w:t xml:space="preserve"> </w:t>
      </w:r>
      <w:r w:rsidR="00AF5766" w:rsidRPr="000A50E7">
        <w:rPr>
          <w:color w:val="auto"/>
          <w:sz w:val="20"/>
          <w:szCs w:val="20"/>
        </w:rPr>
        <w:t>individually</w:t>
      </w:r>
      <w:r w:rsidR="00612634" w:rsidRPr="000A50E7">
        <w:rPr>
          <w:color w:val="auto"/>
          <w:sz w:val="20"/>
          <w:szCs w:val="20"/>
        </w:rPr>
        <w:t xml:space="preserve"> </w:t>
      </w:r>
      <w:r w:rsidR="00A83DCE" w:rsidRPr="000A50E7">
        <w:rPr>
          <w:color w:val="auto"/>
          <w:sz w:val="20"/>
          <w:szCs w:val="20"/>
        </w:rPr>
        <w:t xml:space="preserve">with </w:t>
      </w:r>
      <w:proofErr w:type="spellStart"/>
      <w:r w:rsidR="00A77360" w:rsidRPr="000A50E7">
        <w:rPr>
          <w:color w:val="auto"/>
          <w:sz w:val="20"/>
          <w:szCs w:val="20"/>
        </w:rPr>
        <w:t>ileal</w:t>
      </w:r>
      <w:proofErr w:type="spellEnd"/>
      <w:r w:rsidR="00A77360" w:rsidRPr="000A50E7">
        <w:rPr>
          <w:color w:val="auto"/>
          <w:sz w:val="20"/>
          <w:szCs w:val="20"/>
        </w:rPr>
        <w:t xml:space="preserve"> loops</w:t>
      </w:r>
      <w:r w:rsidR="00AF5766" w:rsidRPr="000A50E7">
        <w:rPr>
          <w:color w:val="auto"/>
          <w:sz w:val="20"/>
          <w:szCs w:val="20"/>
        </w:rPr>
        <w:t xml:space="preserve"> or </w:t>
      </w:r>
      <w:r w:rsidR="0067351C" w:rsidRPr="000A50E7">
        <w:rPr>
          <w:i/>
          <w:color w:val="auto"/>
          <w:sz w:val="20"/>
          <w:szCs w:val="20"/>
        </w:rPr>
        <w:t>in vitro</w:t>
      </w:r>
      <w:r w:rsidR="00AF5766"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"DOI" : "10.3390/toxins2071848 toxins-02-01848 [pii]", "ISBN" : "2072-6651 (Electronic) 2072-6651 (Linking)", "PMID" : "22069662", "abstract" : "The major virulence factors of Clostridium difficile infection (CDI) are two large exotoxins A (TcdA) and B (TcdB). However, our understanding of the specific roles of these toxins in CDI is still evolving. It is now accepted that both toxins are enterotoxic and proinflammatory in the human intestine. Both purified TcdA and TcdB are capable of inducing the pathophysiology of CDI, although most studies have focused on TcdA. C. difficile toxins exert a wide array of biological activities by acting directly on intestinal epithelial cells. Alternatively, the toxins may target immune cells and neurons once the intestinal epithelial barrier is disrupted. The toxins may also act indirectly by stimulating cells to produce chemokines, proinflammatory cytokines, neuropeptides and other neuroimmune signals. This review considers the mechanisms of TcdA- and TcdB-induced enterotoxicity, and recent developments in this field.", "author" : [ { "dropping-particle" : "", "family" : "Sun", "given" : "X", "non-dropping-particle" : "", "parse-names" : false, "suffix" : "" }, { "dropping-particle" : "", "family" : "Savidge", "given" : "T", "non-dropping-particle" : "", "parse-names" : false, "suffix" : "" }, { "dropping-particle" : "", "family" : "Feng", "given" : "H", "non-dropping-particle" : "", "parse-names" : false, "suffix" : "" } ], "container-title" : "Toxins (Basel)", "edition" : "2010/07/01", "id" : "ITEM-1", "issue" : "7", "issued" : { "date-parts" : [ [ "2010" ] ] }, "note" : "Sun, Xingmin\nSavidge, Tor\nFeng, Hanping\nSwitzerland\nToxins\nToxins (Basel). 2010 Jul;2(7):1848-80. doi: 10.3390/toxins2071848. Epub 2010 Jul 14.", "page" : "1848-1880", "title" : "The Enterotoxicity of Clostridium difficile Toxins", "type" : "article-journal", "volume" : "2" }, "uris" : [ "http://www.mendeley.com/documents/?uuid=0b133be5-0d6b-4132-b12b-878222eb076d" ] } ], "mendeley" : { "previouslyFormattedCitation" : "(27)"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(27)</w:t>
      </w:r>
      <w:r w:rsidR="00681467" w:rsidRPr="000A50E7">
        <w:rPr>
          <w:color w:val="auto"/>
          <w:sz w:val="20"/>
          <w:szCs w:val="20"/>
        </w:rPr>
        <w:fldChar w:fldCharType="end"/>
      </w:r>
      <w:r w:rsidR="00A77360" w:rsidRPr="000A50E7">
        <w:rPr>
          <w:color w:val="auto"/>
          <w:sz w:val="20"/>
          <w:szCs w:val="20"/>
        </w:rPr>
        <w:t xml:space="preserve">. </w:t>
      </w:r>
      <w:r w:rsidR="00AF5766" w:rsidRPr="000A50E7">
        <w:rPr>
          <w:color w:val="auto"/>
          <w:sz w:val="20"/>
          <w:szCs w:val="20"/>
        </w:rPr>
        <w:t xml:space="preserve">For example, </w:t>
      </w:r>
      <w:proofErr w:type="spellStart"/>
      <w:r w:rsidR="00A77360" w:rsidRPr="000A50E7">
        <w:rPr>
          <w:color w:val="auto"/>
          <w:sz w:val="20"/>
          <w:szCs w:val="20"/>
        </w:rPr>
        <w:t>Morteau</w:t>
      </w:r>
      <w:proofErr w:type="spellEnd"/>
      <w:r w:rsidR="00A77360" w:rsidRPr="000A50E7">
        <w:rPr>
          <w:color w:val="auto"/>
          <w:sz w:val="20"/>
          <w:szCs w:val="20"/>
        </w:rPr>
        <w:t xml:space="preserve"> </w:t>
      </w:r>
      <w:r w:rsidR="0067351C" w:rsidRPr="000A50E7">
        <w:rPr>
          <w:i/>
          <w:color w:val="auto"/>
          <w:sz w:val="20"/>
          <w:szCs w:val="20"/>
        </w:rPr>
        <w:t>et al.</w:t>
      </w:r>
      <w:r w:rsidR="00A77360" w:rsidRPr="000A50E7">
        <w:rPr>
          <w:color w:val="auto"/>
          <w:sz w:val="20"/>
          <w:szCs w:val="20"/>
        </w:rPr>
        <w:t xml:space="preserve"> found increased </w:t>
      </w:r>
      <w:r w:rsidR="0067351C" w:rsidRPr="000A50E7">
        <w:rPr>
          <w:i/>
          <w:color w:val="auto"/>
          <w:sz w:val="20"/>
          <w:szCs w:val="20"/>
        </w:rPr>
        <w:t>Ccl3</w:t>
      </w:r>
      <w:r w:rsidR="00A77360" w:rsidRPr="000A50E7">
        <w:rPr>
          <w:color w:val="auto"/>
          <w:sz w:val="20"/>
          <w:szCs w:val="20"/>
        </w:rPr>
        <w:t xml:space="preserve"> and </w:t>
      </w:r>
      <w:r w:rsidR="0067351C" w:rsidRPr="000A50E7">
        <w:rPr>
          <w:i/>
          <w:color w:val="auto"/>
          <w:sz w:val="20"/>
          <w:szCs w:val="20"/>
        </w:rPr>
        <w:t>Ccl5</w:t>
      </w:r>
      <w:r w:rsidR="00A77360" w:rsidRPr="000A50E7">
        <w:rPr>
          <w:color w:val="auto"/>
          <w:sz w:val="20"/>
          <w:szCs w:val="20"/>
        </w:rPr>
        <w:t xml:space="preserve"> transcription in whole tissue one hour after TcdA injection, and showed that </w:t>
      </w:r>
      <w:r w:rsidR="0067351C" w:rsidRPr="000A50E7">
        <w:rPr>
          <w:i/>
          <w:color w:val="auto"/>
          <w:sz w:val="20"/>
          <w:szCs w:val="20"/>
        </w:rPr>
        <w:t>Ccl3</w:t>
      </w:r>
      <w:r w:rsidR="00A77360" w:rsidRPr="000A50E7">
        <w:rPr>
          <w:color w:val="auto"/>
          <w:sz w:val="20"/>
          <w:szCs w:val="20"/>
        </w:rPr>
        <w:t xml:space="preserve"> knockout mice </w:t>
      </w:r>
      <w:r w:rsidR="00A83DCE" w:rsidRPr="000A50E7">
        <w:rPr>
          <w:color w:val="auto"/>
          <w:sz w:val="20"/>
          <w:szCs w:val="20"/>
        </w:rPr>
        <w:t xml:space="preserve">were less susceptible to </w:t>
      </w:r>
      <w:r w:rsidR="00EE72F1" w:rsidRPr="000A50E7">
        <w:rPr>
          <w:color w:val="auto"/>
          <w:sz w:val="20"/>
          <w:szCs w:val="20"/>
        </w:rPr>
        <w:t>TcdA</w:t>
      </w:r>
      <w:r w:rsidR="00A83DCE"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"DOI" : "S0016508502996435 [pii]", "ISBN" : "0016-5085 (Print) 0016-5085 (Linking)", "PMID" : "11875005", "abstract" : "BACKGROUND &amp; AIMS: The role of the CC chemokine receptor (CCR) 1 in acute enteritis was investigated by subjecting CCR1 knockout mice to Clostridium difficile toxin A treatment. METHODS: Toxin A or vehicle was injected into ileal loops in anesthetized wild-type, CCR1-/- and macrophage inhibitory protein (MIP)-1alpha-/- mice. After 1-4 hours, fluid accumulation was calculated, and the loops were processed for histology, myeloperoxidase activity, regulated on activation, normal T cell expressed and secreted (RANTES) production, and messenger RNA measurements. RESULTS: Toxin A induced in all mice a significant (P &lt; 0.05) increase in ileal fluid accumulation, epithelial damage, and neutrophil infiltration, with all parameters being significantly (P &lt; 0.01) lower in CCR1-/- and MIP-1alpha-/- mice. Ileal messenger RNA expression of the CCR1 ligands MIP-1alpha and RANTES and RANTES synthesis were increased in toxin A-treated wild-type mice. The RANTES antagonist Met-RANTES significantly (P &lt; 0.01) reduced the toxin A-induced increases in ileal fluid accumulation and myeloperoxidase activity in wild-type mice. CONCLUSIONS: C. difficile toxin A-induced murine enteritis involves CCR1 and its ligands MIP-1alpha and RANTES, which may be important mediators of the neutrophil recruitment characterizing acute, enterotoxin-mediated enteritis.", "author" : [ { "dropping-particle" : "", "family" : "Morteau", "given" : "O", "non-dropping-particle" : "", "parse-names" : false, "suffix" : "" }, { "dropping-particle" : "", "family" : "Castagliuolo", "given" : "I", "non-dropping-particle" : "", "parse-names" : false, "suffix" : "" }, { "dropping-particle" : "", "family" : "Mykoniatis", "given" : "A", "non-dropping-particle" : "", "parse-names" : false, "suffix" : "" }, { "dropping-particle" : "", "family" : "Zacks", "given" : "J", "non-dropping-particle" : "", "parse-names" : false, "suffix" : "" }, { "dropping-particle" : "", "family" : "Wlk", "given" : "M", "non-dropping-particle" : "", "parse-names" : false, "suffix" : "" }, { "dropping-particle" : "", "family" : "Lu", "given" : "B", "non-dropping-particle" : "", "parse-names" : false, "suffix" : "" }, { "dropping-particle" : "", "family" : "Pothoulakis", "given" : "C", "non-dropping-particle" : "", "parse-names" : false, "suffix" : "" }, { "dropping-particle" : "", "family" : "Gerard", "given" : "N P", "non-dropping-particle" : "", "parse-names" : false, "suffix" : "" }, { "dropping-particle" : "", "family" : "Gerard", "given" : "C", "non-dropping-particle" : "", "parse-names" : false, "suffix" : "" } ], "container-title" : "Gastroenterology", "edition" : "2002/03/05", "id" : "ITEM-1", "issue" : "3", "issued" : { "date-parts" : [ [ "2002" ] ] }, "note" : "Morteau, Olivier\nCastagliuolo, Ignazio\nMykoniatis, Andreas\nZacks, Jeff\nWlk, Michael\nLu, Bao\nPothoulakis, Charalabos\nGerard, Norma P\nGerard, Craig\nUnited States\nGastroenterology\nGastroenterology. 2002 Mar;122(3):725-33.", "page" : "725-733", "title" : "Genetic deficiency in the chemokine receptor CCR1 protects against acute Clostridium difficile toxin A enteritis in mice", "type" : "article-journal", "volume" : "122" }, "uris" : [ "http://www.mendeley.com/documents/?uuid=b80ca5db-4788-469c-b349-f0feb1b6557c" ] } ], "mendeley" : { "previouslyFormattedCitation" : "(30)"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(30)</w:t>
      </w:r>
      <w:r w:rsidR="00681467" w:rsidRPr="000A50E7">
        <w:rPr>
          <w:color w:val="auto"/>
          <w:sz w:val="20"/>
          <w:szCs w:val="20"/>
        </w:rPr>
        <w:fldChar w:fldCharType="end"/>
      </w:r>
      <w:r w:rsidR="00A77360" w:rsidRPr="000A50E7">
        <w:rPr>
          <w:color w:val="auto"/>
          <w:sz w:val="20"/>
          <w:szCs w:val="20"/>
        </w:rPr>
        <w:t>.</w:t>
      </w:r>
      <w:r w:rsidR="000220E8" w:rsidRPr="000A50E7">
        <w:rPr>
          <w:color w:val="auto"/>
          <w:sz w:val="20"/>
          <w:szCs w:val="20"/>
        </w:rPr>
        <w:t xml:space="preserve"> </w:t>
      </w:r>
      <w:proofErr w:type="spellStart"/>
      <w:r w:rsidR="000220E8" w:rsidRPr="000A50E7">
        <w:rPr>
          <w:color w:val="auto"/>
          <w:sz w:val="20"/>
          <w:szCs w:val="20"/>
        </w:rPr>
        <w:t>Castagliuolo</w:t>
      </w:r>
      <w:proofErr w:type="spellEnd"/>
      <w:r w:rsidR="000220E8" w:rsidRPr="000A50E7">
        <w:rPr>
          <w:color w:val="auto"/>
          <w:sz w:val="20"/>
          <w:szCs w:val="20"/>
        </w:rPr>
        <w:t xml:space="preserve"> </w:t>
      </w:r>
      <w:r w:rsidR="0067351C" w:rsidRPr="000A50E7">
        <w:rPr>
          <w:i/>
          <w:color w:val="auto"/>
          <w:sz w:val="20"/>
          <w:szCs w:val="20"/>
        </w:rPr>
        <w:t>et al</w:t>
      </w:r>
      <w:r w:rsidR="007E0A9C" w:rsidRPr="000A50E7">
        <w:rPr>
          <w:i/>
          <w:color w:val="auto"/>
          <w:sz w:val="20"/>
          <w:szCs w:val="20"/>
        </w:rPr>
        <w:t>.</w:t>
      </w:r>
      <w:r w:rsidR="000220E8" w:rsidRPr="000A50E7">
        <w:rPr>
          <w:color w:val="auto"/>
          <w:sz w:val="20"/>
          <w:szCs w:val="20"/>
        </w:rPr>
        <w:t xml:space="preserve"> </w:t>
      </w:r>
      <w:r w:rsidR="00A83DCE" w:rsidRPr="000A50E7">
        <w:rPr>
          <w:color w:val="auto"/>
          <w:sz w:val="20"/>
          <w:szCs w:val="20"/>
        </w:rPr>
        <w:t>identified</w:t>
      </w:r>
      <w:r w:rsidR="000220E8" w:rsidRPr="000A50E7">
        <w:rPr>
          <w:color w:val="auto"/>
          <w:sz w:val="20"/>
          <w:szCs w:val="20"/>
        </w:rPr>
        <w:t xml:space="preserve"> increased expression of </w:t>
      </w:r>
      <w:r w:rsidR="0067351C" w:rsidRPr="000A50E7">
        <w:rPr>
          <w:i/>
          <w:color w:val="auto"/>
          <w:sz w:val="20"/>
          <w:szCs w:val="20"/>
        </w:rPr>
        <w:t>Cxcl2</w:t>
      </w:r>
      <w:r w:rsidR="000220E8" w:rsidRPr="000A50E7">
        <w:rPr>
          <w:color w:val="auto"/>
          <w:sz w:val="20"/>
          <w:szCs w:val="20"/>
        </w:rPr>
        <w:t xml:space="preserve"> in rat epithelial cells after injection of TcdA into ligated </w:t>
      </w:r>
      <w:proofErr w:type="spellStart"/>
      <w:r w:rsidR="000220E8" w:rsidRPr="000A50E7">
        <w:rPr>
          <w:color w:val="auto"/>
          <w:sz w:val="20"/>
          <w:szCs w:val="20"/>
        </w:rPr>
        <w:t>ileal</w:t>
      </w:r>
      <w:proofErr w:type="spellEnd"/>
      <w:r w:rsidR="000220E8" w:rsidRPr="000A50E7">
        <w:rPr>
          <w:color w:val="auto"/>
          <w:sz w:val="20"/>
          <w:szCs w:val="20"/>
        </w:rPr>
        <w:t xml:space="preserve"> loops</w:t>
      </w:r>
      <w:r w:rsidR="00AF5766"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"ISBN" : "0022-1767 (Print) 0022-1767 (Linking)", "PMID" : "9637520", "abstract" : "Neutrophil infiltration of the colonic mucosa is a hallmark of Clostridium difficile toxin A-mediated enterocolitis. Macrophage-inflammatory protein-2 (MIP-2) is a potent neutrophil chemoattractant secreted by rat macrophages and epithelial cells in response to inflammatory stimuli. In this work, we report that administration of toxin A into rat ileal loops increased mucosal levels of MIP-2 before the onset of fluid secretion and mucosal neutrophil infiltration. Administration of rabbit anti-MIP-2 IgG, but not control IgG, reduced toxin A-mediated secretion (by 58%), mucosal permeability (by 80%), and myeloperoxidase activity (by 85%). Immunohistochemical analysis demonstrated increased MIP-2 expression in intestinal epithelial and lamina propria cells 1 h after toxin A administration. Intestinal epithelial cells purified from toxin A-exposed ileal loops also showed increased MIP-2 mRNA expression and MIP-2 protein release that was inhibited by pretreatment of rats with the transcriptional inhibitor actinomycin D. These results indicate that C. difficile toxin A induces MIP-2 release from intestinal epithelial cells and that MIP-2 contributes to neutrophil mucosal influx during toxin A enteritis.", "author" : [ { "dropping-particle" : "", "family" : "Castagliuolo", "given" : "I", "non-dropping-particle" : "", "parse-names" : false, "suffix" : "" }, { "dropping-particle" : "", "family" : "Keates", "given" : "A C", "non-dropping-particle" : "", "parse-names" : false, "suffix" : "" }, { "dropping-particle" : "", "family" : "Wang", "given" : "C C", "non-dropping-particle" : "", "parse-names" : false, "suffix" : "" }, { "dropping-particle" : "", "family" : "Pasha", "given" : "A", "non-dropping-particle" : "", "parse-names" : false, "suffix" : "" }, { "dropping-particle" : "", "family" : "Valenick", "given" : "L", "non-dropping-particle" : "", "parse-names" : false, "suffix" : "" }, { "dropping-particle" : "", "family" : "Kelly", "given" : "C P", "non-dropping-particle" : "", "parse-names" : false, "suffix" : "" }, { "dropping-particle" : "", "family" : "Nikulasson", "given" : "S T", "non-dropping-particle" : "", "parse-names" : false, "suffix" : "" }, { "dropping-particle" : "", "family" : "LaMont", "given" : "J T", "non-dropping-particle" : "", "parse-names" : false, "suffix" : "" }, { "dropping-particle" : "", "family" : "Pothoulakis", "given" : "C", "non-dropping-particle" : "", "parse-names" : false, "suffix" : "" } ], "container-title" : "J Immunol", "edition" : "1998/06/24", "id" : "ITEM-1", "issue" : "12", "issued" : { "date-parts" : [ [ "1998" ] ] }, "note" : "Castagliuolo, I\nKeates, A C\nWang, C C\nPasha, A\nValenick, L\nKelly, C P\nNikulasson, S T\nLaMont, J T\nPothoulakis, C\nDK-02128/DK/NIDDK NIH HHS/United States\nDK-34583/DK/NIDDK NIH HHS/United States\nDK-47343/DK/NIDDK NIH HHS/United States\nResearch Support, Non-U.S. Gov't\nResearch Support, U.S. Gov't, P.H.S.\nUnited states\nJournal of immunology (Baltimore, Md. : 1950)\nJ Immunol. 1998 Jun 15;160(12):6039-45.", "page" : "6039-6045", "title" : "Clostridium difficile toxin A stimulates macrophage-inflammatory protein-2 production in rat intestinal epithelial cells", "type" : "article-journal", "volume" : "160" }, "uris" : [ "http://www.mendeley.com/documents/?uuid=cd604146-c9df-4a08-878f-abbf52271f1d" ] } ], "mendeley" : { "previouslyFormattedCitation" : "(34)"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(34)</w:t>
      </w:r>
      <w:r w:rsidR="00681467" w:rsidRPr="000A50E7">
        <w:rPr>
          <w:color w:val="auto"/>
          <w:sz w:val="20"/>
          <w:szCs w:val="20"/>
        </w:rPr>
        <w:fldChar w:fldCharType="end"/>
      </w:r>
      <w:r w:rsidR="000220E8" w:rsidRPr="000A50E7">
        <w:rPr>
          <w:color w:val="auto"/>
          <w:sz w:val="20"/>
          <w:szCs w:val="20"/>
        </w:rPr>
        <w:t>.</w:t>
      </w:r>
      <w:r w:rsidR="00A83DCE" w:rsidRPr="000A50E7">
        <w:rPr>
          <w:color w:val="auto"/>
          <w:sz w:val="20"/>
          <w:szCs w:val="20"/>
        </w:rPr>
        <w:t xml:space="preserve"> Our results identify additional </w:t>
      </w:r>
      <w:proofErr w:type="gramStart"/>
      <w:r w:rsidR="00A83DCE" w:rsidRPr="000A50E7">
        <w:rPr>
          <w:color w:val="auto"/>
          <w:sz w:val="20"/>
          <w:szCs w:val="20"/>
        </w:rPr>
        <w:t>chemokines which</w:t>
      </w:r>
      <w:proofErr w:type="gramEnd"/>
      <w:r w:rsidR="00A83DCE" w:rsidRPr="000A50E7">
        <w:rPr>
          <w:color w:val="auto"/>
          <w:sz w:val="20"/>
          <w:szCs w:val="20"/>
        </w:rPr>
        <w:t xml:space="preserve"> are transiently expressed and </w:t>
      </w:r>
      <w:r w:rsidR="007E0A9C" w:rsidRPr="000A50E7">
        <w:rPr>
          <w:color w:val="auto"/>
          <w:sz w:val="20"/>
          <w:szCs w:val="20"/>
        </w:rPr>
        <w:t>pro</w:t>
      </w:r>
      <w:r w:rsidR="008E359E" w:rsidRPr="000A50E7">
        <w:rPr>
          <w:color w:val="auto"/>
          <w:sz w:val="20"/>
          <w:szCs w:val="20"/>
        </w:rPr>
        <w:t>vide</w:t>
      </w:r>
      <w:r w:rsidR="007E0A9C" w:rsidRPr="000A50E7">
        <w:rPr>
          <w:color w:val="auto"/>
          <w:sz w:val="20"/>
          <w:szCs w:val="20"/>
        </w:rPr>
        <w:t xml:space="preserve"> insight into the response </w:t>
      </w:r>
      <w:r w:rsidR="008E359E" w:rsidRPr="000A50E7">
        <w:rPr>
          <w:color w:val="auto"/>
          <w:sz w:val="20"/>
          <w:szCs w:val="20"/>
        </w:rPr>
        <w:t xml:space="preserve">of the epithelial layer </w:t>
      </w:r>
      <w:r w:rsidR="007E0A9C" w:rsidRPr="000A50E7">
        <w:rPr>
          <w:color w:val="auto"/>
          <w:sz w:val="20"/>
          <w:szCs w:val="20"/>
        </w:rPr>
        <w:t xml:space="preserve">over a time course covering the </w:t>
      </w:r>
      <w:r w:rsidR="008E359E" w:rsidRPr="000A50E7">
        <w:rPr>
          <w:color w:val="auto"/>
          <w:sz w:val="20"/>
          <w:szCs w:val="20"/>
        </w:rPr>
        <w:t>development</w:t>
      </w:r>
      <w:r w:rsidR="007E0A9C" w:rsidRPr="000A50E7">
        <w:rPr>
          <w:color w:val="auto"/>
          <w:sz w:val="20"/>
          <w:szCs w:val="20"/>
        </w:rPr>
        <w:t xml:space="preserve"> of toxin-mediated pathogenesis.</w:t>
      </w:r>
      <w:r w:rsidR="008E359E" w:rsidRPr="000A50E7">
        <w:rPr>
          <w:color w:val="auto"/>
          <w:sz w:val="20"/>
          <w:szCs w:val="20"/>
        </w:rPr>
        <w:t xml:space="preserve"> Additionally, our </w:t>
      </w:r>
      <w:r w:rsidR="00A83DCE" w:rsidRPr="000A50E7">
        <w:rPr>
          <w:color w:val="auto"/>
          <w:sz w:val="20"/>
          <w:szCs w:val="20"/>
        </w:rPr>
        <w:t>data</w:t>
      </w:r>
      <w:r w:rsidR="008E359E" w:rsidRPr="000A50E7">
        <w:rPr>
          <w:color w:val="auto"/>
          <w:sz w:val="20"/>
          <w:szCs w:val="20"/>
        </w:rPr>
        <w:t xml:space="preserve"> include</w:t>
      </w:r>
      <w:r w:rsidR="00A83DCE" w:rsidRPr="000A50E7">
        <w:rPr>
          <w:color w:val="auto"/>
          <w:sz w:val="20"/>
          <w:szCs w:val="20"/>
        </w:rPr>
        <w:t>s</w:t>
      </w:r>
      <w:r w:rsidR="008E359E" w:rsidRPr="000A50E7">
        <w:rPr>
          <w:color w:val="auto"/>
          <w:sz w:val="20"/>
          <w:szCs w:val="20"/>
        </w:rPr>
        <w:t xml:space="preserve"> </w:t>
      </w:r>
      <w:r w:rsidR="00233A56" w:rsidRPr="000A50E7">
        <w:rPr>
          <w:color w:val="auto"/>
          <w:sz w:val="20"/>
          <w:szCs w:val="20"/>
        </w:rPr>
        <w:t xml:space="preserve">the expression of all cytokines </w:t>
      </w:r>
      <w:r w:rsidR="005625C9" w:rsidRPr="000A50E7">
        <w:rPr>
          <w:color w:val="auto"/>
          <w:sz w:val="20"/>
          <w:szCs w:val="20"/>
        </w:rPr>
        <w:t>in response</w:t>
      </w:r>
      <w:r w:rsidR="00233A56" w:rsidRPr="000A50E7">
        <w:rPr>
          <w:color w:val="auto"/>
          <w:sz w:val="20"/>
          <w:szCs w:val="20"/>
        </w:rPr>
        <w:t xml:space="preserve"> </w:t>
      </w:r>
      <w:r w:rsidR="00A83DCE" w:rsidRPr="000A50E7">
        <w:rPr>
          <w:color w:val="auto"/>
          <w:sz w:val="20"/>
          <w:szCs w:val="20"/>
        </w:rPr>
        <w:t>to</w:t>
      </w:r>
      <w:r w:rsidR="00837EE5" w:rsidRPr="000A50E7">
        <w:rPr>
          <w:color w:val="auto"/>
          <w:sz w:val="20"/>
          <w:szCs w:val="20"/>
        </w:rPr>
        <w:t xml:space="preserve"> </w:t>
      </w:r>
      <w:r w:rsidR="00233A56" w:rsidRPr="000A50E7">
        <w:rPr>
          <w:color w:val="auto"/>
          <w:sz w:val="20"/>
          <w:szCs w:val="20"/>
        </w:rPr>
        <w:t>TcdA and TcdB separately and in combination</w:t>
      </w:r>
      <w:r w:rsidR="00653619" w:rsidRPr="000A50E7">
        <w:rPr>
          <w:color w:val="auto"/>
          <w:sz w:val="20"/>
          <w:szCs w:val="20"/>
        </w:rPr>
        <w:t xml:space="preserve">. </w:t>
      </w:r>
      <w:r w:rsidR="00A83DCE" w:rsidRPr="000A50E7">
        <w:rPr>
          <w:color w:val="auto"/>
          <w:sz w:val="20"/>
          <w:szCs w:val="20"/>
        </w:rPr>
        <w:t>We found that</w:t>
      </w:r>
      <w:r w:rsidR="008E359E" w:rsidRPr="000A50E7">
        <w:rPr>
          <w:color w:val="auto"/>
          <w:sz w:val="20"/>
          <w:szCs w:val="20"/>
        </w:rPr>
        <w:t xml:space="preserve"> o</w:t>
      </w:r>
      <w:r w:rsidR="00013638" w:rsidRPr="000A50E7">
        <w:rPr>
          <w:color w:val="auto"/>
          <w:sz w:val="20"/>
          <w:szCs w:val="20"/>
        </w:rPr>
        <w:t>verall c</w:t>
      </w:r>
      <w:r w:rsidR="00233A56" w:rsidRPr="000A50E7">
        <w:rPr>
          <w:color w:val="auto"/>
          <w:sz w:val="20"/>
          <w:szCs w:val="20"/>
        </w:rPr>
        <w:t xml:space="preserve">ytokine expression </w:t>
      </w:r>
      <w:r w:rsidR="00013638" w:rsidRPr="000A50E7">
        <w:rPr>
          <w:color w:val="auto"/>
          <w:sz w:val="20"/>
          <w:szCs w:val="20"/>
        </w:rPr>
        <w:t xml:space="preserve">in response to TcdA </w:t>
      </w:r>
      <w:r w:rsidR="00013638" w:rsidRPr="000A50E7">
        <w:rPr>
          <w:color w:val="auto"/>
          <w:sz w:val="20"/>
          <w:szCs w:val="20"/>
        </w:rPr>
        <w:lastRenderedPageBreak/>
        <w:t>and TcdB is</w:t>
      </w:r>
      <w:r w:rsidR="00233A56" w:rsidRPr="000A50E7">
        <w:rPr>
          <w:color w:val="auto"/>
          <w:sz w:val="20"/>
          <w:szCs w:val="20"/>
        </w:rPr>
        <w:t xml:space="preserve"> </w:t>
      </w:r>
      <w:r w:rsidR="00013638" w:rsidRPr="000A50E7">
        <w:rPr>
          <w:color w:val="auto"/>
          <w:sz w:val="20"/>
          <w:szCs w:val="20"/>
        </w:rPr>
        <w:t>correlated, yet TcdA-induced changes are more pronounced.</w:t>
      </w:r>
      <w:r w:rsidR="00233A56" w:rsidRPr="000A50E7">
        <w:rPr>
          <w:color w:val="auto"/>
          <w:sz w:val="20"/>
          <w:szCs w:val="20"/>
        </w:rPr>
        <w:t xml:space="preserve"> </w:t>
      </w:r>
      <w:r w:rsidR="00013638" w:rsidRPr="000A50E7">
        <w:rPr>
          <w:color w:val="auto"/>
          <w:sz w:val="20"/>
          <w:szCs w:val="20"/>
        </w:rPr>
        <w:t>However</w:t>
      </w:r>
      <w:r w:rsidR="00233A56" w:rsidRPr="000A50E7">
        <w:rPr>
          <w:color w:val="auto"/>
          <w:sz w:val="20"/>
          <w:szCs w:val="20"/>
        </w:rPr>
        <w:t xml:space="preserve">, TcdB </w:t>
      </w:r>
      <w:r w:rsidR="00013638" w:rsidRPr="000A50E7">
        <w:rPr>
          <w:color w:val="auto"/>
          <w:sz w:val="20"/>
          <w:szCs w:val="20"/>
        </w:rPr>
        <w:t>does</w:t>
      </w:r>
      <w:r w:rsidR="00233A56" w:rsidRPr="000A50E7">
        <w:rPr>
          <w:color w:val="auto"/>
          <w:sz w:val="20"/>
          <w:szCs w:val="20"/>
        </w:rPr>
        <w:t xml:space="preserve"> not increase the expression of several inflammation-associated chemokines</w:t>
      </w:r>
      <w:r w:rsidR="00013638" w:rsidRPr="000A50E7">
        <w:rPr>
          <w:color w:val="auto"/>
          <w:sz w:val="20"/>
          <w:szCs w:val="20"/>
        </w:rPr>
        <w:t xml:space="preserve"> as TcdA does</w:t>
      </w:r>
      <w:r w:rsidR="008E359E" w:rsidRPr="000A50E7">
        <w:rPr>
          <w:color w:val="auto"/>
          <w:sz w:val="20"/>
          <w:szCs w:val="20"/>
        </w:rPr>
        <w:t>. T</w:t>
      </w:r>
      <w:r w:rsidR="00DA2964" w:rsidRPr="000A50E7">
        <w:rPr>
          <w:color w:val="auto"/>
          <w:sz w:val="20"/>
          <w:szCs w:val="20"/>
        </w:rPr>
        <w:t xml:space="preserve">his difference </w:t>
      </w:r>
      <w:r w:rsidR="002C0F57" w:rsidRPr="000A50E7">
        <w:rPr>
          <w:color w:val="auto"/>
          <w:sz w:val="20"/>
          <w:szCs w:val="20"/>
        </w:rPr>
        <w:t xml:space="preserve">between toxins </w:t>
      </w:r>
      <w:r w:rsidR="00DA2964" w:rsidRPr="000A50E7">
        <w:rPr>
          <w:color w:val="auto"/>
          <w:sz w:val="20"/>
          <w:szCs w:val="20"/>
        </w:rPr>
        <w:t xml:space="preserve">is particularly interesting in light of the fact that TcdB cecal injection </w:t>
      </w:r>
      <w:r w:rsidR="00653619" w:rsidRPr="000A50E7">
        <w:rPr>
          <w:color w:val="auto"/>
          <w:sz w:val="20"/>
          <w:szCs w:val="20"/>
        </w:rPr>
        <w:t>causes</w:t>
      </w:r>
      <w:r w:rsidR="00DA2964" w:rsidRPr="000A50E7">
        <w:rPr>
          <w:color w:val="auto"/>
          <w:sz w:val="20"/>
          <w:szCs w:val="20"/>
        </w:rPr>
        <w:t xml:space="preserve"> less tissue damage and inflammation than injection of TcdA.</w:t>
      </w:r>
      <w:r w:rsidR="000A0EF9" w:rsidRPr="000A50E7">
        <w:rPr>
          <w:color w:val="auto"/>
          <w:sz w:val="20"/>
          <w:szCs w:val="20"/>
        </w:rPr>
        <w:t xml:space="preserve"> </w:t>
      </w:r>
      <w:r w:rsidR="0067351C" w:rsidRPr="000A50E7">
        <w:rPr>
          <w:rFonts w:cs="Times New Roman"/>
          <w:color w:val="auto"/>
          <w:sz w:val="20"/>
        </w:rPr>
        <w:t xml:space="preserve">Our data </w:t>
      </w:r>
      <w:r w:rsidR="008E359E" w:rsidRPr="000A50E7">
        <w:rPr>
          <w:rFonts w:cs="Times New Roman"/>
          <w:color w:val="auto"/>
          <w:sz w:val="20"/>
        </w:rPr>
        <w:t xml:space="preserve">also </w:t>
      </w:r>
      <w:r w:rsidR="0067351C" w:rsidRPr="000A50E7">
        <w:rPr>
          <w:rFonts w:cs="Times New Roman"/>
          <w:color w:val="auto"/>
          <w:sz w:val="20"/>
        </w:rPr>
        <w:t xml:space="preserve">show that the chemokine expression in response to TcdA </w:t>
      </w:r>
      <w:r w:rsidR="00FF7A6F" w:rsidRPr="000A50E7">
        <w:rPr>
          <w:rFonts w:cs="Times New Roman"/>
          <w:color w:val="auto"/>
          <w:sz w:val="20"/>
        </w:rPr>
        <w:t>is</w:t>
      </w:r>
      <w:r w:rsidR="0067351C" w:rsidRPr="000A50E7">
        <w:rPr>
          <w:rFonts w:cs="Times New Roman"/>
          <w:color w:val="auto"/>
          <w:sz w:val="20"/>
        </w:rPr>
        <w:t xml:space="preserve"> transient, yet many other cytokines continue to be expressed even aft</w:t>
      </w:r>
      <w:r w:rsidR="00FF7A6F" w:rsidRPr="000A50E7">
        <w:rPr>
          <w:rFonts w:cs="Times New Roman"/>
          <w:color w:val="auto"/>
          <w:sz w:val="20"/>
        </w:rPr>
        <w:t>er chemokine expression returns</w:t>
      </w:r>
      <w:r w:rsidR="0067351C" w:rsidRPr="000A50E7">
        <w:rPr>
          <w:rFonts w:cs="Times New Roman"/>
          <w:color w:val="auto"/>
          <w:sz w:val="20"/>
        </w:rPr>
        <w:t xml:space="preserve"> towards basal levels. </w:t>
      </w:r>
      <w:r w:rsidR="003354D8" w:rsidRPr="000A50E7">
        <w:rPr>
          <w:rFonts w:cs="Times New Roman"/>
          <w:color w:val="auto"/>
          <w:sz w:val="20"/>
        </w:rPr>
        <w:t>Th</w:t>
      </w:r>
      <w:r w:rsidR="002016D4" w:rsidRPr="000A50E7">
        <w:rPr>
          <w:rFonts w:cs="Times New Roman"/>
          <w:color w:val="auto"/>
          <w:sz w:val="20"/>
        </w:rPr>
        <w:t>e</w:t>
      </w:r>
      <w:r w:rsidR="0067351C" w:rsidRPr="000A50E7">
        <w:rPr>
          <w:rFonts w:cs="Times New Roman"/>
          <w:color w:val="auto"/>
          <w:sz w:val="20"/>
        </w:rPr>
        <w:t xml:space="preserve"> early chemokine </w:t>
      </w:r>
      <w:r w:rsidR="00FF7A6F" w:rsidRPr="000A50E7">
        <w:rPr>
          <w:rFonts w:cs="Times New Roman"/>
          <w:color w:val="auto"/>
          <w:sz w:val="20"/>
        </w:rPr>
        <w:t>expression</w:t>
      </w:r>
      <w:r w:rsidR="0067351C" w:rsidRPr="000A50E7">
        <w:rPr>
          <w:rFonts w:cs="Times New Roman"/>
          <w:color w:val="auto"/>
          <w:sz w:val="20"/>
        </w:rPr>
        <w:t xml:space="preserve"> may be </w:t>
      </w:r>
      <w:r w:rsidR="00A83DCE" w:rsidRPr="000A50E7">
        <w:rPr>
          <w:rFonts w:cs="Times New Roman"/>
          <w:color w:val="auto"/>
          <w:sz w:val="20"/>
        </w:rPr>
        <w:t>involved in the</w:t>
      </w:r>
      <w:r w:rsidR="0067351C" w:rsidRPr="000A50E7">
        <w:rPr>
          <w:rFonts w:cs="Times New Roman"/>
          <w:color w:val="auto"/>
          <w:sz w:val="20"/>
        </w:rPr>
        <w:t xml:space="preserve"> acute toxin effects. </w:t>
      </w:r>
      <w:r w:rsidR="002016D4" w:rsidRPr="000A50E7">
        <w:rPr>
          <w:rFonts w:cs="Times New Roman"/>
          <w:color w:val="auto"/>
          <w:sz w:val="20"/>
        </w:rPr>
        <w:t>However</w:t>
      </w:r>
      <w:r w:rsidR="005625C9" w:rsidRPr="000A50E7">
        <w:rPr>
          <w:rFonts w:cs="Times New Roman"/>
          <w:color w:val="auto"/>
          <w:sz w:val="20"/>
        </w:rPr>
        <w:t xml:space="preserve">, </w:t>
      </w:r>
      <w:r w:rsidR="003354D8" w:rsidRPr="000A50E7">
        <w:rPr>
          <w:rFonts w:cs="Times New Roman"/>
          <w:color w:val="auto"/>
          <w:sz w:val="20"/>
        </w:rPr>
        <w:t>since</w:t>
      </w:r>
      <w:r w:rsidR="0067351C" w:rsidRPr="000A50E7">
        <w:rPr>
          <w:rFonts w:cs="Times New Roman"/>
          <w:color w:val="auto"/>
          <w:sz w:val="20"/>
        </w:rPr>
        <w:t xml:space="preserve"> </w:t>
      </w:r>
      <w:r w:rsidR="0067351C" w:rsidRPr="000A50E7">
        <w:rPr>
          <w:rFonts w:cs="Times New Roman"/>
          <w:i/>
          <w:color w:val="auto"/>
          <w:sz w:val="20"/>
        </w:rPr>
        <w:t>C. difficile</w:t>
      </w:r>
      <w:r w:rsidR="0067351C" w:rsidRPr="000A50E7">
        <w:rPr>
          <w:rFonts w:cs="Times New Roman"/>
          <w:color w:val="auto"/>
          <w:sz w:val="20"/>
        </w:rPr>
        <w:t xml:space="preserve"> infection typically last several days, the continued expression of several other cytokines is potentially interesting and an unexplored area of research.</w:t>
      </w:r>
    </w:p>
    <w:p w:rsidR="002E28B4" w:rsidRPr="000A50E7" w:rsidRDefault="002E28B4" w:rsidP="003767F4">
      <w:pPr>
        <w:suppressLineNumbers/>
        <w:spacing w:after="0" w:line="480" w:lineRule="auto"/>
        <w:jc w:val="both"/>
        <w:rPr>
          <w:color w:val="auto"/>
          <w:sz w:val="20"/>
          <w:szCs w:val="20"/>
        </w:rPr>
      </w:pPr>
    </w:p>
    <w:p w:rsidR="00BC48CF" w:rsidRPr="000A50E7" w:rsidRDefault="00A77360" w:rsidP="002C0F57">
      <w:pPr>
        <w:spacing w:after="0" w:line="480" w:lineRule="auto"/>
        <w:jc w:val="both"/>
        <w:rPr>
          <w:color w:val="auto"/>
          <w:sz w:val="20"/>
          <w:szCs w:val="20"/>
        </w:rPr>
      </w:pPr>
      <w:r w:rsidRPr="000A50E7">
        <w:rPr>
          <w:rFonts w:cs="Times New Roman"/>
          <w:color w:val="auto"/>
          <w:sz w:val="20"/>
          <w:szCs w:val="20"/>
        </w:rPr>
        <w:t xml:space="preserve">In order to characterize </w:t>
      </w:r>
      <w:r w:rsidR="008E359E" w:rsidRPr="000A50E7">
        <w:rPr>
          <w:rFonts w:cs="Times New Roman"/>
          <w:color w:val="auto"/>
          <w:sz w:val="20"/>
          <w:szCs w:val="20"/>
        </w:rPr>
        <w:t xml:space="preserve">the </w:t>
      </w:r>
      <w:r w:rsidRPr="000A50E7">
        <w:rPr>
          <w:rFonts w:cs="Times New Roman"/>
          <w:color w:val="auto"/>
          <w:sz w:val="20"/>
          <w:szCs w:val="20"/>
        </w:rPr>
        <w:t xml:space="preserve">timing and the effects </w:t>
      </w:r>
      <w:r w:rsidR="008E359E" w:rsidRPr="000A50E7">
        <w:rPr>
          <w:rFonts w:cs="Times New Roman"/>
          <w:color w:val="auto"/>
          <w:sz w:val="20"/>
          <w:szCs w:val="20"/>
        </w:rPr>
        <w:t xml:space="preserve">of </w:t>
      </w:r>
      <w:r w:rsidR="00A41A05" w:rsidRPr="000A50E7">
        <w:rPr>
          <w:rFonts w:cs="Times New Roman"/>
          <w:color w:val="auto"/>
          <w:sz w:val="20"/>
          <w:szCs w:val="20"/>
        </w:rPr>
        <w:t>the</w:t>
      </w:r>
      <w:r w:rsidR="008E359E" w:rsidRPr="000A50E7">
        <w:rPr>
          <w:rFonts w:cs="Times New Roman"/>
          <w:color w:val="auto"/>
          <w:sz w:val="20"/>
          <w:szCs w:val="20"/>
        </w:rPr>
        <w:t xml:space="preserve"> acute response </w:t>
      </w:r>
      <w:r w:rsidR="00F22191" w:rsidRPr="000A50E7">
        <w:rPr>
          <w:rFonts w:cs="Times New Roman"/>
          <w:color w:val="auto"/>
          <w:sz w:val="20"/>
          <w:szCs w:val="20"/>
        </w:rPr>
        <w:t>after toxin exposure</w:t>
      </w:r>
      <w:r w:rsidRPr="000A50E7">
        <w:rPr>
          <w:rFonts w:cs="Times New Roman"/>
          <w:color w:val="auto"/>
          <w:sz w:val="20"/>
          <w:szCs w:val="20"/>
        </w:rPr>
        <w:t xml:space="preserve">, </w:t>
      </w:r>
      <w:r w:rsidRPr="000A50E7">
        <w:rPr>
          <w:color w:val="auto"/>
          <w:sz w:val="20"/>
          <w:szCs w:val="20"/>
        </w:rPr>
        <w:t>we</w:t>
      </w:r>
      <w:r w:rsidR="008E359E" w:rsidRPr="000A50E7">
        <w:rPr>
          <w:color w:val="auto"/>
          <w:sz w:val="20"/>
          <w:szCs w:val="20"/>
        </w:rPr>
        <w:t xml:space="preserve"> investigated the early effects </w:t>
      </w:r>
      <w:r w:rsidRPr="000A50E7">
        <w:rPr>
          <w:color w:val="auto"/>
          <w:sz w:val="20"/>
          <w:szCs w:val="20"/>
        </w:rPr>
        <w:t>of CXCL1 and CXCL2</w:t>
      </w:r>
      <w:r w:rsidR="000A0EF9" w:rsidRPr="000A50E7">
        <w:rPr>
          <w:color w:val="auto"/>
          <w:sz w:val="20"/>
          <w:szCs w:val="20"/>
        </w:rPr>
        <w:t xml:space="preserve"> in </w:t>
      </w:r>
      <w:r w:rsidR="005625C9" w:rsidRPr="000A50E7">
        <w:rPr>
          <w:color w:val="auto"/>
          <w:sz w:val="20"/>
          <w:szCs w:val="20"/>
        </w:rPr>
        <w:t>the same</w:t>
      </w:r>
      <w:r w:rsidR="000A0EF9" w:rsidRPr="000A50E7">
        <w:rPr>
          <w:color w:val="auto"/>
          <w:sz w:val="20"/>
          <w:szCs w:val="20"/>
        </w:rPr>
        <w:t xml:space="preserve"> cecal injection system</w:t>
      </w:r>
      <w:r w:rsidRPr="000A50E7">
        <w:rPr>
          <w:color w:val="auto"/>
          <w:sz w:val="20"/>
          <w:szCs w:val="20"/>
        </w:rPr>
        <w:t>.</w:t>
      </w:r>
      <w:r w:rsidR="00F22191" w:rsidRPr="000A50E7">
        <w:rPr>
          <w:color w:val="auto"/>
          <w:sz w:val="20"/>
          <w:szCs w:val="20"/>
        </w:rPr>
        <w:t xml:space="preserve"> </w:t>
      </w:r>
      <w:r w:rsidR="00A41A05" w:rsidRPr="000A50E7">
        <w:rPr>
          <w:color w:val="auto"/>
          <w:sz w:val="20"/>
          <w:szCs w:val="20"/>
        </w:rPr>
        <w:t>T</w:t>
      </w:r>
      <w:r w:rsidR="00A41A05" w:rsidRPr="000A50E7">
        <w:rPr>
          <w:rFonts w:cs="Times New Roman"/>
          <w:color w:val="auto"/>
          <w:sz w:val="20"/>
          <w:szCs w:val="20"/>
        </w:rPr>
        <w:t xml:space="preserve">he increased expression of chemokine genes involved in neutrophil recruitment (e.g. </w:t>
      </w:r>
      <w:r w:rsidR="00A41A05" w:rsidRPr="000A50E7">
        <w:rPr>
          <w:rFonts w:cs="Times New Roman"/>
          <w:i/>
          <w:color w:val="auto"/>
          <w:sz w:val="20"/>
          <w:szCs w:val="20"/>
        </w:rPr>
        <w:t>Cxcl1</w:t>
      </w:r>
      <w:r w:rsidR="00A41A05" w:rsidRPr="000A50E7">
        <w:rPr>
          <w:rFonts w:cs="Times New Roman"/>
          <w:color w:val="auto"/>
          <w:sz w:val="20"/>
          <w:szCs w:val="20"/>
        </w:rPr>
        <w:t xml:space="preserve"> and </w:t>
      </w:r>
      <w:r w:rsidR="00A41A05" w:rsidRPr="000A50E7">
        <w:rPr>
          <w:rFonts w:cs="Times New Roman"/>
          <w:i/>
          <w:color w:val="auto"/>
          <w:sz w:val="20"/>
          <w:szCs w:val="20"/>
        </w:rPr>
        <w:t>Cxcl2</w:t>
      </w:r>
      <w:r w:rsidR="00A41A05" w:rsidRPr="000A50E7">
        <w:rPr>
          <w:rFonts w:cs="Times New Roman"/>
          <w:color w:val="auto"/>
          <w:sz w:val="20"/>
          <w:szCs w:val="20"/>
        </w:rPr>
        <w:t xml:space="preserve">) was coincident with neutrophil infiltration. </w:t>
      </w:r>
      <w:r w:rsidR="00F22191" w:rsidRPr="000A50E7">
        <w:rPr>
          <w:color w:val="auto"/>
          <w:sz w:val="20"/>
          <w:szCs w:val="20"/>
        </w:rPr>
        <w:t>L</w:t>
      </w:r>
      <w:r w:rsidR="00EA40A5" w:rsidRPr="000A50E7">
        <w:rPr>
          <w:color w:val="auto"/>
          <w:sz w:val="20"/>
          <w:szCs w:val="20"/>
        </w:rPr>
        <w:t>ocal e</w:t>
      </w:r>
      <w:r w:rsidR="006B113C" w:rsidRPr="000A50E7">
        <w:rPr>
          <w:color w:val="auto"/>
          <w:sz w:val="20"/>
          <w:szCs w:val="20"/>
        </w:rPr>
        <w:t xml:space="preserve">pithelial damage </w:t>
      </w:r>
      <w:r w:rsidR="00890F05" w:rsidRPr="000A50E7">
        <w:rPr>
          <w:color w:val="auto"/>
          <w:sz w:val="20"/>
          <w:szCs w:val="20"/>
        </w:rPr>
        <w:t>and</w:t>
      </w:r>
      <w:r w:rsidR="006B113C" w:rsidRPr="000A50E7">
        <w:rPr>
          <w:color w:val="auto"/>
          <w:sz w:val="20"/>
          <w:szCs w:val="20"/>
        </w:rPr>
        <w:t xml:space="preserve"> neutrophil infiltration</w:t>
      </w:r>
      <w:r w:rsidR="00890F05" w:rsidRPr="000A50E7">
        <w:rPr>
          <w:color w:val="auto"/>
          <w:sz w:val="20"/>
          <w:szCs w:val="20"/>
        </w:rPr>
        <w:t xml:space="preserve"> were </w:t>
      </w:r>
      <w:r w:rsidR="00966877" w:rsidRPr="000A50E7">
        <w:rPr>
          <w:color w:val="auto"/>
          <w:sz w:val="20"/>
          <w:szCs w:val="20"/>
        </w:rPr>
        <w:t xml:space="preserve">not attenuated by neutralization of </w:t>
      </w:r>
      <w:r w:rsidR="003C7DAD" w:rsidRPr="000A50E7">
        <w:rPr>
          <w:color w:val="auto"/>
          <w:sz w:val="20"/>
          <w:szCs w:val="20"/>
        </w:rPr>
        <w:t xml:space="preserve">CXCL1 </w:t>
      </w:r>
      <w:r w:rsidR="00966877" w:rsidRPr="000A50E7">
        <w:rPr>
          <w:color w:val="auto"/>
          <w:sz w:val="20"/>
          <w:szCs w:val="20"/>
        </w:rPr>
        <w:t xml:space="preserve">and </w:t>
      </w:r>
      <w:r w:rsidR="003C7DAD" w:rsidRPr="000A50E7">
        <w:rPr>
          <w:color w:val="auto"/>
          <w:sz w:val="20"/>
          <w:szCs w:val="20"/>
        </w:rPr>
        <w:t>CXCL2</w:t>
      </w:r>
      <w:r w:rsidR="00966877" w:rsidRPr="000A50E7">
        <w:rPr>
          <w:color w:val="auto"/>
          <w:sz w:val="20"/>
          <w:szCs w:val="20"/>
        </w:rPr>
        <w:t xml:space="preserve">. </w:t>
      </w:r>
      <w:r w:rsidR="005B3B81" w:rsidRPr="000A50E7">
        <w:rPr>
          <w:color w:val="auto"/>
          <w:sz w:val="20"/>
          <w:szCs w:val="20"/>
        </w:rPr>
        <w:t xml:space="preserve">Similar findings in pathology between </w:t>
      </w:r>
      <w:r w:rsidR="00966877" w:rsidRPr="000A50E7">
        <w:rPr>
          <w:color w:val="auto"/>
          <w:sz w:val="20"/>
          <w:szCs w:val="20"/>
        </w:rPr>
        <w:t xml:space="preserve">neutralizing </w:t>
      </w:r>
      <w:r w:rsidR="005B3B81" w:rsidRPr="000A50E7">
        <w:rPr>
          <w:color w:val="auto"/>
          <w:sz w:val="20"/>
          <w:szCs w:val="20"/>
        </w:rPr>
        <w:t>antibod</w:t>
      </w:r>
      <w:r w:rsidR="00966877" w:rsidRPr="000A50E7">
        <w:rPr>
          <w:color w:val="auto"/>
          <w:sz w:val="20"/>
          <w:szCs w:val="20"/>
        </w:rPr>
        <w:t>ies</w:t>
      </w:r>
      <w:r w:rsidR="005B3B81" w:rsidRPr="000A50E7">
        <w:rPr>
          <w:color w:val="auto"/>
          <w:sz w:val="20"/>
          <w:szCs w:val="20"/>
        </w:rPr>
        <w:t xml:space="preserve"> and isotype control</w:t>
      </w:r>
      <w:r w:rsidR="00966877" w:rsidRPr="000A50E7">
        <w:rPr>
          <w:color w:val="auto"/>
          <w:sz w:val="20"/>
          <w:szCs w:val="20"/>
        </w:rPr>
        <w:t>s</w:t>
      </w:r>
      <w:r w:rsidR="005B3B81" w:rsidRPr="000A50E7">
        <w:rPr>
          <w:color w:val="auto"/>
          <w:sz w:val="20"/>
          <w:szCs w:val="20"/>
        </w:rPr>
        <w:t xml:space="preserve"> could be due to insufficient levels of antibody</w:t>
      </w:r>
      <w:r w:rsidR="00216224" w:rsidRPr="000A50E7">
        <w:rPr>
          <w:color w:val="auto"/>
          <w:sz w:val="20"/>
          <w:szCs w:val="20"/>
        </w:rPr>
        <w:t xml:space="preserve"> near the site of toxin injection</w:t>
      </w:r>
      <w:r w:rsidR="00465573" w:rsidRPr="000A50E7">
        <w:rPr>
          <w:color w:val="auto"/>
          <w:sz w:val="20"/>
          <w:szCs w:val="20"/>
        </w:rPr>
        <w:t xml:space="preserve"> or the method of antibody administration</w:t>
      </w:r>
      <w:r w:rsidR="00280693" w:rsidRPr="000A50E7">
        <w:rPr>
          <w:color w:val="auto"/>
          <w:sz w:val="20"/>
          <w:szCs w:val="20"/>
        </w:rPr>
        <w:t xml:space="preserve">. </w:t>
      </w:r>
      <w:r w:rsidR="00465573" w:rsidRPr="000A50E7">
        <w:rPr>
          <w:color w:val="auto"/>
          <w:sz w:val="20"/>
          <w:szCs w:val="20"/>
        </w:rPr>
        <w:t xml:space="preserve">In another neutralization study, </w:t>
      </w:r>
      <w:proofErr w:type="spellStart"/>
      <w:r w:rsidR="00E8697F" w:rsidRPr="000A50E7">
        <w:rPr>
          <w:color w:val="auto"/>
          <w:sz w:val="20"/>
          <w:szCs w:val="20"/>
        </w:rPr>
        <w:t>Castagliuolo</w:t>
      </w:r>
      <w:proofErr w:type="spellEnd"/>
      <w:r w:rsidR="00E8697F" w:rsidRPr="000A50E7">
        <w:rPr>
          <w:color w:val="auto"/>
          <w:sz w:val="20"/>
          <w:szCs w:val="20"/>
        </w:rPr>
        <w:t xml:space="preserve"> </w:t>
      </w:r>
      <w:r w:rsidR="004D0DE6" w:rsidRPr="000A50E7">
        <w:rPr>
          <w:i/>
          <w:color w:val="auto"/>
          <w:sz w:val="20"/>
          <w:szCs w:val="20"/>
        </w:rPr>
        <w:t>et al.</w:t>
      </w:r>
      <w:r w:rsidR="00E8697F" w:rsidRPr="000A50E7">
        <w:rPr>
          <w:color w:val="auto"/>
          <w:sz w:val="20"/>
          <w:szCs w:val="20"/>
        </w:rPr>
        <w:t xml:space="preserve"> injected </w:t>
      </w:r>
      <w:r w:rsidR="003D55A7" w:rsidRPr="000A50E7">
        <w:rPr>
          <w:color w:val="auto"/>
          <w:sz w:val="20"/>
          <w:szCs w:val="20"/>
        </w:rPr>
        <w:t xml:space="preserve">anti-CXCL2 intravenously into </w:t>
      </w:r>
      <w:r w:rsidR="005226EA" w:rsidRPr="000A50E7">
        <w:rPr>
          <w:color w:val="auto"/>
          <w:sz w:val="20"/>
          <w:szCs w:val="20"/>
        </w:rPr>
        <w:t xml:space="preserve">fasted </w:t>
      </w:r>
      <w:r w:rsidR="003D55A7" w:rsidRPr="000A50E7">
        <w:rPr>
          <w:color w:val="auto"/>
          <w:sz w:val="20"/>
          <w:szCs w:val="20"/>
        </w:rPr>
        <w:t xml:space="preserve">rats 15 minutes prior to injection of TcdA into </w:t>
      </w:r>
      <w:proofErr w:type="spellStart"/>
      <w:r w:rsidR="003D55A7" w:rsidRPr="000A50E7">
        <w:rPr>
          <w:color w:val="auto"/>
          <w:sz w:val="20"/>
          <w:szCs w:val="20"/>
        </w:rPr>
        <w:t>ileal</w:t>
      </w:r>
      <w:proofErr w:type="spellEnd"/>
      <w:r w:rsidR="003D55A7" w:rsidRPr="000A50E7">
        <w:rPr>
          <w:color w:val="auto"/>
          <w:sz w:val="20"/>
          <w:szCs w:val="20"/>
        </w:rPr>
        <w:t xml:space="preserve"> loops</w:t>
      </w:r>
      <w:r w:rsidR="005226EA" w:rsidRPr="000A50E7">
        <w:rPr>
          <w:color w:val="auto"/>
          <w:sz w:val="20"/>
          <w:szCs w:val="20"/>
        </w:rPr>
        <w:t>; this neutralization attenuated TcdA-induced fluid secretion, mucosal permeability, and MPO activity</w:t>
      </w:r>
      <w:r w:rsidR="00465573"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"ISBN" : "0022-1767 (Print) 0022-1767 (Linking)", "PMID" : "9637520", "abstract" : "Neutrophil infiltration of the colonic mucosa is a hallmark of Clostridium difficile toxin A-mediated enterocolitis. Macrophage-inflammatory protein-2 (MIP-2) is a potent neutrophil chemoattractant secreted by rat macrophages and epithelial cells in response to inflammatory stimuli. In this work, we report that administration of toxin A into rat ileal loops increased mucosal levels of MIP-2 before the onset of fluid secretion and mucosal neutrophil infiltration. Administration of rabbit anti-MIP-2 IgG, but not control IgG, reduced toxin A-mediated secretion (by 58%), mucosal permeability (by 80%), and myeloperoxidase activity (by 85%). Immunohistochemical analysis demonstrated increased MIP-2 expression in intestinal epithelial and lamina propria cells 1 h after toxin A administration. Intestinal epithelial cells purified from toxin A-exposed ileal loops also showed increased MIP-2 mRNA expression and MIP-2 protein release that was inhibited by pretreatment of rats with the transcriptional inhibitor actinomycin D. These results indicate that C. difficile toxin A induces MIP-2 release from intestinal epithelial cells and that MIP-2 contributes to neutrophil mucosal influx during toxin A enteritis.", "author" : [ { "dropping-particle" : "", "family" : "Castagliuolo", "given" : "I", "non-dropping-particle" : "", "parse-names" : false, "suffix" : "" }, { "dropping-particle" : "", "family" : "Keates", "given" : "A C", "non-dropping-particle" : "", "parse-names" : false, "suffix" : "" }, { "dropping-particle" : "", "family" : "Wang", "given" : "C C", "non-dropping-particle" : "", "parse-names" : false, "suffix" : "" }, { "dropping-particle" : "", "family" : "Pasha", "given" : "A", "non-dropping-particle" : "", "parse-names" : false, "suffix" : "" }, { "dropping-particle" : "", "family" : "Valenick", "given" : "L", "non-dropping-particle" : "", "parse-names" : false, "suffix" : "" }, { "dropping-particle" : "", "family" : "Kelly", "given" : "C P", "non-dropping-particle" : "", "parse-names" : false, "suffix" : "" }, { "dropping-particle" : "", "family" : "Nikulasson", "given" : "S T", "non-dropping-particle" : "", "parse-names" : false, "suffix" : "" }, { "dropping-particle" : "", "family" : "LaMont", "given" : "J T", "non-dropping-particle" : "", "parse-names" : false, "suffix" : "" }, { "dropping-particle" : "", "family" : "Pothoulakis", "given" : "C", "non-dropping-particle" : "", "parse-names" : false, "suffix" : "" } ], "container-title" : "J Immunol", "edition" : "1998/06/24", "id" : "ITEM-1", "issue" : "12", "issued" : { "date-parts" : [ [ "1998" ] ] }, "note" : "Castagliuolo, I\nKeates, A C\nWang, C C\nPasha, A\nValenick, L\nKelly, C P\nNikulasson, S T\nLaMont, J T\nPothoulakis, C\nDK-02128/DK/NIDDK NIH HHS/United States\nDK-34583/DK/NIDDK NIH HHS/United States\nDK-47343/DK/NIDDK NIH HHS/United States\nResearch Support, Non-U.S. Gov't\nResearch Support, U.S. Gov't, P.H.S.\nUnited states\nJournal of immunology (Baltimore, Md. : 1950)\nJ Immunol. 1998 Jun 15;160(12):6039-45.", "page" : "6039-6045", "title" : "Clostridium difficile toxin A stimulates macrophage-inflammatory protein-2 production in rat intestinal epithelial cells", "type" : "article-journal", "volume" : "160" }, "uris" : [ "http://www.mendeley.com/documents/?uuid=cd604146-c9df-4a08-878f-abbf52271f1d" ] } ], "mendeley" : { "previouslyFormattedCitation" : "(34)"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(34)</w:t>
      </w:r>
      <w:r w:rsidR="00681467" w:rsidRPr="000A50E7">
        <w:rPr>
          <w:color w:val="auto"/>
          <w:sz w:val="20"/>
          <w:szCs w:val="20"/>
        </w:rPr>
        <w:fldChar w:fldCharType="end"/>
      </w:r>
      <w:r w:rsidR="005226EA" w:rsidRPr="000A50E7">
        <w:rPr>
          <w:color w:val="auto"/>
          <w:sz w:val="20"/>
          <w:szCs w:val="20"/>
        </w:rPr>
        <w:t>.</w:t>
      </w:r>
      <w:r w:rsidR="002C0F57" w:rsidRPr="000A50E7">
        <w:rPr>
          <w:color w:val="auto"/>
          <w:sz w:val="20"/>
          <w:szCs w:val="20"/>
        </w:rPr>
        <w:t xml:space="preserve"> </w:t>
      </w:r>
      <w:r w:rsidR="002016D4" w:rsidRPr="000A50E7">
        <w:rPr>
          <w:color w:val="auto"/>
          <w:sz w:val="20"/>
          <w:szCs w:val="20"/>
        </w:rPr>
        <w:t>O</w:t>
      </w:r>
      <w:r w:rsidR="00465573" w:rsidRPr="000A50E7">
        <w:rPr>
          <w:color w:val="auto"/>
          <w:sz w:val="20"/>
          <w:szCs w:val="20"/>
        </w:rPr>
        <w:t>ther</w:t>
      </w:r>
      <w:r w:rsidR="00E813B3" w:rsidRPr="000A50E7">
        <w:rPr>
          <w:color w:val="auto"/>
          <w:sz w:val="20"/>
          <w:szCs w:val="20"/>
        </w:rPr>
        <w:t xml:space="preserve"> </w:t>
      </w:r>
      <w:proofErr w:type="spellStart"/>
      <w:r w:rsidR="00E813B3" w:rsidRPr="000A50E7">
        <w:rPr>
          <w:color w:val="auto"/>
          <w:sz w:val="20"/>
          <w:szCs w:val="20"/>
        </w:rPr>
        <w:t>ileal</w:t>
      </w:r>
      <w:proofErr w:type="spellEnd"/>
      <w:r w:rsidR="00E813B3" w:rsidRPr="000A50E7">
        <w:rPr>
          <w:color w:val="auto"/>
          <w:sz w:val="20"/>
          <w:szCs w:val="20"/>
        </w:rPr>
        <w:t xml:space="preserve"> loop experiments with TcdA </w:t>
      </w:r>
      <w:r w:rsidR="00C4246F" w:rsidRPr="000A50E7">
        <w:rPr>
          <w:color w:val="auto"/>
          <w:sz w:val="20"/>
          <w:szCs w:val="20"/>
        </w:rPr>
        <w:t xml:space="preserve">have </w:t>
      </w:r>
      <w:r w:rsidR="0050420E" w:rsidRPr="000A50E7">
        <w:rPr>
          <w:color w:val="auto"/>
          <w:sz w:val="20"/>
          <w:szCs w:val="20"/>
        </w:rPr>
        <w:t xml:space="preserve">revealed </w:t>
      </w:r>
      <w:r w:rsidR="00E813B3" w:rsidRPr="000A50E7">
        <w:rPr>
          <w:color w:val="auto"/>
          <w:sz w:val="20"/>
          <w:szCs w:val="20"/>
        </w:rPr>
        <w:t>that pathology and neutrophil infiltration</w:t>
      </w:r>
      <w:r w:rsidR="008E359E" w:rsidRPr="000A50E7">
        <w:rPr>
          <w:color w:val="auto"/>
          <w:sz w:val="20"/>
          <w:szCs w:val="20"/>
        </w:rPr>
        <w:t xml:space="preserve"> </w:t>
      </w:r>
      <w:r w:rsidR="0067351C" w:rsidRPr="000A50E7">
        <w:rPr>
          <w:color w:val="auto"/>
          <w:sz w:val="20"/>
          <w:szCs w:val="20"/>
        </w:rPr>
        <w:t>become</w:t>
      </w:r>
      <w:r w:rsidR="00E813B3" w:rsidRPr="000A50E7">
        <w:rPr>
          <w:color w:val="auto"/>
          <w:sz w:val="20"/>
          <w:szCs w:val="20"/>
        </w:rPr>
        <w:t xml:space="preserve"> evident one to three hours after intoxication</w:t>
      </w:r>
      <w:r w:rsidR="003767F4"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"ISBN" : "0022-1767 (Print) 0022-1767 (Linking)", "PMID" : "9637520", "abstract" : "Neutrophil infiltration of the colonic mucosa is a hallmark of Clostridium difficile toxin A-mediated enterocolitis. Macrophage-inflammatory protein-2 (MIP-2) is a potent neutrophil chemoattractant secreted by rat macrophages and epithelial cells in response to inflammatory stimuli. In this work, we report that administration of toxin A into rat ileal loops increased mucosal levels of MIP-2 before the onset of fluid secretion and mucosal neutrophil infiltration. Administration of rabbit anti-MIP-2 IgG, but not control IgG, reduced toxin A-mediated secretion (by 58%), mucosal permeability (by 80%), and myeloperoxidase activity (by 85%). Immunohistochemical analysis demonstrated increased MIP-2 expression in intestinal epithelial and lamina propria cells 1 h after toxin A administration. Intestinal epithelial cells purified from toxin A-exposed ileal loops also showed increased MIP-2 mRNA expression and MIP-2 protein release that was inhibited by pretreatment of rats with the transcriptional inhibitor actinomycin D. These results indicate that C. difficile toxin A induces MIP-2 release from intestinal epithelial cells and that MIP-2 contributes to neutrophil mucosal influx during toxin A enteritis.", "author" : [ { "dropping-particle" : "", "family" : "Castagliuolo", "given" : "I", "non-dropping-particle" : "", "parse-names" : false, "suffix" : "" }, { "dropping-particle" : "", "family" : "Keates", "given" : "A C", "non-dropping-particle" : "", "parse-names" : false, "suffix" : "" }, { "dropping-particle" : "", "family" : "Wang", "given" : "C C", "non-dropping-particle" : "", "parse-names" : false, "suffix" : "" }, { "dropping-particle" : "", "family" : "Pasha", "given" : "A", "non-dropping-particle" : "", "parse-names" : false, "suffix" : "" }, { "dropping-particle" : "", "family" : "Valenick", "given" : "L", "non-dropping-particle" : "", "parse-names" : false, "suffix" : "" }, { "dropping-particle" : "", "family" : "Kelly", "given" : "C P", "non-dropping-particle" : "", "parse-names" : false, "suffix" : "" }, { "dropping-particle" : "", "family" : "Nikulasson", "given" : "S T", "non-dropping-particle" : "", "parse-names" : false, "suffix" : "" }, { "dropping-particle" : "", "family" : "LaMont", "given" : "J T", "non-dropping-particle" : "", "parse-names" : false, "suffix" : "" }, { "dropping-particle" : "", "family" : "Pothoulakis", "given" : "C", "non-dropping-particle" : "", "parse-names" : false, "suffix" : "" } ], "container-title" : "J Immunol", "edition" : "1998/06/24", "id" : "ITEM-1", "issue" : "12", "issued" : { "date-parts" : [ [ "1998" ] ] }, "note" : "Castagliuolo, I\nKeates, A C\nWang, C C\nPasha, A\nValenick, L\nKelly, C P\nNikulasson, S T\nLaMont, J T\nPothoulakis, C\nDK-02128/DK/NIDDK NIH HHS/United States\nDK-34583/DK/NIDDK NIH HHS/United States\nDK-47343/DK/NIDDK NIH HHS/United States\nResearch Support, Non-U.S. Gov't\nResearch Support, U.S. Gov't, P.H.S.\nUnited states\nJournal of immunology (Baltimore, Md. : 1950)\nJ Immunol. 1998 Jun 15;160(12):6039-45.", "page" : "6039-6045", "title" : "Clostridium difficile toxin A stimulates macrophage-inflammatory protein-2 production in rat intestinal epithelial cells", "type" : "article-journal", "volume" : "160" }, "uris" : [ "http://www.mendeley.com/documents/?uuid=cd604146-c9df-4a08-878f-abbf52271f1d" ] }, { "id" : "ITEM-2", "itemData" : { "ISBN" : "0022-1767 (Print) 0022-1767 (Linking)", "PMID" : "14978106", "abstract" : "Clostridium difficile has emerged as the important causative agent of antibiotics-associated pseudomembranous colitis; especially its toxin A is presumed to be responsible for the colitis. We examined the pathophysiological roles of IFN-gamma in toxin A-induced enteritis using IFN-gamma knockout (KO) mice. When toxin A of C. difficile was injected into the ileal loops of BALB/c wild-type (WT) mice, massive fluid secretion, disruption of intestinal epithelial structure, and massive neutrophil infiltration developed within 4 h after the injection. IFN-gamma protein was faintly detected in some CD3-positive lymphocytes in the lamina propria and submucosa of the ileum of untreated WT mice. On the contrary, at 2 and 4 h after toxin A injection, IFN-gamma protein was detected in infiltrating neutrophils and to a lesser degree in CD3-positive lymphocytes. In the ileum of WT mice, toxin A treatment markedly enhanced the gene expression of TNF-alpha, macrophage inflammatory protein-1alpha and -2, KC, and ICAM-1 &gt;2 h after treatment. In contrast, the histopathological changes were marginal, without enhanced fluid secretion in the ileum of toxin A-treated IFN-gamma KO mice. Moreover, toxin A-induced gene expression of TNF-alpha, neutrophil chemotactic chemokines, and ICMA-1 was remarkably attenuated in IFN-gamma KO mice. Furthermore, pretreatment of WT mice with a neutralizing anti-IFN-gamma Ab prevented toxin A-induced enteritis. These observations indicate that IFN-gamma is the crucial mediator of toxin A-induced acute enteritis and suggest that IFN-gamma is an important molecular target for the control of C. difficile-associated pseudomembranous colitis.", "author" : [ { "dropping-particle" : "", "family" : "Ishida", "given" : "Y", "non-dropping-particle" : "", "parse-names" : false, "suffix" : "" }, { "dropping-particle" : "", "family" : "Maegawa", "given" : "T", "non-dropping-particle" : "", "parse-names" : false, "suffix" : "" }, { "dropping-particle" : "", "family" : "Kondo", "given" : "T", "non-dropping-particle" : "", "parse-names" : false, "suffix" : "" }, { "dropping-particle" : "", "family" : "Kimura", "given" : "A", "non-dropping-particle" : "", "parse-names" : false, "suffix" : "" }, { "dropping-particle" : "", "family" : "Iwakura", "given" : "Y", "non-dropping-particle" : "", "parse-names" : false, "suffix" : "" }, { "dropping-particle" : "", "family" : "Nakamura", "given" : "S", "non-dropping-particle" : "", "parse-names" : false, "suffix" : "" }, { "dropping-particle" : "", "family" : "Mukaida", "given" : "N", "non-dropping-particle" : "", "parse-names" : false, "suffix" : "" } ], "container-title" : "J Immunol", "edition" : "2004/02/24", "id" : "ITEM-2", "issue" : "5", "issued" : { "date-parts" : [ [ "2004" ] ] }, "note" : "Ishida, Yuko\nMaegawa, Tsuneo\nKondo, Toshikazu\nKimura, Akihiko\nIwakura, Yoichiro\nNakamura, Shinichi\nMukaida, Naofumi\nResearch Support, Non-U.S. Gov't\nUnited States\nJournal of immunology (Baltimore, Md. : 1950)\nJ Immunol. 2004 Mar 1;172(5):3018-25.", "page" : "3018-3025", "title" : "Essential involvement of IFN-gamma in Clostridium difficile toxin A-induced enteritis", "type" : "article-journal", "volume" : "172" }, "uris" : [ "http://www.mendeley.com/documents/?uuid=4ee3f831-f329-4bb2-a4ce-b5ebca40b86e" ] } ], "mendeley" : { "previouslyFormattedCitation" : "(33, 34)"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(33, 34)</w:t>
      </w:r>
      <w:r w:rsidR="00681467" w:rsidRPr="000A50E7">
        <w:rPr>
          <w:color w:val="auto"/>
          <w:sz w:val="20"/>
          <w:szCs w:val="20"/>
        </w:rPr>
        <w:fldChar w:fldCharType="end"/>
      </w:r>
      <w:r w:rsidR="003767F4" w:rsidRPr="000A50E7">
        <w:rPr>
          <w:color w:val="auto"/>
          <w:sz w:val="20"/>
          <w:szCs w:val="20"/>
        </w:rPr>
        <w:t>.</w:t>
      </w:r>
      <w:r w:rsidR="00E813B3" w:rsidRPr="000A50E7">
        <w:rPr>
          <w:color w:val="auto"/>
          <w:sz w:val="20"/>
          <w:szCs w:val="20"/>
        </w:rPr>
        <w:t xml:space="preserve"> Hence, it is unlikely th</w:t>
      </w:r>
      <w:r w:rsidR="00E24404" w:rsidRPr="000A50E7">
        <w:rPr>
          <w:color w:val="auto"/>
          <w:sz w:val="20"/>
          <w:szCs w:val="20"/>
        </w:rPr>
        <w:t>e</w:t>
      </w:r>
      <w:r w:rsidR="00E813B3" w:rsidRPr="000A50E7">
        <w:rPr>
          <w:color w:val="auto"/>
          <w:sz w:val="20"/>
          <w:szCs w:val="20"/>
        </w:rPr>
        <w:t xml:space="preserve"> effects </w:t>
      </w:r>
      <w:r w:rsidR="00E24404" w:rsidRPr="000A50E7">
        <w:rPr>
          <w:color w:val="auto"/>
          <w:sz w:val="20"/>
          <w:szCs w:val="20"/>
        </w:rPr>
        <w:t xml:space="preserve">we measured in this study would have been discernible </w:t>
      </w:r>
      <w:r w:rsidR="00E813B3" w:rsidRPr="000A50E7">
        <w:rPr>
          <w:color w:val="auto"/>
          <w:sz w:val="20"/>
          <w:szCs w:val="20"/>
        </w:rPr>
        <w:t xml:space="preserve">prior to our earliest 2h time point. </w:t>
      </w:r>
      <w:r w:rsidR="005625C9" w:rsidRPr="000A50E7">
        <w:rPr>
          <w:color w:val="auto"/>
          <w:sz w:val="20"/>
          <w:szCs w:val="20"/>
        </w:rPr>
        <w:t>On the other hand, f</w:t>
      </w:r>
      <w:r w:rsidR="000B2D6B" w:rsidRPr="000A50E7">
        <w:rPr>
          <w:color w:val="auto"/>
          <w:sz w:val="20"/>
          <w:szCs w:val="20"/>
        </w:rPr>
        <w:t>ew studies have examined the host responses after the initial acute response; m</w:t>
      </w:r>
      <w:r w:rsidR="00E813B3" w:rsidRPr="000A50E7">
        <w:rPr>
          <w:color w:val="auto"/>
          <w:sz w:val="20"/>
          <w:szCs w:val="20"/>
        </w:rPr>
        <w:t xml:space="preserve">ost have focused on responses within the first </w:t>
      </w:r>
      <w:r w:rsidR="000B2D6B" w:rsidRPr="000A50E7">
        <w:rPr>
          <w:color w:val="auto"/>
          <w:sz w:val="20"/>
          <w:szCs w:val="20"/>
        </w:rPr>
        <w:t xml:space="preserve">6 </w:t>
      </w:r>
      <w:r w:rsidR="00E813B3" w:rsidRPr="000A50E7">
        <w:rPr>
          <w:color w:val="auto"/>
          <w:sz w:val="20"/>
          <w:szCs w:val="20"/>
        </w:rPr>
        <w:t>hours</w:t>
      </w:r>
      <w:r w:rsidR="003767F4"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"DOI" : "S0016508502996435 [pii]", "ISBN" : "0016-5085 (Print) 0016-5085 (Linking)", "PMID" : "11875005", "abstract" : "BACKGROUND &amp; AIMS: The role of the CC chemokine receptor (CCR) 1 in acute enteritis was investigated by subjecting CCR1 knockout mice to Clostridium difficile toxin A treatment. METHODS: Toxin A or vehicle was injected into ileal loops in anesthetized wild-type, CCR1-/- and macrophage inhibitory protein (MIP)-1alpha-/- mice. After 1-4 hours, fluid accumulation was calculated, and the loops were processed for histology, myeloperoxidase activity, regulated on activation, normal T cell expressed and secreted (RANTES) production, and messenger RNA measurements. RESULTS: Toxin A induced in all mice a significant (P &lt; 0.05) increase in ileal fluid accumulation, epithelial damage, and neutrophil infiltration, with all parameters being significantly (P &lt; 0.01) lower in CCR1-/- and MIP-1alpha-/- mice. Ileal messenger RNA expression of the CCR1 ligands MIP-1alpha and RANTES and RANTES synthesis were increased in toxin A-treated wild-type mice. The RANTES antagonist Met-RANTES significantly (P &lt; 0.01) reduced the toxin A-induced increases in ileal fluid accumulation and myeloperoxidase activity in wild-type mice. CONCLUSIONS: C. difficile toxin A-induced murine enteritis involves CCR1 and its ligands MIP-1alpha and RANTES, which may be important mediators of the neutrophil recruitment characterizing acute, enterotoxin-mediated enteritis.", "author" : [ { "dropping-particle" : "", "family" : "Morteau", "given" : "O", "non-dropping-particle" : "", "parse-names" : false, "suffix" : "" }, { "dropping-particle" : "", "family" : "Castagliuolo", "given" : "I", "non-dropping-particle" : "", "parse-names" : false, "suffix" : "" }, { "dropping-particle" : "", "family" : "Mykoniatis", "given" : "A", "non-dropping-particle" : "", "parse-names" : false, "suffix" : "" }, { "dropping-particle" : "", "family" : "Zacks", "given" : "J", "non-dropping-particle" : "", "parse-names" : false, "suffix" : "" }, { "dropping-particle" : "", "family" : "Wlk", "given" : "M", "non-dropping-particle" : "", "parse-names" : false, "suffix" : "" }, { "dropping-particle" : "", "family" : "Lu", "given" : "B", "non-dropping-particle" : "", "parse-names" : false, "suffix" : "" }, { "dropping-particle" : "", "family" : "Pothoulakis", "given" : "C", "non-dropping-particle" : "", "parse-names" : false, "suffix" : "" }, { "dropping-particle" : "", "family" : "Gerard", "given" : "N P", "non-dropping-particle" : "", "parse-names" : false, "suffix" : "" }, { "dropping-particle" : "", "family" : "Gerard", "given" : "C", "non-dropping-particle" : "", "parse-names" : false, "suffix" : "" } ], "container-title" : "Gastroenterology", "edition" : "2002/03/05", "id" : "ITEM-1", "issue" : "3", "issued" : { "date-parts" : [ [ "2002" ] ] }, "note" : "Morteau, Olivier\nCastagliuolo, Ignazio\nMykoniatis, Andreas\nZacks, Jeff\nWlk, Michael\nLu, Bao\nPothoulakis, Charalabos\nGerard, Norma P\nGerard, Craig\nUnited States\nGastroenterology\nGastroenterology. 2002 Mar;122(3):725-33.", "page" : "725-733", "title" : "Genetic deficiency in the chemokine receptor CCR1 protects against acute Clostridium difficile toxin A enteritis in mice", "type" : "article-journal", "volume" : "122" }, "uris" : [ "http://www.mendeley.com/documents/?uuid=b80ca5db-4788-469c-b349-f0feb1b6557c" ] }, { "id" : "ITEM-2", "itemData" : { "DOI" : "10.1172/JCI117080", "ISBN" : "0021-9738 (Print) 0021-9738 (Linking)", "PMID" : "7907603", "abstract" : "Neutrophil infiltration is a prominent feature of Clostridium difficile-associated enteritis and colitis. The aim of this study was to examine the importance of neutrophil recruitment and neutrophil-mediated tissue damage in C. difficile toxin A-induced enteritis. Competitive binding experiments using purified 3H-toxin A demonstrated the presence of a single class of medium affinity receptors on rabbit neutrophils (Kd 7 x 10(-8) M). Pertussis toxin and the nonhydrolyzable GTP analog GTPgamma S both inhibited 3H-toxin A binding (by 56 and 65%, respectively), indicating that the rabbit neutrophil toxin A receptor is G protein linked. Toxin A elicited a dose-dependent (25-200 micrograms/ml) stimulation of neutrophil migration in vitro, and this functional effect was also pertussis toxin sensitive (69% inhibition). Treatment of neutrophils with R15.7, a blocking monoclonal antibody to the leuocyte adhesion molecule CD18, inhibited toxin A-stimulated neutrophil migration by 85% in vitro. Pretreatment of rabbits with R15.7 also prevented neutrophil infiltration of toxin A-exposed ileal loops in vivo as determined by histologic examination and by ileal tissue myeloperoxidase levels. Furthermore, R15.7 effected a substantial inhibition of fluid secretion (by 65%), mannitol permeability (by 66%), and histologic damage in toxin A-exposed ileal loops. Anti-CD18 (R15.7) had no inhibitory effect on cholera toxin enterotoxicity. These data demonstrate that C. difficile toxin A is a proinflammatory toxin whose enterotoxic effects are substantially dependent upon neutrophil recruitment.", "author" : [ { "dropping-particle" : "", "family" : "Kelly", "given" : "C P", "non-dropping-particle" : "", "parse-names" : false, "suffix" : "" }, { "dropping-particle" : "", "family" : "Becker", "given" : "S", "non-dropping-particle" : "", "parse-names" : false, "suffix" : "" }, { "dropping-particle" : "", "family" : "Linevsky", "given" : "J K", "non-dropping-particle" : "", "parse-names" : false, "suffix" : "" }, { "dropping-particle" : "", "family" : "Joshi", "given" : "M A", "non-dropping-particle" : "", "parse-names" : false, "suffix" : "" }, { "dropping-particle" : "", "family" : "O'Keane", "given" : "J C", "non-dropping-particle" : "", "parse-names" : false, "suffix" : "" }, { "dropping-particle" : "", "family" : "Dickey", "given" : "B F", "non-dropping-particle" : "", "parse-names" : false, "suffix" : "" }, { "dropping-particle" : "", "family" : "LaMont", "given" : "J T", "non-dropping-particle" : "", "parse-names" : false, "suffix" : "" }, { "dropping-particle" : "", "family" : "Pothoulakis", "given" : "C", "non-dropping-particle" : "", "parse-names" : false, "suffix" : "" } ], "container-title" : "J Clin Invest", "edition" : "1994/03/01", "id" : "ITEM-2", "issue" : "3", "issued" : { "date-parts" : [ [ "1994" ] ] }, "note" : "Kelly, C P\nBecker, S\nLinevsky, J K\nJoshi, M A\nO'Keane, J C\nDickey, B F\nLaMont, J T\nPothoulakis, C\nDK-02128/DK/NIDDK NIH HHS/United States\nDK-34583/DK/NIDDK NIH HHS/United States\nHL-43161/HL/NHLBI NIH HHS/United States\netc.\nResearch Support, Non-U.S. Gov't\nResearch Support, U.S. Gov't, P.H.S.\nUnited states\nThe Journal of clinical investigation\nJ Clin Invest. 1994 Mar;93(3):1257-65.", "page" : "1257-1265", "title" : "Neutrophil recruitment in Clostridium difficile toxin A enteritis in the rabbit", "type" : "article-journal", "volume" : "93" }, "uris" : [ "http://www.mendeley.com/documents/?uuid=cf6d8a67-2487-4e8e-88f2-0f1347d1f3f7" ] }, { "id" : "ITEM-3", "itemData" : { "DOI" : "10.1136/gut.2008.155341 gut.2008.155341 [pii]", "ISBN" : "1468-3288 (Electronic) 0017-5749 (Linking)", "PMID" : "18824554", "abstract" : "OBJECTIVE: Melanin-concentrating hormone (MCH) is a hypothalamic orexigenic neuropeptide that regulates energy balance. However, the distribution of MCH and its receptor MCHR1 in tissues other than brain suggested additional, as yet unappreciated, roles for this neuropeptide. Based on previous paradigms and the presence of MCH in the intestine as well as in immune cells, its potential role in gut innate immune responses was examined. METHODS: In human intestinal xenografts grown in mice, changes in the expression of MCH and its receptors following treatment with Clostridium difficile toxin A, the causative agent of antibiotic-associated diarrhoea in hospitalised patients, were examined. In colonocytes, the effect of C difficile toxin A treatment on MCHR1 expression, and of MCH on interleukin 8 (IL8) expression was examined. MCH-deficient mice and immunoneutralisation approaches were used to examine the role of MCH in the pathogenesis of C difficile toxin A-mediated acute enteritis. RESULTS: Upregulation of MCH and MCHR1 expression was found in the human intestinal xenograft model, and of MCHR1 in colonocytes following exposure to toxin A. Treatment of colonocytes with MCH resulted in IL8 transcriptional upregulation, implying a link between MCH and inflammatory pathways. In further support of this view, MCH-deficient mice developed attenuated toxin A-mediated intestinal inflammation and secretion, as did wild-type mice treated with an antibody against MCH or MCHR1. CONCLUSION: These findings signify MCH as a mediator of C difficile-associated enteritis and possibly of additional gut pathogens. MCH may mediate its proinflammatory effects at least in part by acting on epithelial cells in the intestine.", "author" : [ { "dropping-particle" : "", "family" : "Kokkotou", "given" : "E", "non-dropping-particle" : "", "parse-names" : false, "suffix" : "" }, { "dropping-particle" : "", "family" : "Espinoza", "given" : "D O", "non-dropping-particle" : "", "parse-names" : false, "suffix" : "" }, { "dropping-particle" : "", "family" : "Torres", "given" : "D", "non-dropping-particle" : "", "parse-names" : false, "suffix" : "" }, { "dropping-particle" : "", "family" : "Karagiannides", "given" : "I", "non-dropping-particle" : "", "parse-names" : false, "suffix" : "" }, { "dropping-particle" : "", "family" : "Kosteletos", "given" : "S", "non-dropping-particle" : "", "parse-names" : false, "suffix" : "" }, { "dropping-particle" : "", "family" : "Savidge", "given" : "T", "non-dropping-particle" : "", "parse-names" : false, "suffix" : "" }, { "dropping-particle" : "", "family" : "O'Brien", "given" : "M", "non-dropping-particle" : "", "parse-names" : false, "suffix" : "" }, { "dropping-particle" : "", "family" : "Pothoulakis", "given" : "C", "non-dropping-particle" : "", "parse-names" : false, "suffix" : "" } ], "container-title" : "Gut", "edition" : "2008/10/01", "id" : "ITEM-3", "issue" : "1", "issued" : { "date-parts" : [ [ "2009" ] ] }, "note" : "Kokkotou, E\nEspinoza, D O\nTorres, D\nKaragiannides, I\nKosteletos, S\nSavidge, T\nO'Brien, M\nPothoulakis, C\nDK 033506/DK/NIDDK NIH HHS/United States\nDK080058/DK/NIDDK NIH HHS/United States\nP30 DK040561-13/DK/NIDDK NIH HHS/United States\nP30-DK040561/DK/NIDDK NIH HHS/United States\nR01 DK080058-01A1/DK/NIDDK NIH HHS/United States\nResearch Support, N.I.H., Extramural\nResearch Support, Non-U.S. Gov't\nEngland\nGut\nGut. 2009 Jan;58(1):34-40. doi: 10.1136/gut.2008.155341. Epub 2008 Sep 29.", "page" : "34-40", "title" : "Melanin-concentrating hormone (MCH) modulates C difficile toxin A-mediated enteritis in mice", "type" : "article-journal", "volume" : "58" }, "uris" : [ "http://www.mendeley.com/documents/?uuid=bd9cc651-c2a4-487d-ab6f-35667523bc3b" ] }, { "id" : "ITEM-4", "itemData" : { "ISBN" : "0022-1767 (Print) 0022-1767 (Linking)", "PMID" : "14978106", "abstract" : "Clostridium difficile has emerged as the important causative agent of antibiotics-associated pseudomembranous colitis; especially its toxin A is presumed to be responsible for the colitis. We examined the pathophysiological roles of IFN-gamma in toxin A-induced enteritis using IFN-gamma knockout (KO) mice. When toxin A of C. difficile was injected into the ileal loops of BALB/c wild-type (WT) mice, massive fluid secretion, disruption of intestinal epithelial structure, and massive neutrophil infiltration developed within 4 h after the injection. IFN-gamma protein was faintly detected in some CD3-positive lymphocytes in the lamina propria and submucosa of the ileum of untreated WT mice. On the contrary, at 2 and 4 h after toxin A injection, IFN-gamma protein was detected in infiltrating neutrophils and to a lesser degree in CD3-positive lymphocytes. In the ileum of WT mice, toxin A treatment markedly enhanced the gene expression of TNF-alpha, macrophage inflammatory protein-1alpha and -2, KC, and ICAM-1 &gt;2 h after treatment. In contrast, the histopathological changes were marginal, without enhanced fluid secretion in the ileum of toxin A-treated IFN-gamma KO mice. Moreover, toxin A-induced gene expression of TNF-alpha, neutrophil chemotactic chemokines, and ICMA-1 was remarkably attenuated in IFN-gamma KO mice. Furthermore, pretreatment of WT mice with a neutralizing anti-IFN-gamma Ab prevented toxin A-induced enteritis. These observations indicate that IFN-gamma is the crucial mediator of toxin A-induced acute enteritis and suggest that IFN-gamma is an important molecular target for the control of C. difficile-associated pseudomembranous colitis.", "author" : [ { "dropping-particle" : "", "family" : "Ishida", "given" : "Y", "non-dropping-particle" : "", "parse-names" : false, "suffix" : "" }, { "dropping-particle" : "", "family" : "Maegawa", "given" : "T", "non-dropping-particle" : "", "parse-names" : false, "suffix" : "" }, { "dropping-particle" : "", "family" : "Kondo", "given" : "T", "non-dropping-particle" : "", "parse-names" : false, "suffix" : "" }, { "dropping-particle" : "", "family" : "Kimura", "given" : "A", "non-dropping-particle" : "", "parse-names" : false, "suffix" : "" }, { "dropping-particle" : "", "family" : "Iwakura", "given" : "Y", "non-dropping-particle" : "", "parse-names" : false, "suffix" : "" }, { "dropping-particle" : "", "family" : "Nakamura", "given" : "S", "non-dropping-particle" : "", "parse-names" : false, "suffix" : "" }, { "dropping-particle" : "", "family" : "Mukaida", "given" : "N", "non-dropping-particle" : "", "parse-names" : false, "suffix" : "" } ], "container-title" : "J Immunol", "edition" : "2004/02/24", "id" : "ITEM-4", "issue" : "5", "issued" : { "date-parts" : [ [ "2004" ] ] }, "note" : "Ishida, Yuko\nMaegawa, Tsuneo\nKondo, Toshikazu\nKimura, Akihiko\nIwakura, Yoichiro\nNakamura, Shinichi\nMukaida, Naofumi\nResearch Support, Non-U.S. Gov't\nUnited States\nJournal of immunology (Baltimore, Md. : 1950)\nJ Immunol. 2004 Mar 1;172(5):3018-25.", "page" : "3018-3025", "title" : "Essential involvement of IFN-gamma in Clostridium difficile toxin A-induced enteritis", "type" : "article-journal", "volume" : "172" }, "uris" : [ "http://www.mendeley.com/documents/?uuid=4ee3f831-f329-4bb2-a4ce-b5ebca40b86e" ] }, { "id" : "ITEM-5", "itemData" : { "DOI" : "S0016508594002568 [pii]", "ISBN" : "0016-5085 (Print) 0016-5085 (Linking)", "PMID" : "7915699", "abstract" : "BACKGROUND/AIMS: Activation of intestinal mast cells and neurons is involved in intestinal inflammation and diarrhea. This study compared the effects of neuronal inhibitors and inhibition of intestinal sensory afferent nerves on the intestinal actions of Clostridium difficile toxin A, an inflammatory enterotoxin, and cholera toxin, a noninflammatory enterotoxin. METHODS: The effects of lidocaine, hexamethonium, atropine, and long-term pretreatment of capsaicin on fluid secretion, mannitol permeability, myeloperoxidase (MPO) activity, and release of rat mast cell protease II (RMCPII) were measured in toxin A- and cholera toxin-exposed loops in vivo. RESULTS: Lidocaine, hexamethonium, and capsaicin, but not atropine, inhibited toxin A-mediated secretion and MPO activity, but only capsaicin reduced mannitol permeability. Lidocaine, but not capsaicin, reduced secretion and permeability caused by cholera toxin. Toxin A caused release of RMCPII from rat ileum in vivo and in vitro; this was inhibited by lidocaine or capsaicin, whereas cholera toxin had no effect on release of RMCPII. CONCLUSIONS: Neuronal mechanisms are important in the in vivo effects of these two enterotoxins. Capsaicin-sensitive sensory afferent neurons and mast cells are involved in the intestinal mechanism of toxin A, but not cholera toxin.", "author" : [ { "dropping-particle" : "", "family" : "Castagliuolo", "given" : "I", "non-dropping-particle" : "", "parse-names" : false, "suffix" : "" }, { "dropping-particle" : "", "family" : "LaMont", "given" : "J T", "non-dropping-particle" : "", "parse-names" : false, "suffix" : "" }, { "dropping-particle" : "", "family" : "Letourneau", "given" : "R", "non-dropping-particle" : "", "parse-names" : false, "suffix" : "" }, { "dropping-particle" : "", "family" : "Kelly", "given" : "C", "non-dropping-particle" : "", "parse-names" : false, "suffix" : "" }, { "dropping-particle" : "", "family" : "O'Keane", "given" : "J C", "non-dropping-particle" : "", "parse-names" : false, "suffix" : "" }, { "dropping-particle" : "", "family" : "Jaffer", "given" : "A", "non-dropping-particle" : "", "parse-names" : false, "suffix" : "" }, { "dropping-particle" : "", "family" : "Theoharides", "given" : "T C", "non-dropping-particle" : "", "parse-names" : false, "suffix" : "" }, { "dropping-particle" : "", "family" : "Pothoulakis", "given" : "C", "non-dropping-particle" : "", "parse-names" : false, "suffix" : "" } ], "container-title" : "Gastroenterology", "edition" : "1994/09/01", "id" : "ITEM-5", "issue" : "3", "issued" : { "date-parts" : [ [ "1994" ] ] }, "note" : "Castagliuolo, I\nLaMont, J T\nLetourneau, R\nKelly, C\nO'Keane, J C\nJaffer, A\nTheoharides, T C\nPothoulakis, C\nDK34583/DK/NIDDK NIH HHS/United States\nComparative Study\nIn Vitro\nResearch Support, Non-U.S. Gov't\nResearch Support, U.S. Gov't, P.H.S.\nUnited states\nGastroenterology\nGastroenterology. 1994 Sep;107(3):657-65.", "page" : "657-665", "title" : "Neuronal involvement in the intestinal effects of Clostridium difficile toxin A and Vibrio cholerae enterotoxin in rat ileum", "type" : "article-journal", "volume" : "107" }, "uris" : [ "http://www.mendeley.com/documents/?uuid=900bac36-f052-4f03-8475-822f363db39e" ] }, { "id" : "ITEM-6", "itemData" : { "DOI" : "10.1172/JCI7545", "ISBN" : "0021-9738 (Print) 0021-9738 (Linking)", "PMID" : "10772660", "abstract" : "Clostridium difficile toxin A causes acute neutrophil infiltration and intestinal mucosal injury. In cultured cells, toxin A inactivates Rho proteins by monoglucosylation. In monocytes, toxin A induces IL-8 production and necrosis by unknown mechanisms. We investigated the role of mitogen-activated protein (MAP) kinases in these events. In THP-1 monocytic cells, toxin A activated the 3 main MAP kinase cascades within 1 to 2 minutes. Activation of p38 was sustained, whereas stimulation of extracellular signal-regulated kinases and c-Jun NH(2)-terminal kinase was transient. Rho glucosylation became evident after 15 minutes. IL-8 gene expression was reduced by 70% by the MEK inhibitor PD98059 and abrogated by the p38 inhibitor SB203580 or by overexpression of dominant-negative mutants of the p38-activating kinases MKK3 and MKK6. SB203580 also blocked monocyte necrosis and IL-1beta release caused by toxin A but not by other toxins. Finally, in mouse ileum, SB203580 prevented toxin A-induced neutrophil recruitment by 92% and villous destruction by 90%. Thus, in monocytes exposed to toxin A, MAP kinase activation appears to precede Rho glucosylation and is required for IL-8 transcription and cell necrosis. p38 MAP kinase also mediates intestinal inflammation and mucosal damage induced by toxin A.", "author" : [ { "dropping-particle" : "", "family" : "Warny", "given" : "M", "non-dropping-particle" : "", "parse-names" : false, "suffix" : "" }, { "dropping-particle" : "", "family" : "Keates", "given" : "A C", "non-dropping-particle" : "", "parse-names" : false, "suffix" : "" }, { "dropping-particle" : "", "family" : "Keates", "given" : "S", "non-dropping-particle" : "", "parse-names" : false, "suffix" : "" }, { "dropping-particle" : "", "family" : "Castagliuolo", "given" : "I", "non-dropping-particle" : "", "parse-names" : false, "suffix" : "" }, { "dropping-particle" : "", "family" : "Zacks", "given" : "J K", "non-dropping-particle" : "", "parse-names" : false, "suffix" : "" }, { "dropping-particle" : "", "family" : "Aboudola", "given" : "S", "non-dropping-particle" : "", "parse-names" : false, "suffix" : "" }, { "dropping-particle" : "", "family" : "Qamar", "given" : "A", "non-dropping-particle" : "", "parse-names" : false, "suffix" : "" }, { "dropping-particle" : "", "family" : "Pothoulakis", "given" : "C", "non-dropping-particle" : "", "parse-names" : false, "suffix" : "" }, { "dropping-particle" : "", "family" : "LaMont", "given" : "J T", "non-dropping-particle" : "", "parse-names" : false, "suffix" : "" }, { "dropping-particle" : "", "family" : "Kelly", "given" : "C P", "non-dropping-particle" : "", "parse-names" : false, "suffix" : "" } ], "container-title" : "J Clin Invest", "edition" : "2000/04/20", "id" : "ITEM-6", "issue" : "8", "issued" : { "date-parts" : [ [ "2000" ] ] }, "note" : "Warny, M\nKeates, A C\nKeates, S\nCastagliuolo, I\nZacks, J K\nAboudola, S\nQamar, A\nPothoulakis, C\nLaMont, J T\nKelly, C P\nR01DK-38583/DK/NIDDK NIH HHS/United States\nR01DK-47343/DK/NIDDK NIH HHS/United States\nR01DK-54920/DK/NIDDK NIH HHS/United States\nResearch Support, Non-U.S. Gov't\nResearch Support, U.S. Gov't, P.H.S.\nUnited states\nThe Journal of clinical investigation\nJ Clin Invest. 2000 Apr;105(8):1147-56.", "page" : "1147-1156", "title" : "p38 MAP kinase activation by Clostridium difficile toxin A mediates monocyte necrosis, IL-8 production, and enteritis", "type" : "article-journal", "volume" : "105" }, "uris" : [ "http://www.mendeley.com/documents/?uuid=ff8df725-265f-49c3-970c-459d8849f3a0" ] }, { "id" : "ITEM-7", "itemData" : { "DOI" : "JID33070 [pii] 10.1086/430316", "ISBN" : "0022-1899 (Print) 0022-1899 (Linking)", "PMID" : "15897995", "abstract" : "Angiotensin II (ANG II) has been described in the regulation of intestinal secretion and absorption via angiotensin subtype 1 (AT(1)) and AT(2) receptors, respectively, in rats. We investigated the role that ANG II plays in the rabbit ileal-loop model of Clostridium difficile infection. Expression of AT(1), the more abundant ANG II receptor, was demonstrated in ileal loops, and an AT(1) receptor blocker, losartan, inhibited hypersecretion induced by C. difficile toxin A (mean volume : length ratio, 0.27+/-0.06 vs. 0.60+/-0.06 mL/cm in controls). Losartan also decreased production of ANG II in the ileum (0.48+/-0.06 vs. 0.87+/-0.12 pg/mg in controls), raising the possibility that ANG II may participate in a positive feedback loop involving the hypersecretory response. Our findings suggest that ANG II plays a significant role in the pathogenesis of C. difficile toxin-induced diarrhea.", "author" : [ { "dropping-particle" : "", "family" : "Alcantara", "given" : "C S", "non-dropping-particle" : "", "parse-names" : false, "suffix" : "" }, { "dropping-particle" : "", "family" : "Jin", "given" : "X H", "non-dropping-particle" : "", "parse-names" : false, "suffix" : "" }, { "dropping-particle" : "", "family" : "Brito", "given" : "G A", "non-dropping-particle" : "", "parse-names" : false, "suffix" : "" }, { "dropping-particle" : "", "family" : "Carneiro-Filho", "given" : "B A", "non-dropping-particle" : "", "parse-names" : false, "suffix" : "" }, { "dropping-particle" : "", "family" : "Barrett", "given" : "L J", "non-dropping-particle" : "", "parse-names" : false, "suffix" : "" }, { "dropping-particle" : "", "family" : "Carey", "given" : "R M", "non-dropping-particle" : "", "parse-names" : false, "suffix" : "" }, { "dropping-particle" : "", "family" : "Guerrant", "given" : "R L", "non-dropping-particle" : "", "parse-names" : false, "suffix" : "" } ], "container-title" : "J Infect Dis", "edition" : "2005/05/18", "id" : "ITEM-7", "issue" : "12", "issued" : { "date-parts" : [ [ "2005" ] ] }, "note" : "Alcantara, Cirle S\nJin, Xiao-Hong\nBrito, Gerly Anne C\nCarneiro-Filho, Benedito A\nBarrett, Leah J\nCarey, Robert M\nGuerrant, Richard L\n5 D43 TW00909/TW/FIC NIH HHS/United States\nResearch Support, N.I.H., Extramural\nResearch Support, U.S. Gov't, P.H.S.\nUnited States\nThe Journal of infectious diseases\nJ Infect Dis. 2005 Jun 15;191(12):2090-6. Epub 2005 May 3.", "page" : "2090-2096", "title" : "Angiotensin II subtype 1 receptor blockade inhibits Clostridium difficile toxin A-induced intestinal secretion in a rabbit model", "type" : "article-journal", "volume" : "191" }, "uris" : [ "http://www.mendeley.com/documents/?uuid=6a322bbc-d3e3-48ff-a085-bdecc5f285a0" ] } ], "mendeley" : { "previouslyFormattedCitation" : "(30\u201333, 35, 36, 51)"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(30–33, 35, 36, 51)</w:t>
      </w:r>
      <w:r w:rsidR="00681467" w:rsidRPr="000A50E7">
        <w:rPr>
          <w:color w:val="auto"/>
          <w:sz w:val="20"/>
          <w:szCs w:val="20"/>
        </w:rPr>
        <w:fldChar w:fldCharType="end"/>
      </w:r>
      <w:r w:rsidR="003767F4" w:rsidRPr="000A50E7">
        <w:rPr>
          <w:color w:val="auto"/>
          <w:sz w:val="20"/>
          <w:szCs w:val="20"/>
        </w:rPr>
        <w:t>.</w:t>
      </w:r>
      <w:r w:rsidR="00E813B3" w:rsidRPr="000A50E7">
        <w:rPr>
          <w:color w:val="auto"/>
          <w:sz w:val="20"/>
          <w:szCs w:val="20"/>
        </w:rPr>
        <w:t xml:space="preserve"> </w:t>
      </w:r>
      <w:r w:rsidR="000B2D6B" w:rsidRPr="000A50E7">
        <w:rPr>
          <w:color w:val="auto"/>
          <w:sz w:val="20"/>
          <w:szCs w:val="20"/>
        </w:rPr>
        <w:t xml:space="preserve">Our latest time point, 16h, did reveal attenuation of the TcdA-induced increase in systemic neutrophils </w:t>
      </w:r>
      <w:r w:rsidR="005625C9" w:rsidRPr="000A50E7">
        <w:rPr>
          <w:color w:val="auto"/>
          <w:sz w:val="20"/>
          <w:szCs w:val="20"/>
        </w:rPr>
        <w:t xml:space="preserve">for </w:t>
      </w:r>
      <w:r w:rsidR="00CF22E8" w:rsidRPr="000A50E7">
        <w:rPr>
          <w:color w:val="auto"/>
          <w:sz w:val="20"/>
          <w:szCs w:val="20"/>
        </w:rPr>
        <w:t>anti-</w:t>
      </w:r>
      <w:r w:rsidR="003C7DAD" w:rsidRPr="000A50E7">
        <w:rPr>
          <w:color w:val="auto"/>
          <w:sz w:val="20"/>
          <w:szCs w:val="20"/>
        </w:rPr>
        <w:t xml:space="preserve">CXCL1 </w:t>
      </w:r>
      <w:r w:rsidR="00CF22E8" w:rsidRPr="000A50E7">
        <w:rPr>
          <w:color w:val="auto"/>
          <w:sz w:val="20"/>
          <w:szCs w:val="20"/>
        </w:rPr>
        <w:t>and anti-</w:t>
      </w:r>
      <w:r w:rsidR="003C7DAD" w:rsidRPr="000A50E7">
        <w:rPr>
          <w:color w:val="auto"/>
          <w:sz w:val="20"/>
          <w:szCs w:val="20"/>
        </w:rPr>
        <w:t>CXCL2</w:t>
      </w:r>
      <w:r w:rsidR="00CF22E8" w:rsidRPr="000A50E7">
        <w:rPr>
          <w:color w:val="auto"/>
          <w:sz w:val="20"/>
          <w:szCs w:val="20"/>
        </w:rPr>
        <w:t>-treated animals</w:t>
      </w:r>
      <w:r w:rsidR="000B2D6B" w:rsidRPr="000A50E7">
        <w:rPr>
          <w:color w:val="auto"/>
          <w:sz w:val="20"/>
          <w:szCs w:val="20"/>
        </w:rPr>
        <w:t xml:space="preserve">. </w:t>
      </w:r>
      <w:r w:rsidR="00270182" w:rsidRPr="000A50E7">
        <w:rPr>
          <w:color w:val="auto"/>
          <w:sz w:val="20"/>
          <w:szCs w:val="20"/>
        </w:rPr>
        <w:t>Moreover</w:t>
      </w:r>
      <w:r w:rsidR="00412A75" w:rsidRPr="000A50E7">
        <w:rPr>
          <w:color w:val="auto"/>
          <w:sz w:val="20"/>
          <w:szCs w:val="20"/>
        </w:rPr>
        <w:t xml:space="preserve">, serum levels of </w:t>
      </w:r>
      <w:r w:rsidR="003C7DAD" w:rsidRPr="000A50E7">
        <w:rPr>
          <w:color w:val="auto"/>
          <w:sz w:val="20"/>
          <w:szCs w:val="20"/>
        </w:rPr>
        <w:t xml:space="preserve">CXCL1 </w:t>
      </w:r>
      <w:r w:rsidR="00412A75" w:rsidRPr="000A50E7">
        <w:rPr>
          <w:color w:val="auto"/>
          <w:sz w:val="20"/>
          <w:szCs w:val="20"/>
        </w:rPr>
        <w:t xml:space="preserve">and </w:t>
      </w:r>
      <w:r w:rsidR="003C7DAD" w:rsidRPr="000A50E7">
        <w:rPr>
          <w:color w:val="auto"/>
          <w:sz w:val="20"/>
          <w:szCs w:val="20"/>
        </w:rPr>
        <w:t xml:space="preserve">CXCL2 </w:t>
      </w:r>
      <w:r w:rsidR="00412A75" w:rsidRPr="000A50E7">
        <w:rPr>
          <w:color w:val="auto"/>
          <w:sz w:val="20"/>
          <w:szCs w:val="20"/>
        </w:rPr>
        <w:t>were predictors for survival</w:t>
      </w:r>
      <w:r w:rsidR="0067351C" w:rsidRPr="000A50E7">
        <w:rPr>
          <w:color w:val="auto"/>
          <w:sz w:val="20"/>
          <w:szCs w:val="20"/>
        </w:rPr>
        <w:t xml:space="preserve">. This </w:t>
      </w:r>
      <w:r w:rsidR="00C4246F" w:rsidRPr="000A50E7">
        <w:rPr>
          <w:color w:val="auto"/>
          <w:sz w:val="20"/>
          <w:szCs w:val="20"/>
        </w:rPr>
        <w:t xml:space="preserve">result </w:t>
      </w:r>
      <w:r w:rsidR="0067351C" w:rsidRPr="000A50E7">
        <w:rPr>
          <w:color w:val="auto"/>
          <w:sz w:val="20"/>
          <w:szCs w:val="20"/>
        </w:rPr>
        <w:t>also suggests</w:t>
      </w:r>
      <w:r w:rsidR="008D4707" w:rsidRPr="000A50E7">
        <w:rPr>
          <w:color w:val="auto"/>
          <w:sz w:val="20"/>
          <w:szCs w:val="20"/>
        </w:rPr>
        <w:t xml:space="preserve"> that surviving mice are poor responders in terms of </w:t>
      </w:r>
      <w:r w:rsidR="008D4707" w:rsidRPr="000A50E7">
        <w:rPr>
          <w:i/>
          <w:color w:val="auto"/>
          <w:sz w:val="20"/>
          <w:szCs w:val="20"/>
        </w:rPr>
        <w:t>Cxcl1</w:t>
      </w:r>
      <w:r w:rsidR="008D4707" w:rsidRPr="000A50E7">
        <w:rPr>
          <w:color w:val="auto"/>
          <w:sz w:val="20"/>
          <w:szCs w:val="20"/>
        </w:rPr>
        <w:t xml:space="preserve"> and </w:t>
      </w:r>
      <w:r w:rsidR="008D4707" w:rsidRPr="000A50E7">
        <w:rPr>
          <w:i/>
          <w:color w:val="auto"/>
          <w:sz w:val="20"/>
          <w:szCs w:val="20"/>
        </w:rPr>
        <w:t>Cxcl2</w:t>
      </w:r>
      <w:r w:rsidR="008D4707" w:rsidRPr="000A50E7">
        <w:rPr>
          <w:color w:val="auto"/>
          <w:sz w:val="20"/>
          <w:szCs w:val="20"/>
        </w:rPr>
        <w:t xml:space="preserve"> expression and production. </w:t>
      </w:r>
      <w:r w:rsidR="00F22191" w:rsidRPr="000A50E7">
        <w:rPr>
          <w:color w:val="auto"/>
          <w:sz w:val="20"/>
          <w:szCs w:val="20"/>
        </w:rPr>
        <w:t xml:space="preserve">Related to this, a recent </w:t>
      </w:r>
      <w:r w:rsidR="00FA6602" w:rsidRPr="000A50E7">
        <w:rPr>
          <w:color w:val="auto"/>
          <w:sz w:val="20"/>
          <w:szCs w:val="20"/>
        </w:rPr>
        <w:t>study</w:t>
      </w:r>
      <w:r w:rsidR="00F22191" w:rsidRPr="000A50E7">
        <w:rPr>
          <w:color w:val="auto"/>
          <w:sz w:val="20"/>
          <w:szCs w:val="20"/>
        </w:rPr>
        <w:t xml:space="preserve"> by </w:t>
      </w:r>
      <w:proofErr w:type="spellStart"/>
      <w:r w:rsidR="00F22191" w:rsidRPr="000A50E7">
        <w:rPr>
          <w:color w:val="auto"/>
          <w:sz w:val="20"/>
          <w:szCs w:val="20"/>
        </w:rPr>
        <w:t>Feghaly</w:t>
      </w:r>
      <w:proofErr w:type="spellEnd"/>
      <w:r w:rsidR="00F22191" w:rsidRPr="000A50E7">
        <w:rPr>
          <w:color w:val="auto"/>
          <w:sz w:val="20"/>
          <w:szCs w:val="20"/>
        </w:rPr>
        <w:t xml:space="preserve"> </w:t>
      </w:r>
      <w:r w:rsidR="0067351C" w:rsidRPr="000A50E7">
        <w:rPr>
          <w:i/>
          <w:color w:val="auto"/>
          <w:sz w:val="20"/>
          <w:szCs w:val="20"/>
        </w:rPr>
        <w:t>et al.</w:t>
      </w:r>
      <w:r w:rsidR="00F22191" w:rsidRPr="000A50E7">
        <w:rPr>
          <w:color w:val="auto"/>
          <w:sz w:val="20"/>
          <w:szCs w:val="20"/>
        </w:rPr>
        <w:t xml:space="preserve"> showed that </w:t>
      </w:r>
      <w:r w:rsidR="0084426B" w:rsidRPr="000A50E7">
        <w:rPr>
          <w:color w:val="auto"/>
          <w:sz w:val="20"/>
          <w:szCs w:val="20"/>
        </w:rPr>
        <w:t>inflammatory markers in stool</w:t>
      </w:r>
      <w:r w:rsidR="00F22191" w:rsidRPr="000A50E7">
        <w:rPr>
          <w:color w:val="auto"/>
          <w:sz w:val="20"/>
          <w:szCs w:val="20"/>
        </w:rPr>
        <w:t>, not</w:t>
      </w:r>
      <w:r w:rsidR="0084426B" w:rsidRPr="000A50E7">
        <w:rPr>
          <w:color w:val="auto"/>
          <w:sz w:val="20"/>
          <w:szCs w:val="20"/>
        </w:rPr>
        <w:t xml:space="preserve"> the number of </w:t>
      </w:r>
      <w:r w:rsidR="0067351C" w:rsidRPr="000A50E7">
        <w:rPr>
          <w:i/>
          <w:color w:val="auto"/>
          <w:sz w:val="20"/>
          <w:szCs w:val="20"/>
        </w:rPr>
        <w:t xml:space="preserve">C. difficile </w:t>
      </w:r>
      <w:r w:rsidR="0084426B" w:rsidRPr="000A50E7">
        <w:rPr>
          <w:color w:val="auto"/>
          <w:sz w:val="20"/>
          <w:szCs w:val="20"/>
        </w:rPr>
        <w:t>colony forming units, correlated with clinical outcomes</w:t>
      </w:r>
      <w:r w:rsidR="000610FE"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"abstract" : "Background: Clostridium difficile is a leading hospital-acquired infection. Many patients remain symptomatic for several days on appropriate antibiotic therapy. To assess the contribution of ongoing infection versus persistent inflammation, we examined the correlation between fecal cytokine levels, fecal C. difficile burden, and disease outcomes in C. difficile infection (CDI). Methods: We conducted a prospective cohort study in Barnes Jewish Hospital between June 2011 and May 2012 of hospitalized adults with CDI. We determined fecal IL-8 and lactoferrin protein concentrations by enzyme immunoassays. We used Real-Time (RT)-PCR to measure relative fecal IL-8 and CXCL-5 RNA transcript abundances, and a quantitative PCR to enumerate C. difficile burden. Results: Of 120 study subjects, 101 (84%) were started on metronidazole, and 33 of those (33%) were subsequently given vancomycin. Sixty-two (52%) patients had diarrhea persistent for 5 or more days after starting CDI therapy. Initial fecal CXCL-5 mRNA, IL-8 mRNA and IL-8 protein correlated with persistent diarrhea and use of vancomycin. Time to diarrhea resolution was longer in patients with elevated fecal cytokines at diagnosis. Fecal cytokines were more sensitive than clinical severity scores in identifying patients at risk of treatment failure. C. difficile burden did not correlate with any measure of illness or outcome at any point, and decreased equally with metronidazole and vancomycin. Conclusions: Persistent diarrhea in CDI correlates with intestinal inflammation and not fecal pathogen burden. These findings suggest that modulation of host response, rather than adjustments to antimicrobial regimens, might be a more effective approach to patients with unremitting disease", "author" : [ { "dropping-particle" : "El", "family" : "Feghaly", "given" : "Rana E", "non-dropping-particle" : "", "parse-names" : false, "suffix" : "" }, { "dropping-particle" : "", "family" : "Stauber", "given" : "Jennifer L", "non-dropping-particle" : "", "parse-names" : false, "suffix" : "" }, { "dropping-particle" : "", "family" : "Deych", "given" : "Elena", "non-dropping-particle" : "", "parse-names" : false, "suffix" : "" }, { "dropping-particle" : "", "family" : "Gonzalez", "given" : "Carlos", "non-dropping-particle" : "", "parse-names" : false, "suffix" : "" }, { "dropping-particle" : "", "family" : "Phillip", "given" : "I", "non-dropping-particle" : "", "parse-names" : false, "suffix" : "" }, { "dropping-particle" : "", "family" : "Haslam", "given" : "David B", "non-dropping-particle" : "", "parse-names" : false, "suffix" : "" }, { "dropping-particle" : "", "family" : "Louis", "given" : "St", "non-dropping-particle" : "", "parse-names" : false, "suffix" : "" }, { "dropping-particle" : "", "family" : "Ave", "given" : "Euclid", "non-dropping-particle" : "", "parse-names" : false, "suffix" : "" }, { "dropping-particle" : "", "family" : "States", "given" : "United", "non-dropping-particle" : "", "parse-names" : false, "suffix" : "" } ], "container-title" : "Clinical Infectious Diseases", "id" : "ITEM-1", "issued" : { "date-parts" : [ [ "2013" ] ] }, "page" : "1-28", "title" : "Markers of Intestinal Inflammation, not Bacterial Burden, Correlate with Clinical Outcomes in Clostridium difficile Infection", "type" : "article-journal" }, "uris" : [ "http://www.mendeley.com/documents/?uuid=7aa61e7b-43d4-4f7e-9124-5f40b5063603" ] } ], "mendeley" : { "previouslyFormattedCitation" : "(52)"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(52)</w:t>
      </w:r>
      <w:r w:rsidR="00681467" w:rsidRPr="000A50E7">
        <w:rPr>
          <w:color w:val="auto"/>
          <w:sz w:val="20"/>
          <w:szCs w:val="20"/>
        </w:rPr>
        <w:fldChar w:fldCharType="end"/>
      </w:r>
      <w:r w:rsidR="0084426B" w:rsidRPr="000A50E7">
        <w:rPr>
          <w:color w:val="auto"/>
          <w:sz w:val="20"/>
          <w:szCs w:val="20"/>
        </w:rPr>
        <w:t>.</w:t>
      </w:r>
      <w:r w:rsidR="002E5624" w:rsidRPr="000A50E7">
        <w:rPr>
          <w:color w:val="auto"/>
          <w:sz w:val="20"/>
          <w:szCs w:val="20"/>
        </w:rPr>
        <w:t xml:space="preserve"> In a hamster infection model, Steele </w:t>
      </w:r>
      <w:r w:rsidR="0067351C" w:rsidRPr="000A50E7">
        <w:rPr>
          <w:i/>
          <w:color w:val="auto"/>
          <w:sz w:val="20"/>
          <w:szCs w:val="20"/>
        </w:rPr>
        <w:t>et al.</w:t>
      </w:r>
      <w:r w:rsidR="002E5624" w:rsidRPr="000A50E7">
        <w:rPr>
          <w:color w:val="auto"/>
          <w:sz w:val="20"/>
          <w:szCs w:val="20"/>
        </w:rPr>
        <w:t xml:space="preserve"> showed that serum level</w:t>
      </w:r>
      <w:r w:rsidR="0067351C" w:rsidRPr="000A50E7">
        <w:rPr>
          <w:color w:val="auto"/>
          <w:sz w:val="20"/>
          <w:szCs w:val="20"/>
        </w:rPr>
        <w:t>s</w:t>
      </w:r>
      <w:r w:rsidR="002E5624" w:rsidRPr="000A50E7">
        <w:rPr>
          <w:color w:val="auto"/>
          <w:sz w:val="20"/>
          <w:szCs w:val="20"/>
        </w:rPr>
        <w:t xml:space="preserve"> of CXCL1, I</w:t>
      </w:r>
      <w:r w:rsidR="005B4168" w:rsidRPr="000A50E7">
        <w:rPr>
          <w:color w:val="auto"/>
          <w:sz w:val="20"/>
          <w:szCs w:val="20"/>
        </w:rPr>
        <w:t>L</w:t>
      </w:r>
      <w:r w:rsidR="002E5624" w:rsidRPr="000A50E7">
        <w:rPr>
          <w:color w:val="auto"/>
          <w:sz w:val="20"/>
          <w:szCs w:val="20"/>
        </w:rPr>
        <w:t>6, TNF</w:t>
      </w:r>
      <w:r w:rsidR="00653D9B" w:rsidRPr="000A50E7">
        <w:rPr>
          <w:rFonts w:cs="Times New Roman"/>
          <w:color w:val="auto"/>
          <w:sz w:val="20"/>
          <w:szCs w:val="20"/>
        </w:rPr>
        <w:t>α</w:t>
      </w:r>
      <w:r w:rsidR="002E5624" w:rsidRPr="000A50E7">
        <w:rPr>
          <w:color w:val="auto"/>
          <w:sz w:val="20"/>
          <w:szCs w:val="20"/>
        </w:rPr>
        <w:t>, and IL1</w:t>
      </w:r>
      <w:r w:rsidR="00AD5614" w:rsidRPr="000A50E7">
        <w:rPr>
          <w:rFonts w:cs="Times New Roman"/>
          <w:color w:val="auto"/>
          <w:sz w:val="20"/>
          <w:szCs w:val="20"/>
        </w:rPr>
        <w:t>β</w:t>
      </w:r>
      <w:r w:rsidR="0067351C" w:rsidRPr="000A50E7">
        <w:rPr>
          <w:color w:val="auto"/>
          <w:sz w:val="20"/>
          <w:szCs w:val="20"/>
        </w:rPr>
        <w:t xml:space="preserve"> </w:t>
      </w:r>
      <w:r w:rsidR="00C4246F" w:rsidRPr="000A50E7">
        <w:rPr>
          <w:color w:val="auto"/>
          <w:sz w:val="20"/>
          <w:szCs w:val="20"/>
        </w:rPr>
        <w:t>are</w:t>
      </w:r>
      <w:r w:rsidR="002E5624" w:rsidRPr="000A50E7">
        <w:rPr>
          <w:color w:val="auto"/>
          <w:sz w:val="20"/>
          <w:szCs w:val="20"/>
        </w:rPr>
        <w:t xml:space="preserve"> increased in cases of severe, systemic infection</w:t>
      </w:r>
      <w:r w:rsidR="000610FE" w:rsidRPr="000A50E7">
        <w:rPr>
          <w:color w:val="auto"/>
          <w:sz w:val="20"/>
          <w:szCs w:val="20"/>
        </w:rPr>
        <w:t xml:space="preserve"> </w:t>
      </w:r>
      <w:r w:rsidR="00681467" w:rsidRPr="000A50E7">
        <w:rPr>
          <w:color w:val="auto"/>
          <w:sz w:val="20"/>
          <w:szCs w:val="20"/>
        </w:rPr>
        <w:fldChar w:fldCharType="begin" w:fldLock="1"/>
      </w:r>
      <w:r w:rsidR="002B1BE5" w:rsidRPr="000A50E7">
        <w:rPr>
          <w:color w:val="auto"/>
          <w:sz w:val="20"/>
          <w:szCs w:val="20"/>
        </w:rPr>
        <w:instrText>ADDIN CSL_CITATION { "citationItems" : [ { "id" : "ITEM-1", "itemData" : { "DOI" : "10.1093/infdis/jir748 jir748 [pii]", "ISBN" : "1537-6613 (Electronic) 0022-1899 (Linking)", "PMID" : "22147798", "abstract" : "BACKGROUND: Clostridium difficile infection (CDI) can cause a wide range of disease, from mild diarrhea to fulminant systemic disease. The incidence of systemic CDI with fatal consequence has increased rapidly in recent years. METHODS: Using an ultrasensitive cytotoxicity assay, we measured C. difficile toxin A (TcdA) and C. difficile toxin B (TcdB) in sera and body fluids of piglets and mice exposed to C. difficile to investigate the relationship between the presence of toxins in body fluids and systemic manifestations of CDI. RESULTS: We found that both TcdA and TcdB disseminate systemically, with toxins present in the sera and body fluids of infected animals, and toxemia is significantly correlated with the development of systemic CDI. The systemic administration of neutralizing antibodies against both toxins blocked the development of systemic disease in mice. We measured cytokine concentrations in the sera of mice and piglets with systemic and nonsystemic CDI and found that proinflammatory mediators were considerably elevated in animals with systemic CDI. CONCLUSION: Our study demonstrates the existence of a strong correlation between toxemia and the occurrence of systemic disease, supporting the hypothesis that systemic CDI is most likely due to the toxicity of TcdA and TcdB and the induction of proinflammatory cytokines by the toxins.", "author" : [ { "dropping-particle" : "", "family" : "Steele", "given" : "J", "non-dropping-particle" : "", "parse-names" : false, "suffix" : "" }, { "dropping-particle" : "", "family" : "Chen", "given" : "K", "non-dropping-particle" : "", "parse-names" : false, "suffix" : "" }, { "dropping-particle" : "", "family" : "Sun", "given" : "X", "non-dropping-particle" : "", "parse-names" : false, "suffix" : "" }, { "dropping-particle" : "", "family" : "Zhang", "given" : "Y", "non-dropping-particle" : "", "parse-names" : false, "suffix" : "" }, { "dropping-particle" : "", "family" : "Wang", "given" : "H", "non-dropping-particle" : "", "parse-names" : false, "suffix" : "" }, { "dropping-particle" : "", "family" : "Tzipori", "given" : "S", "non-dropping-particle" : "", "parse-names" : false, "suffix" : "" }, { "dropping-particle" : "", "family" : "Feng", "given" : "H", "non-dropping-particle" : "", "parse-names" : false, "suffix" : "" } ], "container-title" : "J Infect Dis", "edition" : "2011/12/08", "id" : "ITEM-1", "issue" : "3", "issued" : { "date-parts" : [ [ "2012" ] ] }, "note" : "Steele, Jennifer\nChen, Kevin\nSun, Xingmin\nZhang, Yongrong\nWang, Haiying\nTzipori, Saul\nFeng, Hanping\nF32AI081497/AI/NIAID NIH HHS/United States\nK01DK076549/DK/NIDDK NIH HHS/United States\nN01-30050/PHS HHS/United States\nR01AI088748/AI/NIAID NIH HHS/United States\nR01DK084509/DK/NIDDK NIH HHS/United States\nResearch Support, N.I.H., Extramural\nUnited States\nThe Journal of infectious diseases\nJ Infect Dis. 2012 Feb 1;205(3):384-91. doi: 10.1093/infdis/jir748. Epub 2011 Dec 5.", "page" : "384-391", "title" : "Systemic dissemination of Clostridium difficile toxins A and B is associated with severe, fatal disease in animal models", "type" : "article-journal", "volume" : "205" }, "uris" : [ "http://www.mendeley.com/documents/?uuid=c97de178-4768-420c-b984-50fe5cd4f3cf" ] } ], "mendeley" : { "previouslyFormattedCitation" : "(29)" }, "properties" : { "noteIndex" : 0 }, "schema" : "https://github.com/citation-style-language/schema/raw/master/csl-citation.json" }</w:instrText>
      </w:r>
      <w:r w:rsidR="00681467" w:rsidRPr="000A50E7">
        <w:rPr>
          <w:color w:val="auto"/>
          <w:sz w:val="20"/>
          <w:szCs w:val="20"/>
        </w:rPr>
        <w:fldChar w:fldCharType="separate"/>
      </w:r>
      <w:r w:rsidR="00D90C42" w:rsidRPr="000A50E7">
        <w:rPr>
          <w:noProof/>
          <w:color w:val="auto"/>
          <w:sz w:val="20"/>
          <w:szCs w:val="20"/>
        </w:rPr>
        <w:t>(29)</w:t>
      </w:r>
      <w:r w:rsidR="00681467" w:rsidRPr="000A50E7">
        <w:rPr>
          <w:color w:val="auto"/>
          <w:sz w:val="20"/>
          <w:szCs w:val="20"/>
        </w:rPr>
        <w:fldChar w:fldCharType="end"/>
      </w:r>
      <w:r w:rsidR="002E5624" w:rsidRPr="000A50E7">
        <w:rPr>
          <w:color w:val="auto"/>
          <w:sz w:val="20"/>
          <w:szCs w:val="20"/>
        </w:rPr>
        <w:t xml:space="preserve">. Our </w:t>
      </w:r>
      <w:r w:rsidR="00C4246F" w:rsidRPr="000A50E7">
        <w:rPr>
          <w:color w:val="auto"/>
          <w:sz w:val="20"/>
          <w:szCs w:val="20"/>
        </w:rPr>
        <w:t>results demonstrat</w:t>
      </w:r>
      <w:r w:rsidR="00B65F31" w:rsidRPr="000A50E7">
        <w:rPr>
          <w:color w:val="auto"/>
          <w:sz w:val="20"/>
          <w:szCs w:val="20"/>
        </w:rPr>
        <w:t>ing</w:t>
      </w:r>
      <w:r w:rsidR="002E5624" w:rsidRPr="000A50E7">
        <w:rPr>
          <w:color w:val="auto"/>
          <w:sz w:val="20"/>
          <w:szCs w:val="20"/>
        </w:rPr>
        <w:t xml:space="preserve"> </w:t>
      </w:r>
      <w:r w:rsidR="00465573" w:rsidRPr="000A50E7">
        <w:rPr>
          <w:color w:val="auto"/>
          <w:sz w:val="20"/>
          <w:szCs w:val="20"/>
        </w:rPr>
        <w:t xml:space="preserve">that </w:t>
      </w:r>
      <w:r w:rsidR="002E5624" w:rsidRPr="000A50E7">
        <w:rPr>
          <w:color w:val="auto"/>
          <w:sz w:val="20"/>
          <w:szCs w:val="20"/>
        </w:rPr>
        <w:t xml:space="preserve">high CXCL1 and CXCL2 </w:t>
      </w:r>
      <w:r w:rsidR="00465573" w:rsidRPr="000A50E7">
        <w:rPr>
          <w:color w:val="auto"/>
          <w:sz w:val="20"/>
          <w:szCs w:val="20"/>
        </w:rPr>
        <w:t>correlate</w:t>
      </w:r>
      <w:r w:rsidR="002E5624" w:rsidRPr="000A50E7">
        <w:rPr>
          <w:color w:val="auto"/>
          <w:sz w:val="20"/>
          <w:szCs w:val="20"/>
        </w:rPr>
        <w:t xml:space="preserve"> with </w:t>
      </w:r>
      <w:r w:rsidR="00837EE5" w:rsidRPr="000A50E7">
        <w:rPr>
          <w:color w:val="auto"/>
          <w:sz w:val="20"/>
          <w:szCs w:val="20"/>
        </w:rPr>
        <w:t xml:space="preserve">mortality </w:t>
      </w:r>
      <w:r w:rsidR="00465573" w:rsidRPr="000A50E7">
        <w:rPr>
          <w:color w:val="auto"/>
          <w:sz w:val="20"/>
          <w:szCs w:val="20"/>
        </w:rPr>
        <w:t xml:space="preserve">are </w:t>
      </w:r>
      <w:r w:rsidR="002E5624" w:rsidRPr="000A50E7">
        <w:rPr>
          <w:color w:val="auto"/>
          <w:sz w:val="20"/>
          <w:szCs w:val="20"/>
        </w:rPr>
        <w:t>supportive of these i</w:t>
      </w:r>
      <w:r w:rsidR="00C4246F" w:rsidRPr="000A50E7">
        <w:rPr>
          <w:color w:val="auto"/>
          <w:sz w:val="20"/>
          <w:szCs w:val="20"/>
        </w:rPr>
        <w:t xml:space="preserve">nfection studies </w:t>
      </w:r>
      <w:r w:rsidR="00465573" w:rsidRPr="000A50E7">
        <w:rPr>
          <w:color w:val="auto"/>
          <w:sz w:val="20"/>
          <w:szCs w:val="20"/>
        </w:rPr>
        <w:t>and suggest</w:t>
      </w:r>
      <w:r w:rsidR="002E5624" w:rsidRPr="000A50E7">
        <w:rPr>
          <w:color w:val="auto"/>
          <w:sz w:val="20"/>
          <w:szCs w:val="20"/>
        </w:rPr>
        <w:t xml:space="preserve"> that the release of these and perhaps other inflammatory markers in serum is primarily toxin-mediated. </w:t>
      </w:r>
      <w:r w:rsidR="00412A75" w:rsidRPr="000A50E7">
        <w:rPr>
          <w:color w:val="auto"/>
          <w:sz w:val="20"/>
          <w:szCs w:val="20"/>
        </w:rPr>
        <w:t>Our experiments with anti-</w:t>
      </w:r>
      <w:r w:rsidR="003C7DAD" w:rsidRPr="000A50E7">
        <w:rPr>
          <w:color w:val="auto"/>
          <w:sz w:val="20"/>
          <w:szCs w:val="20"/>
        </w:rPr>
        <w:t xml:space="preserve">CXCL1 </w:t>
      </w:r>
      <w:r w:rsidR="00412A75" w:rsidRPr="000A50E7">
        <w:rPr>
          <w:color w:val="auto"/>
          <w:sz w:val="20"/>
          <w:szCs w:val="20"/>
        </w:rPr>
        <w:t>and anti-</w:t>
      </w:r>
      <w:r w:rsidR="003C7DAD" w:rsidRPr="000A50E7">
        <w:rPr>
          <w:color w:val="auto"/>
          <w:sz w:val="20"/>
          <w:szCs w:val="20"/>
        </w:rPr>
        <w:t xml:space="preserve">CXCL2 </w:t>
      </w:r>
      <w:r w:rsidR="005F2E47" w:rsidRPr="000A50E7">
        <w:rPr>
          <w:color w:val="auto"/>
          <w:sz w:val="20"/>
          <w:szCs w:val="20"/>
        </w:rPr>
        <w:t xml:space="preserve">thus </w:t>
      </w:r>
      <w:r w:rsidR="00412A75" w:rsidRPr="000A50E7">
        <w:rPr>
          <w:color w:val="auto"/>
          <w:sz w:val="20"/>
          <w:szCs w:val="20"/>
        </w:rPr>
        <w:t xml:space="preserve">emphasize the importance of </w:t>
      </w:r>
      <w:r w:rsidR="00465573" w:rsidRPr="000A50E7">
        <w:rPr>
          <w:color w:val="auto"/>
          <w:sz w:val="20"/>
          <w:szCs w:val="20"/>
        </w:rPr>
        <w:t xml:space="preserve">the </w:t>
      </w:r>
      <w:r w:rsidR="00412A75" w:rsidRPr="000A50E7">
        <w:rPr>
          <w:color w:val="auto"/>
          <w:sz w:val="20"/>
          <w:szCs w:val="20"/>
        </w:rPr>
        <w:t>locale of toxin effects and chemokine expression systemically and/or throughout the intestine.</w:t>
      </w:r>
    </w:p>
    <w:p w:rsidR="006B113C" w:rsidRPr="000A50E7" w:rsidRDefault="006B113C" w:rsidP="003767F4">
      <w:pPr>
        <w:suppressLineNumbers/>
        <w:spacing w:after="0" w:line="480" w:lineRule="auto"/>
        <w:rPr>
          <w:color w:val="auto"/>
          <w:sz w:val="20"/>
          <w:szCs w:val="20"/>
        </w:rPr>
      </w:pPr>
    </w:p>
    <w:p w:rsidR="002B1BE5" w:rsidRPr="000A50E7" w:rsidRDefault="00CC59D5" w:rsidP="004D0DE6">
      <w:pPr>
        <w:spacing w:after="0" w:line="480" w:lineRule="auto"/>
        <w:jc w:val="both"/>
        <w:rPr>
          <w:color w:val="auto"/>
          <w:sz w:val="20"/>
          <w:szCs w:val="20"/>
        </w:rPr>
      </w:pPr>
      <w:r w:rsidRPr="000A50E7">
        <w:rPr>
          <w:color w:val="auto"/>
          <w:sz w:val="20"/>
          <w:szCs w:val="20"/>
        </w:rPr>
        <w:lastRenderedPageBreak/>
        <w:t xml:space="preserve">The multilevel measurements and our analysis have revealed important aspects of the relative host responses to TcdA versus TcdB intoxication, novel changes in transcription underlying observed physiological changes, </w:t>
      </w:r>
      <w:r w:rsidR="00F818DD" w:rsidRPr="000A50E7">
        <w:rPr>
          <w:color w:val="auto"/>
          <w:sz w:val="20"/>
          <w:szCs w:val="20"/>
        </w:rPr>
        <w:t xml:space="preserve">and </w:t>
      </w:r>
      <w:r w:rsidR="00AC3451" w:rsidRPr="000A50E7">
        <w:rPr>
          <w:color w:val="auto"/>
          <w:sz w:val="20"/>
          <w:szCs w:val="20"/>
        </w:rPr>
        <w:t>ma</w:t>
      </w:r>
      <w:r w:rsidR="005252BC" w:rsidRPr="000A50E7">
        <w:rPr>
          <w:color w:val="auto"/>
          <w:sz w:val="20"/>
          <w:szCs w:val="20"/>
        </w:rPr>
        <w:t>n</w:t>
      </w:r>
      <w:r w:rsidR="00AC3451" w:rsidRPr="000A50E7">
        <w:rPr>
          <w:color w:val="auto"/>
          <w:sz w:val="20"/>
          <w:szCs w:val="20"/>
        </w:rPr>
        <w:t xml:space="preserve">y aspects of </w:t>
      </w:r>
      <w:r w:rsidRPr="000A50E7">
        <w:rPr>
          <w:color w:val="auto"/>
          <w:sz w:val="20"/>
          <w:szCs w:val="20"/>
        </w:rPr>
        <w:t>the early time course and dynamics of the host response</w:t>
      </w:r>
      <w:r w:rsidR="00BB199C" w:rsidRPr="000A50E7">
        <w:rPr>
          <w:color w:val="auto"/>
          <w:sz w:val="20"/>
          <w:szCs w:val="20"/>
        </w:rPr>
        <w:t xml:space="preserve"> near</w:t>
      </w:r>
      <w:r w:rsidR="009C0ED4" w:rsidRPr="000A50E7">
        <w:rPr>
          <w:color w:val="auto"/>
          <w:sz w:val="20"/>
          <w:szCs w:val="20"/>
        </w:rPr>
        <w:t xml:space="preserve"> the site of injection</w:t>
      </w:r>
      <w:r w:rsidR="00BB199C" w:rsidRPr="000A50E7">
        <w:rPr>
          <w:color w:val="auto"/>
          <w:sz w:val="20"/>
          <w:szCs w:val="20"/>
        </w:rPr>
        <w:t xml:space="preserve"> </w:t>
      </w:r>
      <w:r w:rsidR="009C0ED4" w:rsidRPr="000A50E7">
        <w:rPr>
          <w:color w:val="auto"/>
          <w:sz w:val="20"/>
          <w:szCs w:val="20"/>
        </w:rPr>
        <w:t>and in circulating blood</w:t>
      </w:r>
      <w:r w:rsidRPr="000A50E7">
        <w:rPr>
          <w:color w:val="auto"/>
          <w:sz w:val="20"/>
          <w:szCs w:val="20"/>
        </w:rPr>
        <w:t>.</w:t>
      </w:r>
      <w:r w:rsidR="009C0ED4" w:rsidRPr="000A50E7">
        <w:rPr>
          <w:color w:val="auto"/>
          <w:sz w:val="20"/>
          <w:szCs w:val="20"/>
        </w:rPr>
        <w:t xml:space="preserve"> </w:t>
      </w:r>
      <w:r w:rsidR="00462671" w:rsidRPr="000A50E7">
        <w:rPr>
          <w:color w:val="auto"/>
          <w:sz w:val="20"/>
          <w:szCs w:val="20"/>
        </w:rPr>
        <w:t xml:space="preserve">These extensive data and experimental framework also provide a basis for comparisons and future investigations with mutant toxins and mutant mouse strains. </w:t>
      </w:r>
      <w:r w:rsidR="00FB1DE9" w:rsidRPr="000A50E7">
        <w:rPr>
          <w:color w:val="auto"/>
          <w:sz w:val="20"/>
          <w:szCs w:val="20"/>
        </w:rPr>
        <w:t xml:space="preserve">Furthermore, these data may be used to identify diagnostic markers or novel targets to attenuate host responses to TcdA and TcdB. </w:t>
      </w:r>
    </w:p>
    <w:p w:rsidR="002B1BE5" w:rsidRPr="000A50E7" w:rsidRDefault="002B1BE5" w:rsidP="002B1BE5">
      <w:pPr>
        <w:suppressLineNumbers/>
        <w:spacing w:after="0" w:line="480" w:lineRule="auto"/>
        <w:jc w:val="both"/>
        <w:rPr>
          <w:color w:val="auto"/>
          <w:sz w:val="20"/>
          <w:szCs w:val="20"/>
        </w:rPr>
      </w:pPr>
    </w:p>
    <w:p w:rsidR="002B1BE5" w:rsidRPr="000A50E7" w:rsidRDefault="002B1BE5" w:rsidP="002B1BE5">
      <w:pPr>
        <w:suppressLineNumbers/>
        <w:spacing w:after="0" w:line="480" w:lineRule="auto"/>
        <w:jc w:val="both"/>
        <w:rPr>
          <w:b/>
          <w:color w:val="auto"/>
          <w:sz w:val="20"/>
          <w:szCs w:val="20"/>
        </w:rPr>
      </w:pPr>
      <w:r w:rsidRPr="000A50E7">
        <w:rPr>
          <w:b/>
          <w:color w:val="auto"/>
          <w:sz w:val="20"/>
          <w:szCs w:val="20"/>
        </w:rPr>
        <w:t>REFERENCES</w:t>
      </w:r>
    </w:p>
    <w:p w:rsidR="002B1BE5" w:rsidRPr="000A50E7" w:rsidRDefault="00681467" w:rsidP="002B1BE5">
      <w:pPr>
        <w:pStyle w:val="NormalWeb"/>
        <w:suppressLineNumbers/>
        <w:ind w:left="640" w:hanging="640"/>
        <w:divId w:val="607199924"/>
        <w:rPr>
          <w:noProof/>
          <w:sz w:val="20"/>
        </w:rPr>
      </w:pPr>
      <w:r w:rsidRPr="000A50E7">
        <w:rPr>
          <w:b/>
          <w:sz w:val="20"/>
          <w:szCs w:val="20"/>
        </w:rPr>
        <w:fldChar w:fldCharType="begin" w:fldLock="1"/>
      </w:r>
      <w:r w:rsidR="002B1BE5" w:rsidRPr="000A50E7">
        <w:rPr>
          <w:b/>
          <w:sz w:val="20"/>
          <w:szCs w:val="20"/>
        </w:rPr>
        <w:instrText xml:space="preserve">ADDIN Mendeley Bibliography CSL_BIBLIOGRAPHY </w:instrText>
      </w:r>
      <w:r w:rsidRPr="000A50E7">
        <w:rPr>
          <w:b/>
          <w:sz w:val="20"/>
          <w:szCs w:val="20"/>
        </w:rPr>
        <w:fldChar w:fldCharType="separate"/>
      </w:r>
      <w:r w:rsidR="002B1BE5" w:rsidRPr="000A50E7">
        <w:rPr>
          <w:noProof/>
          <w:sz w:val="20"/>
        </w:rPr>
        <w:t xml:space="preserve">1. </w:t>
      </w:r>
      <w:r w:rsidR="002B1BE5" w:rsidRPr="000A50E7">
        <w:rPr>
          <w:noProof/>
          <w:sz w:val="20"/>
        </w:rPr>
        <w:tab/>
      </w:r>
      <w:r w:rsidR="002B1BE5" w:rsidRPr="000A50E7">
        <w:rPr>
          <w:b/>
          <w:bCs/>
          <w:noProof/>
          <w:sz w:val="20"/>
        </w:rPr>
        <w:t>Lucado J, Gould C, Elixhauser A</w:t>
      </w:r>
      <w:r w:rsidR="002B1BE5" w:rsidRPr="000A50E7">
        <w:rPr>
          <w:noProof/>
          <w:sz w:val="20"/>
        </w:rPr>
        <w:t>. 2012. Clostridium Difficile Infections (CDI) in Hospital Stays, 2009: Statistical Brief #124, 2012/05/11 ed.</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2. </w:t>
      </w:r>
      <w:r w:rsidRPr="000A50E7">
        <w:rPr>
          <w:noProof/>
          <w:sz w:val="20"/>
        </w:rPr>
        <w:tab/>
      </w:r>
      <w:r w:rsidRPr="000A50E7">
        <w:rPr>
          <w:b/>
          <w:bCs/>
          <w:noProof/>
          <w:sz w:val="20"/>
        </w:rPr>
        <w:t>Ghantoji SS, Sail K, Lairson DR, DuPont HL, Garey KW</w:t>
      </w:r>
      <w:r w:rsidRPr="000A50E7">
        <w:rPr>
          <w:noProof/>
          <w:sz w:val="20"/>
        </w:rPr>
        <w:t xml:space="preserve">. 2010. Economic healthcare costs of Clostridium difficile infection: a systematic review. J Hosp Infect, 2010/02/16 ed. </w:t>
      </w:r>
      <w:r w:rsidRPr="000A50E7">
        <w:rPr>
          <w:b/>
          <w:bCs/>
          <w:noProof/>
          <w:sz w:val="20"/>
        </w:rPr>
        <w:t>74</w:t>
      </w:r>
      <w:r w:rsidRPr="000A50E7">
        <w:rPr>
          <w:noProof/>
          <w:sz w:val="20"/>
        </w:rPr>
        <w:t>:309–318.</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3. </w:t>
      </w:r>
      <w:r w:rsidRPr="000A50E7">
        <w:rPr>
          <w:noProof/>
          <w:sz w:val="20"/>
        </w:rPr>
        <w:tab/>
      </w:r>
      <w:r w:rsidRPr="000A50E7">
        <w:rPr>
          <w:b/>
          <w:bCs/>
          <w:noProof/>
          <w:sz w:val="20"/>
        </w:rPr>
        <w:t>McGlone SM, Bailey RR, Zimmer SM, Popovich MJ, Tian Y, Ufberg P, Muder RR, Lee BY</w:t>
      </w:r>
      <w:r w:rsidRPr="000A50E7">
        <w:rPr>
          <w:noProof/>
          <w:sz w:val="20"/>
        </w:rPr>
        <w:t xml:space="preserve">. 2012. The economic burden of Clostridium difficile. Clin Microbiol Infect, 2011/06/15 ed. </w:t>
      </w:r>
      <w:r w:rsidRPr="000A50E7">
        <w:rPr>
          <w:b/>
          <w:bCs/>
          <w:noProof/>
          <w:sz w:val="20"/>
        </w:rPr>
        <w:t>18</w:t>
      </w:r>
      <w:r w:rsidRPr="000A50E7">
        <w:rPr>
          <w:noProof/>
          <w:sz w:val="20"/>
        </w:rPr>
        <w:t>:282–289.</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4. </w:t>
      </w:r>
      <w:r w:rsidRPr="000A50E7">
        <w:rPr>
          <w:noProof/>
          <w:sz w:val="20"/>
        </w:rPr>
        <w:tab/>
      </w:r>
      <w:r w:rsidRPr="000A50E7">
        <w:rPr>
          <w:b/>
          <w:bCs/>
          <w:noProof/>
          <w:sz w:val="20"/>
        </w:rPr>
        <w:t>Dubberke ER, Olsen MA</w:t>
      </w:r>
      <w:r w:rsidRPr="000A50E7">
        <w:rPr>
          <w:noProof/>
          <w:sz w:val="20"/>
        </w:rPr>
        <w:t xml:space="preserve">. 2012. Burden of Clostridium difficile on the Healthcare System. Clinical Infectious Diseases </w:t>
      </w:r>
      <w:r w:rsidRPr="000A50E7">
        <w:rPr>
          <w:b/>
          <w:bCs/>
          <w:noProof/>
          <w:sz w:val="20"/>
        </w:rPr>
        <w:t>55 Suppl 2</w:t>
      </w:r>
      <w:r w:rsidRPr="000A50E7">
        <w:rPr>
          <w:noProof/>
          <w:sz w:val="20"/>
        </w:rPr>
        <w:t>:S88–92.</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5. </w:t>
      </w:r>
      <w:r w:rsidRPr="000A50E7">
        <w:rPr>
          <w:noProof/>
          <w:sz w:val="20"/>
        </w:rPr>
        <w:tab/>
      </w:r>
      <w:r w:rsidRPr="000A50E7">
        <w:rPr>
          <w:b/>
          <w:bCs/>
          <w:noProof/>
          <w:sz w:val="20"/>
        </w:rPr>
        <w:t>Lyras D, O’Connor JR, Howarth PM, Sambol SP, Carter GP, Phumoonna T, Poon R, Adams V, Vedantam G, Johnson S, Gerding DN, Rood JI</w:t>
      </w:r>
      <w:r w:rsidRPr="000A50E7">
        <w:rPr>
          <w:noProof/>
          <w:sz w:val="20"/>
        </w:rPr>
        <w:t xml:space="preserve">. 2009. Toxin B is essential for virulence of Clostridium difficile. Nature, 2009/03/03 ed. </w:t>
      </w:r>
      <w:r w:rsidRPr="000A50E7">
        <w:rPr>
          <w:b/>
          <w:bCs/>
          <w:noProof/>
          <w:sz w:val="20"/>
        </w:rPr>
        <w:t>458</w:t>
      </w:r>
      <w:r w:rsidRPr="000A50E7">
        <w:rPr>
          <w:noProof/>
          <w:sz w:val="20"/>
        </w:rPr>
        <w:t>:1176–1179.</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6. </w:t>
      </w:r>
      <w:r w:rsidRPr="000A50E7">
        <w:rPr>
          <w:noProof/>
          <w:sz w:val="20"/>
        </w:rPr>
        <w:tab/>
      </w:r>
      <w:r w:rsidRPr="000A50E7">
        <w:rPr>
          <w:b/>
          <w:bCs/>
          <w:noProof/>
          <w:sz w:val="20"/>
        </w:rPr>
        <w:t>Kuehne SA, Cartman ST, Heap JT, Kelly ML, Cockayne A, Minton NP</w:t>
      </w:r>
      <w:r w:rsidRPr="000A50E7">
        <w:rPr>
          <w:noProof/>
          <w:sz w:val="20"/>
        </w:rPr>
        <w:t xml:space="preserve">. 2010. The role of toxin A and toxin B in Clostridium difficile infection. Nature, 2010/09/17 ed. </w:t>
      </w:r>
      <w:r w:rsidRPr="000A50E7">
        <w:rPr>
          <w:b/>
          <w:bCs/>
          <w:noProof/>
          <w:sz w:val="20"/>
        </w:rPr>
        <w:t>467</w:t>
      </w:r>
      <w:r w:rsidRPr="000A50E7">
        <w:rPr>
          <w:noProof/>
          <w:sz w:val="20"/>
        </w:rPr>
        <w:t>:711–713.</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7. </w:t>
      </w:r>
      <w:r w:rsidRPr="000A50E7">
        <w:rPr>
          <w:noProof/>
          <w:sz w:val="20"/>
        </w:rPr>
        <w:tab/>
      </w:r>
      <w:r w:rsidRPr="000A50E7">
        <w:rPr>
          <w:b/>
          <w:bCs/>
          <w:noProof/>
          <w:sz w:val="20"/>
        </w:rPr>
        <w:t>Libby JM, Jortner BS, Wilkins TD</w:t>
      </w:r>
      <w:r w:rsidRPr="000A50E7">
        <w:rPr>
          <w:noProof/>
          <w:sz w:val="20"/>
        </w:rPr>
        <w:t xml:space="preserve">. 1982. Effects of the two toxins of Clostridium difficile in antibiotic-associated cecitis in hamsters. Infect Immun, 1982/05/01 ed. </w:t>
      </w:r>
      <w:r w:rsidRPr="000A50E7">
        <w:rPr>
          <w:b/>
          <w:bCs/>
          <w:noProof/>
          <w:sz w:val="20"/>
        </w:rPr>
        <w:t>36</w:t>
      </w:r>
      <w:r w:rsidRPr="000A50E7">
        <w:rPr>
          <w:noProof/>
          <w:sz w:val="20"/>
        </w:rPr>
        <w:t>:822–829.</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8. </w:t>
      </w:r>
      <w:r w:rsidRPr="000A50E7">
        <w:rPr>
          <w:noProof/>
          <w:sz w:val="20"/>
        </w:rPr>
        <w:tab/>
      </w:r>
      <w:r w:rsidRPr="000A50E7">
        <w:rPr>
          <w:b/>
          <w:bCs/>
          <w:noProof/>
          <w:sz w:val="20"/>
        </w:rPr>
        <w:t>Von Eichel-Streiber C, Laufenberg-Feldmann R, Sartingen S, Schulze J, Sauerborn M</w:t>
      </w:r>
      <w:r w:rsidRPr="000A50E7">
        <w:rPr>
          <w:noProof/>
          <w:sz w:val="20"/>
        </w:rPr>
        <w:t xml:space="preserve">. 1992. Comparative sequence analysis of the Clostridium difficile toxins A and B. Mol Gen Genet, 1992/05/01 ed. </w:t>
      </w:r>
      <w:r w:rsidRPr="000A50E7">
        <w:rPr>
          <w:b/>
          <w:bCs/>
          <w:noProof/>
          <w:sz w:val="20"/>
        </w:rPr>
        <w:t>233</w:t>
      </w:r>
      <w:r w:rsidRPr="000A50E7">
        <w:rPr>
          <w:noProof/>
          <w:sz w:val="20"/>
        </w:rPr>
        <w:t>:260–268.</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9. </w:t>
      </w:r>
      <w:r w:rsidRPr="000A50E7">
        <w:rPr>
          <w:noProof/>
          <w:sz w:val="20"/>
        </w:rPr>
        <w:tab/>
      </w:r>
      <w:r w:rsidRPr="000A50E7">
        <w:rPr>
          <w:b/>
          <w:bCs/>
          <w:noProof/>
          <w:sz w:val="20"/>
        </w:rPr>
        <w:t>Chaves-Olarte E, Weidmann M, Eichel-Streiber C, Thelestam M</w:t>
      </w:r>
      <w:r w:rsidRPr="000A50E7">
        <w:rPr>
          <w:noProof/>
          <w:sz w:val="20"/>
        </w:rPr>
        <w:t xml:space="preserve">. 1997. Toxins A and B from Clostridium difficile differ with respect to enzymatic potencies, cellular substrate specificities, and surface binding to cultured cells. J Clin Invest, 1997/10/06 ed. </w:t>
      </w:r>
      <w:r w:rsidRPr="000A50E7">
        <w:rPr>
          <w:b/>
          <w:bCs/>
          <w:noProof/>
          <w:sz w:val="20"/>
        </w:rPr>
        <w:t>100</w:t>
      </w:r>
      <w:r w:rsidRPr="000A50E7">
        <w:rPr>
          <w:noProof/>
          <w:sz w:val="20"/>
        </w:rPr>
        <w:t>:1734–1741.</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10. </w:t>
      </w:r>
      <w:r w:rsidRPr="000A50E7">
        <w:rPr>
          <w:noProof/>
          <w:sz w:val="20"/>
        </w:rPr>
        <w:tab/>
      </w:r>
      <w:r w:rsidRPr="000A50E7">
        <w:rPr>
          <w:b/>
          <w:bCs/>
          <w:noProof/>
          <w:sz w:val="20"/>
        </w:rPr>
        <w:t>Taylor NS, Thorne GM, Bartlett JG</w:t>
      </w:r>
      <w:r w:rsidRPr="000A50E7">
        <w:rPr>
          <w:noProof/>
          <w:sz w:val="20"/>
        </w:rPr>
        <w:t xml:space="preserve">. 1981. Comparison of two toxins produced by Clostridium difficile. Infect Immun, 1981/12/01 ed. </w:t>
      </w:r>
      <w:r w:rsidRPr="000A50E7">
        <w:rPr>
          <w:b/>
          <w:bCs/>
          <w:noProof/>
          <w:sz w:val="20"/>
        </w:rPr>
        <w:t>34</w:t>
      </w:r>
      <w:r w:rsidRPr="000A50E7">
        <w:rPr>
          <w:noProof/>
          <w:sz w:val="20"/>
        </w:rPr>
        <w:t>:1036–1043.</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11. </w:t>
      </w:r>
      <w:r w:rsidRPr="000A50E7">
        <w:rPr>
          <w:noProof/>
          <w:sz w:val="20"/>
        </w:rPr>
        <w:tab/>
      </w:r>
      <w:r w:rsidRPr="000A50E7">
        <w:rPr>
          <w:b/>
          <w:bCs/>
          <w:noProof/>
          <w:sz w:val="20"/>
        </w:rPr>
        <w:t>Jank T, Aktories K</w:t>
      </w:r>
      <w:r w:rsidRPr="000A50E7">
        <w:rPr>
          <w:noProof/>
          <w:sz w:val="20"/>
        </w:rPr>
        <w:t xml:space="preserve">. 2008. Structure and mode of action of clostridial glucosylating toxins: the ABCD model. Trends Microbiol, 2008/04/09 ed. </w:t>
      </w:r>
      <w:r w:rsidRPr="000A50E7">
        <w:rPr>
          <w:b/>
          <w:bCs/>
          <w:noProof/>
          <w:sz w:val="20"/>
        </w:rPr>
        <w:t>16</w:t>
      </w:r>
      <w:r w:rsidRPr="000A50E7">
        <w:rPr>
          <w:noProof/>
          <w:sz w:val="20"/>
        </w:rPr>
        <w:t>:222–229.</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12. </w:t>
      </w:r>
      <w:r w:rsidRPr="000A50E7">
        <w:rPr>
          <w:noProof/>
          <w:sz w:val="20"/>
        </w:rPr>
        <w:tab/>
      </w:r>
      <w:r w:rsidRPr="000A50E7">
        <w:rPr>
          <w:b/>
          <w:bCs/>
          <w:noProof/>
          <w:sz w:val="20"/>
        </w:rPr>
        <w:t>Carter GP, Rood JI, Lyras D</w:t>
      </w:r>
      <w:r w:rsidRPr="000A50E7">
        <w:rPr>
          <w:noProof/>
          <w:sz w:val="20"/>
        </w:rPr>
        <w:t xml:space="preserve">. 2012. The role of toxin A and toxin B in the virulence of Clostridium difficile. Trends Microbiol, 2011/12/14 ed. </w:t>
      </w:r>
      <w:r w:rsidRPr="000A50E7">
        <w:rPr>
          <w:b/>
          <w:bCs/>
          <w:noProof/>
          <w:sz w:val="20"/>
        </w:rPr>
        <w:t>20</w:t>
      </w:r>
      <w:r w:rsidRPr="000A50E7">
        <w:rPr>
          <w:noProof/>
          <w:sz w:val="20"/>
        </w:rPr>
        <w:t>:21–29.</w:t>
      </w:r>
    </w:p>
    <w:p w:rsidR="002B1BE5" w:rsidRPr="000A50E7" w:rsidRDefault="002B1BE5" w:rsidP="002B1BE5">
      <w:pPr>
        <w:pStyle w:val="NormalWeb"/>
        <w:suppressLineNumbers/>
        <w:ind w:left="640" w:hanging="640"/>
        <w:divId w:val="607199924"/>
        <w:rPr>
          <w:noProof/>
          <w:sz w:val="20"/>
        </w:rPr>
      </w:pPr>
      <w:r w:rsidRPr="000A50E7">
        <w:rPr>
          <w:noProof/>
          <w:sz w:val="20"/>
        </w:rPr>
        <w:lastRenderedPageBreak/>
        <w:t xml:space="preserve">13. </w:t>
      </w:r>
      <w:r w:rsidRPr="000A50E7">
        <w:rPr>
          <w:noProof/>
          <w:sz w:val="20"/>
        </w:rPr>
        <w:tab/>
      </w:r>
      <w:r w:rsidRPr="000A50E7">
        <w:rPr>
          <w:b/>
          <w:bCs/>
          <w:noProof/>
          <w:sz w:val="20"/>
        </w:rPr>
        <w:t>Drudy D, Fanning S, Kyne L</w:t>
      </w:r>
      <w:r w:rsidRPr="000A50E7">
        <w:rPr>
          <w:noProof/>
          <w:sz w:val="20"/>
        </w:rPr>
        <w:t xml:space="preserve">. 2007. Toxin A-negative, toxin B-positive Clostridium difficile. Int J Infect Dis, 2006/07/22 ed. </w:t>
      </w:r>
      <w:r w:rsidRPr="000A50E7">
        <w:rPr>
          <w:b/>
          <w:bCs/>
          <w:noProof/>
          <w:sz w:val="20"/>
        </w:rPr>
        <w:t>11</w:t>
      </w:r>
      <w:r w:rsidRPr="000A50E7">
        <w:rPr>
          <w:noProof/>
          <w:sz w:val="20"/>
        </w:rPr>
        <w:t>:5–10.</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14. </w:t>
      </w:r>
      <w:r w:rsidRPr="000A50E7">
        <w:rPr>
          <w:noProof/>
          <w:sz w:val="20"/>
        </w:rPr>
        <w:tab/>
      </w:r>
      <w:r w:rsidRPr="000A50E7">
        <w:rPr>
          <w:b/>
          <w:bCs/>
          <w:noProof/>
          <w:sz w:val="20"/>
        </w:rPr>
        <w:t>Small JD</w:t>
      </w:r>
      <w:r w:rsidRPr="000A50E7">
        <w:rPr>
          <w:noProof/>
          <w:sz w:val="20"/>
        </w:rPr>
        <w:t xml:space="preserve">. 1968. Fatal enterocolitis in hamsters given lincomycin hydrochloride. Lab Anim Care, 1968/08/01 ed. </w:t>
      </w:r>
      <w:r w:rsidRPr="000A50E7">
        <w:rPr>
          <w:b/>
          <w:bCs/>
          <w:noProof/>
          <w:sz w:val="20"/>
        </w:rPr>
        <w:t>18</w:t>
      </w:r>
      <w:r w:rsidRPr="000A50E7">
        <w:rPr>
          <w:noProof/>
          <w:sz w:val="20"/>
        </w:rPr>
        <w:t>:411–420.</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15. </w:t>
      </w:r>
      <w:r w:rsidRPr="000A50E7">
        <w:rPr>
          <w:noProof/>
          <w:sz w:val="20"/>
        </w:rPr>
        <w:tab/>
      </w:r>
      <w:r w:rsidRPr="000A50E7">
        <w:rPr>
          <w:b/>
          <w:bCs/>
          <w:noProof/>
          <w:sz w:val="20"/>
        </w:rPr>
        <w:t>Bartlett JG, Onderdonk AB, Cisneros RL, Kasper DL</w:t>
      </w:r>
      <w:r w:rsidRPr="000A50E7">
        <w:rPr>
          <w:noProof/>
          <w:sz w:val="20"/>
        </w:rPr>
        <w:t xml:space="preserve">. 1977. Clindamycin-associated colitis due to a toxin-producing species of Clostridium in hamsters. J Infect Dis, 1977/11/01 ed. </w:t>
      </w:r>
      <w:r w:rsidRPr="000A50E7">
        <w:rPr>
          <w:b/>
          <w:bCs/>
          <w:noProof/>
          <w:sz w:val="20"/>
        </w:rPr>
        <w:t>136</w:t>
      </w:r>
      <w:r w:rsidRPr="000A50E7">
        <w:rPr>
          <w:noProof/>
          <w:sz w:val="20"/>
        </w:rPr>
        <w:t>:701–705.</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16. </w:t>
      </w:r>
      <w:r w:rsidRPr="000A50E7">
        <w:rPr>
          <w:noProof/>
          <w:sz w:val="20"/>
        </w:rPr>
        <w:tab/>
      </w:r>
      <w:r w:rsidRPr="000A50E7">
        <w:rPr>
          <w:b/>
          <w:bCs/>
          <w:noProof/>
          <w:sz w:val="20"/>
        </w:rPr>
        <w:t>Lyerly DM, Saum KE, MacDonald DK, Wilkins TD</w:t>
      </w:r>
      <w:r w:rsidRPr="000A50E7">
        <w:rPr>
          <w:noProof/>
          <w:sz w:val="20"/>
        </w:rPr>
        <w:t xml:space="preserve">. 1985. Effects of Clostridium difficile toxins given intragastrically to animals. Infect Immun, 1985/02/01 ed. </w:t>
      </w:r>
      <w:r w:rsidRPr="000A50E7">
        <w:rPr>
          <w:b/>
          <w:bCs/>
          <w:noProof/>
          <w:sz w:val="20"/>
        </w:rPr>
        <w:t>47</w:t>
      </w:r>
      <w:r w:rsidRPr="000A50E7">
        <w:rPr>
          <w:noProof/>
          <w:sz w:val="20"/>
        </w:rPr>
        <w:t>:349–352.</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17. </w:t>
      </w:r>
      <w:r w:rsidRPr="000A50E7">
        <w:rPr>
          <w:noProof/>
          <w:sz w:val="20"/>
        </w:rPr>
        <w:tab/>
      </w:r>
      <w:r w:rsidRPr="000A50E7">
        <w:rPr>
          <w:b/>
          <w:bCs/>
          <w:noProof/>
          <w:sz w:val="20"/>
        </w:rPr>
        <w:t>Savidge TC, Pan WH, Newman P, O’Brien M, Anton PM, Pothoulakis C</w:t>
      </w:r>
      <w:r w:rsidRPr="000A50E7">
        <w:rPr>
          <w:noProof/>
          <w:sz w:val="20"/>
        </w:rPr>
        <w:t xml:space="preserve">. 2003. Clostridium difficile toxin B is an inflammatory enterotoxin in human intestine. Gastroenterology, 2003/08/02 ed. </w:t>
      </w:r>
      <w:r w:rsidRPr="000A50E7">
        <w:rPr>
          <w:b/>
          <w:bCs/>
          <w:noProof/>
          <w:sz w:val="20"/>
        </w:rPr>
        <w:t>125</w:t>
      </w:r>
      <w:r w:rsidRPr="000A50E7">
        <w:rPr>
          <w:noProof/>
          <w:sz w:val="20"/>
        </w:rPr>
        <w:t>:413–420.</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18. </w:t>
      </w:r>
      <w:r w:rsidRPr="000A50E7">
        <w:rPr>
          <w:noProof/>
          <w:sz w:val="20"/>
        </w:rPr>
        <w:tab/>
      </w:r>
      <w:r w:rsidRPr="000A50E7">
        <w:rPr>
          <w:b/>
          <w:bCs/>
          <w:noProof/>
          <w:sz w:val="20"/>
        </w:rPr>
        <w:t>Rolfe RD</w:t>
      </w:r>
      <w:r w:rsidRPr="000A50E7">
        <w:rPr>
          <w:noProof/>
          <w:sz w:val="20"/>
        </w:rPr>
        <w:t xml:space="preserve">. 1991. Binding kinetics of Clostridium difficile toxins A and B to intestinal brush border membranes from infant and adult hamsters. Infection and immunity </w:t>
      </w:r>
      <w:r w:rsidRPr="000A50E7">
        <w:rPr>
          <w:b/>
          <w:bCs/>
          <w:noProof/>
          <w:sz w:val="20"/>
        </w:rPr>
        <w:t>59</w:t>
      </w:r>
      <w:r w:rsidRPr="000A50E7">
        <w:rPr>
          <w:noProof/>
          <w:sz w:val="20"/>
        </w:rPr>
        <w:t>:1223–30.</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19. </w:t>
      </w:r>
      <w:r w:rsidRPr="000A50E7">
        <w:rPr>
          <w:noProof/>
          <w:sz w:val="20"/>
        </w:rPr>
        <w:tab/>
      </w:r>
      <w:r w:rsidRPr="000A50E7">
        <w:rPr>
          <w:b/>
          <w:bCs/>
          <w:noProof/>
          <w:sz w:val="20"/>
        </w:rPr>
        <w:t>Krivan HC, Clark GF, Smith DF, Wilkins TD</w:t>
      </w:r>
      <w:r w:rsidRPr="000A50E7">
        <w:rPr>
          <w:noProof/>
          <w:sz w:val="20"/>
        </w:rPr>
        <w:t xml:space="preserve">. 1986. Cell surface binding site for Clostridium difficile enterotoxin: evidence for a glycoconjugate containing the sequence Gal alpha 1-3Gal beta 1-4GlcNAc. Infection and Immunity </w:t>
      </w:r>
      <w:r w:rsidRPr="000A50E7">
        <w:rPr>
          <w:b/>
          <w:bCs/>
          <w:noProof/>
          <w:sz w:val="20"/>
        </w:rPr>
        <w:t>53</w:t>
      </w:r>
      <w:r w:rsidRPr="000A50E7">
        <w:rPr>
          <w:noProof/>
          <w:sz w:val="20"/>
        </w:rPr>
        <w:t>:573–581.</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20. </w:t>
      </w:r>
      <w:r w:rsidRPr="000A50E7">
        <w:rPr>
          <w:noProof/>
          <w:sz w:val="20"/>
        </w:rPr>
        <w:tab/>
      </w:r>
      <w:r w:rsidRPr="000A50E7">
        <w:rPr>
          <w:b/>
          <w:bCs/>
          <w:noProof/>
          <w:sz w:val="20"/>
        </w:rPr>
        <w:t>Tucker KD, Wilkins TD</w:t>
      </w:r>
      <w:r w:rsidRPr="000A50E7">
        <w:rPr>
          <w:noProof/>
          <w:sz w:val="20"/>
        </w:rPr>
        <w:t xml:space="preserve">. 1991. Toxin A of Clostridium difficile binds to the human carbohydrate antigens I, X, and Y. Infection and Immunity </w:t>
      </w:r>
      <w:r w:rsidRPr="000A50E7">
        <w:rPr>
          <w:b/>
          <w:bCs/>
          <w:noProof/>
          <w:sz w:val="20"/>
        </w:rPr>
        <w:t>59</w:t>
      </w:r>
      <w:r w:rsidRPr="000A50E7">
        <w:rPr>
          <w:noProof/>
          <w:sz w:val="20"/>
        </w:rPr>
        <w:t>:73–78.</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21. </w:t>
      </w:r>
      <w:r w:rsidRPr="000A50E7">
        <w:rPr>
          <w:noProof/>
          <w:sz w:val="20"/>
        </w:rPr>
        <w:tab/>
      </w:r>
      <w:r w:rsidRPr="000A50E7">
        <w:rPr>
          <w:b/>
          <w:bCs/>
          <w:noProof/>
          <w:sz w:val="20"/>
        </w:rPr>
        <w:t>Rolfe RD, Song W</w:t>
      </w:r>
      <w:r w:rsidRPr="000A50E7">
        <w:rPr>
          <w:noProof/>
          <w:sz w:val="20"/>
        </w:rPr>
        <w:t xml:space="preserve">. 1995. Immunoglobulin and non-immunoglobulin components of human milk inhibit Clostridium difficile toxin A-receptor binding. Journal of Medical Microbiology </w:t>
      </w:r>
      <w:r w:rsidRPr="000A50E7">
        <w:rPr>
          <w:b/>
          <w:bCs/>
          <w:noProof/>
          <w:sz w:val="20"/>
        </w:rPr>
        <w:t>42</w:t>
      </w:r>
      <w:r w:rsidRPr="000A50E7">
        <w:rPr>
          <w:noProof/>
          <w:sz w:val="20"/>
        </w:rPr>
        <w:t>:10–19.</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22. </w:t>
      </w:r>
      <w:r w:rsidRPr="000A50E7">
        <w:rPr>
          <w:noProof/>
          <w:sz w:val="20"/>
        </w:rPr>
        <w:tab/>
      </w:r>
      <w:r w:rsidRPr="000A50E7">
        <w:rPr>
          <w:b/>
          <w:bCs/>
          <w:noProof/>
          <w:sz w:val="20"/>
        </w:rPr>
        <w:t>Pothoulakis C, Gilbert RJ, Cladaras C, Castagliuolo I, Semenza G, Hitti Y, Montcrief JS, Linevsky J, Kelly CP, Nikulasson S, Desai HP, Wilkins TD, LaMont JT</w:t>
      </w:r>
      <w:r w:rsidRPr="000A50E7">
        <w:rPr>
          <w:noProof/>
          <w:sz w:val="20"/>
        </w:rPr>
        <w:t xml:space="preserve">. 1996. Rabbit sucrase-isomaltase contains a functional intestinal receptor for Clostridium difficile toxin A. Journal of Clinical Investigation </w:t>
      </w:r>
      <w:r w:rsidRPr="000A50E7">
        <w:rPr>
          <w:b/>
          <w:bCs/>
          <w:noProof/>
          <w:sz w:val="20"/>
        </w:rPr>
        <w:t>98</w:t>
      </w:r>
      <w:r w:rsidRPr="000A50E7">
        <w:rPr>
          <w:noProof/>
          <w:sz w:val="20"/>
        </w:rPr>
        <w:t>:641–649.</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23. </w:t>
      </w:r>
      <w:r w:rsidRPr="000A50E7">
        <w:rPr>
          <w:noProof/>
          <w:sz w:val="20"/>
        </w:rPr>
        <w:tab/>
      </w:r>
      <w:r w:rsidRPr="000A50E7">
        <w:rPr>
          <w:b/>
          <w:bCs/>
          <w:noProof/>
          <w:sz w:val="20"/>
        </w:rPr>
        <w:t>Pothoulakis C, Galili U, Castagliuolo I, Kelly CP, Nikulasson S, Dudeja PK, Brasitus TA, LaMont JT</w:t>
      </w:r>
      <w:r w:rsidRPr="000A50E7">
        <w:rPr>
          <w:noProof/>
          <w:sz w:val="20"/>
        </w:rPr>
        <w:t xml:space="preserve">. 1996. A human antibody binds to alpha-galactose receptors and mimics the effects of Clostridium difficile toxin A in rat colon. Gastroenterology </w:t>
      </w:r>
      <w:r w:rsidRPr="000A50E7">
        <w:rPr>
          <w:b/>
          <w:bCs/>
          <w:noProof/>
          <w:sz w:val="20"/>
        </w:rPr>
        <w:t>110</w:t>
      </w:r>
      <w:r w:rsidRPr="000A50E7">
        <w:rPr>
          <w:noProof/>
          <w:sz w:val="20"/>
        </w:rPr>
        <w:t>:1704–1712.</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24. </w:t>
      </w:r>
      <w:r w:rsidRPr="000A50E7">
        <w:rPr>
          <w:noProof/>
          <w:sz w:val="20"/>
        </w:rPr>
        <w:tab/>
      </w:r>
      <w:r w:rsidRPr="000A50E7">
        <w:rPr>
          <w:b/>
          <w:bCs/>
          <w:noProof/>
          <w:sz w:val="20"/>
        </w:rPr>
        <w:t>Na X, Kim H, Moyer MP, Pothoulakis C, LaMont JT</w:t>
      </w:r>
      <w:r w:rsidRPr="000A50E7">
        <w:rPr>
          <w:noProof/>
          <w:sz w:val="20"/>
        </w:rPr>
        <w:t xml:space="preserve">. 2008. gp96 is a human colonocyte plasma membrane binding protein for Clostridium difficile toxin A. Infect Immun, 2008/04/16 ed. </w:t>
      </w:r>
      <w:r w:rsidRPr="000A50E7">
        <w:rPr>
          <w:b/>
          <w:bCs/>
          <w:noProof/>
          <w:sz w:val="20"/>
        </w:rPr>
        <w:t>76</w:t>
      </w:r>
      <w:r w:rsidRPr="000A50E7">
        <w:rPr>
          <w:noProof/>
          <w:sz w:val="20"/>
        </w:rPr>
        <w:t>:2862–2871.</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25. </w:t>
      </w:r>
      <w:r w:rsidRPr="000A50E7">
        <w:rPr>
          <w:noProof/>
          <w:sz w:val="20"/>
        </w:rPr>
        <w:tab/>
      </w:r>
      <w:r w:rsidRPr="000A50E7">
        <w:rPr>
          <w:b/>
          <w:bCs/>
          <w:noProof/>
          <w:sz w:val="20"/>
        </w:rPr>
        <w:t>El-Hawiet A, Kitova EN, Kitov PI, Eugenio L, Ng KK, Mulvey GL, Dingle TC, Szpacenko A, Armstrong GD, Klassen JS</w:t>
      </w:r>
      <w:r w:rsidRPr="000A50E7">
        <w:rPr>
          <w:noProof/>
          <w:sz w:val="20"/>
        </w:rPr>
        <w:t xml:space="preserve">. 2011. Binding of Clostridium difficile toxins to human milk oligosaccharides. Glycobiology </w:t>
      </w:r>
      <w:r w:rsidRPr="000A50E7">
        <w:rPr>
          <w:b/>
          <w:bCs/>
          <w:noProof/>
          <w:sz w:val="20"/>
        </w:rPr>
        <w:t>21</w:t>
      </w:r>
      <w:r w:rsidRPr="000A50E7">
        <w:rPr>
          <w:noProof/>
          <w:sz w:val="20"/>
        </w:rPr>
        <w:t>:1217–1227.</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26. </w:t>
      </w:r>
      <w:r w:rsidRPr="000A50E7">
        <w:rPr>
          <w:noProof/>
          <w:sz w:val="20"/>
        </w:rPr>
        <w:tab/>
      </w:r>
      <w:r w:rsidRPr="000A50E7">
        <w:rPr>
          <w:b/>
          <w:bCs/>
          <w:noProof/>
          <w:sz w:val="20"/>
        </w:rPr>
        <w:t>D’Auria KM, Donato GM, Gray MC, Kolling GL, Warren CA, Cave LM, Solga MD, Lannigan JA, Papin JA, Hewlett EL</w:t>
      </w:r>
      <w:r w:rsidRPr="000A50E7">
        <w:rPr>
          <w:noProof/>
          <w:sz w:val="20"/>
        </w:rPr>
        <w:t xml:space="preserve">. 2012. Systems analysis of the transcriptional response of human ileocecal epithelial cells to Clostridium difficile toxins and effects on cell cycle control. BMC systems biology </w:t>
      </w:r>
      <w:r w:rsidRPr="000A50E7">
        <w:rPr>
          <w:b/>
          <w:bCs/>
          <w:noProof/>
          <w:sz w:val="20"/>
        </w:rPr>
        <w:t>6</w:t>
      </w:r>
      <w:r w:rsidRPr="000A50E7">
        <w:rPr>
          <w:noProof/>
          <w:sz w:val="20"/>
        </w:rPr>
        <w:t>:2.</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27. </w:t>
      </w:r>
      <w:r w:rsidRPr="000A50E7">
        <w:rPr>
          <w:noProof/>
          <w:sz w:val="20"/>
        </w:rPr>
        <w:tab/>
      </w:r>
      <w:r w:rsidRPr="000A50E7">
        <w:rPr>
          <w:b/>
          <w:bCs/>
          <w:noProof/>
          <w:sz w:val="20"/>
        </w:rPr>
        <w:t>Sun X, Savidge T, Feng H</w:t>
      </w:r>
      <w:r w:rsidRPr="000A50E7">
        <w:rPr>
          <w:noProof/>
          <w:sz w:val="20"/>
        </w:rPr>
        <w:t xml:space="preserve">. 2010. The Enterotoxicity of Clostridium difficile Toxins. Toxins (Basel), 2010/07/01 ed. </w:t>
      </w:r>
      <w:r w:rsidRPr="000A50E7">
        <w:rPr>
          <w:b/>
          <w:bCs/>
          <w:noProof/>
          <w:sz w:val="20"/>
        </w:rPr>
        <w:t>2</w:t>
      </w:r>
      <w:r w:rsidRPr="000A50E7">
        <w:rPr>
          <w:noProof/>
          <w:sz w:val="20"/>
        </w:rPr>
        <w:t>:1848–1880.</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28. </w:t>
      </w:r>
      <w:r w:rsidRPr="000A50E7">
        <w:rPr>
          <w:noProof/>
          <w:sz w:val="20"/>
        </w:rPr>
        <w:tab/>
      </w:r>
      <w:r w:rsidRPr="000A50E7">
        <w:rPr>
          <w:b/>
          <w:bCs/>
          <w:noProof/>
          <w:sz w:val="20"/>
        </w:rPr>
        <w:t>Madan R, Jr WA</w:t>
      </w:r>
      <w:r w:rsidRPr="000A50E7">
        <w:rPr>
          <w:noProof/>
          <w:sz w:val="20"/>
        </w:rPr>
        <w:t xml:space="preserve">. 2012. Immune responses to Clostridium difficile infection. Trends Mol Med, 2012/10/23 ed. </w:t>
      </w:r>
      <w:r w:rsidRPr="000A50E7">
        <w:rPr>
          <w:b/>
          <w:bCs/>
          <w:noProof/>
          <w:sz w:val="20"/>
        </w:rPr>
        <w:t>18</w:t>
      </w:r>
      <w:r w:rsidRPr="000A50E7">
        <w:rPr>
          <w:noProof/>
          <w:sz w:val="20"/>
        </w:rPr>
        <w:t>:658–666.</w:t>
      </w:r>
    </w:p>
    <w:p w:rsidR="002B1BE5" w:rsidRPr="000A50E7" w:rsidRDefault="002B1BE5" w:rsidP="002B1BE5">
      <w:pPr>
        <w:pStyle w:val="NormalWeb"/>
        <w:suppressLineNumbers/>
        <w:ind w:left="640" w:hanging="640"/>
        <w:divId w:val="607199924"/>
        <w:rPr>
          <w:noProof/>
          <w:sz w:val="20"/>
        </w:rPr>
      </w:pPr>
      <w:r w:rsidRPr="000A50E7">
        <w:rPr>
          <w:noProof/>
          <w:sz w:val="20"/>
        </w:rPr>
        <w:lastRenderedPageBreak/>
        <w:t xml:space="preserve">29. </w:t>
      </w:r>
      <w:r w:rsidRPr="000A50E7">
        <w:rPr>
          <w:noProof/>
          <w:sz w:val="20"/>
        </w:rPr>
        <w:tab/>
      </w:r>
      <w:r w:rsidRPr="000A50E7">
        <w:rPr>
          <w:b/>
          <w:bCs/>
          <w:noProof/>
          <w:sz w:val="20"/>
        </w:rPr>
        <w:t>Steele J, Chen K, Sun X, Zhang Y, Wang H, Tzipori S, Feng H</w:t>
      </w:r>
      <w:r w:rsidRPr="000A50E7">
        <w:rPr>
          <w:noProof/>
          <w:sz w:val="20"/>
        </w:rPr>
        <w:t xml:space="preserve">. 2012. Systemic dissemination of Clostridium difficile toxins A and B is associated with severe, fatal disease in animal models. J Infect Dis, 2011/12/08 ed. </w:t>
      </w:r>
      <w:r w:rsidRPr="000A50E7">
        <w:rPr>
          <w:b/>
          <w:bCs/>
          <w:noProof/>
          <w:sz w:val="20"/>
        </w:rPr>
        <w:t>205</w:t>
      </w:r>
      <w:r w:rsidRPr="000A50E7">
        <w:rPr>
          <w:noProof/>
          <w:sz w:val="20"/>
        </w:rPr>
        <w:t>:384–391.</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30. </w:t>
      </w:r>
      <w:r w:rsidRPr="000A50E7">
        <w:rPr>
          <w:noProof/>
          <w:sz w:val="20"/>
        </w:rPr>
        <w:tab/>
      </w:r>
      <w:r w:rsidRPr="000A50E7">
        <w:rPr>
          <w:b/>
          <w:bCs/>
          <w:noProof/>
          <w:sz w:val="20"/>
        </w:rPr>
        <w:t>Morteau O, Castagliuolo I, Mykoniatis A, Zacks J, Wlk M, Lu B, Pothoulakis C, Gerard NP, Gerard C</w:t>
      </w:r>
      <w:r w:rsidRPr="000A50E7">
        <w:rPr>
          <w:noProof/>
          <w:sz w:val="20"/>
        </w:rPr>
        <w:t xml:space="preserve">. 2002. Genetic deficiency in the chemokine receptor CCR1 protects against acute Clostridium difficile toxin A enteritis in mice. Gastroenterology, 2002/03/05 ed. </w:t>
      </w:r>
      <w:r w:rsidRPr="000A50E7">
        <w:rPr>
          <w:b/>
          <w:bCs/>
          <w:noProof/>
          <w:sz w:val="20"/>
        </w:rPr>
        <w:t>122</w:t>
      </w:r>
      <w:r w:rsidRPr="000A50E7">
        <w:rPr>
          <w:noProof/>
          <w:sz w:val="20"/>
        </w:rPr>
        <w:t>:725–733.</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31. </w:t>
      </w:r>
      <w:r w:rsidRPr="000A50E7">
        <w:rPr>
          <w:noProof/>
          <w:sz w:val="20"/>
        </w:rPr>
        <w:tab/>
      </w:r>
      <w:r w:rsidRPr="000A50E7">
        <w:rPr>
          <w:b/>
          <w:bCs/>
          <w:noProof/>
          <w:sz w:val="20"/>
        </w:rPr>
        <w:t>Kelly CP, Becker S, Linevsky JK, Joshi MA, O’Keane JC, Dickey BF, LaMont JT, Pothoulakis C</w:t>
      </w:r>
      <w:r w:rsidRPr="000A50E7">
        <w:rPr>
          <w:noProof/>
          <w:sz w:val="20"/>
        </w:rPr>
        <w:t xml:space="preserve">. 1994. Neutrophil recruitment in Clostridium difficile toxin A enteritis in the rabbit. J Clin Invest, 1994/03/01 ed. </w:t>
      </w:r>
      <w:r w:rsidRPr="000A50E7">
        <w:rPr>
          <w:b/>
          <w:bCs/>
          <w:noProof/>
          <w:sz w:val="20"/>
        </w:rPr>
        <w:t>93</w:t>
      </w:r>
      <w:r w:rsidRPr="000A50E7">
        <w:rPr>
          <w:noProof/>
          <w:sz w:val="20"/>
        </w:rPr>
        <w:t>:1257–1265.</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32. </w:t>
      </w:r>
      <w:r w:rsidRPr="000A50E7">
        <w:rPr>
          <w:noProof/>
          <w:sz w:val="20"/>
        </w:rPr>
        <w:tab/>
      </w:r>
      <w:r w:rsidRPr="000A50E7">
        <w:rPr>
          <w:b/>
          <w:bCs/>
          <w:noProof/>
          <w:sz w:val="20"/>
        </w:rPr>
        <w:t>Kokkotou E, Espinoza DO, Torres D, Karagiannides I, Kosteletos S, Savidge T, O’Brien M, Pothoulakis C</w:t>
      </w:r>
      <w:r w:rsidRPr="000A50E7">
        <w:rPr>
          <w:noProof/>
          <w:sz w:val="20"/>
        </w:rPr>
        <w:t xml:space="preserve">. 2009. Melanin-concentrating hormone (MCH) modulates C difficile toxin A-mediated enteritis in mice. Gut, 2008/10/01 ed. </w:t>
      </w:r>
      <w:r w:rsidRPr="000A50E7">
        <w:rPr>
          <w:b/>
          <w:bCs/>
          <w:noProof/>
          <w:sz w:val="20"/>
        </w:rPr>
        <w:t>58</w:t>
      </w:r>
      <w:r w:rsidRPr="000A50E7">
        <w:rPr>
          <w:noProof/>
          <w:sz w:val="20"/>
        </w:rPr>
        <w:t>:34–40.</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33. </w:t>
      </w:r>
      <w:r w:rsidRPr="000A50E7">
        <w:rPr>
          <w:noProof/>
          <w:sz w:val="20"/>
        </w:rPr>
        <w:tab/>
      </w:r>
      <w:r w:rsidRPr="000A50E7">
        <w:rPr>
          <w:b/>
          <w:bCs/>
          <w:noProof/>
          <w:sz w:val="20"/>
        </w:rPr>
        <w:t>Ishida Y, Maegawa T, Kondo T, Kimura A, Iwakura Y, Nakamura S, Mukaida N</w:t>
      </w:r>
      <w:r w:rsidRPr="000A50E7">
        <w:rPr>
          <w:noProof/>
          <w:sz w:val="20"/>
        </w:rPr>
        <w:t xml:space="preserve">. 2004. Essential involvement of IFN-gamma in Clostridium difficile toxin A-induced enteritis. J Immunol, 2004/02/24 ed. </w:t>
      </w:r>
      <w:r w:rsidRPr="000A50E7">
        <w:rPr>
          <w:b/>
          <w:bCs/>
          <w:noProof/>
          <w:sz w:val="20"/>
        </w:rPr>
        <w:t>172</w:t>
      </w:r>
      <w:r w:rsidRPr="000A50E7">
        <w:rPr>
          <w:noProof/>
          <w:sz w:val="20"/>
        </w:rPr>
        <w:t>:3018–3025.</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34. </w:t>
      </w:r>
      <w:r w:rsidRPr="000A50E7">
        <w:rPr>
          <w:noProof/>
          <w:sz w:val="20"/>
        </w:rPr>
        <w:tab/>
      </w:r>
      <w:r w:rsidRPr="000A50E7">
        <w:rPr>
          <w:b/>
          <w:bCs/>
          <w:noProof/>
          <w:sz w:val="20"/>
        </w:rPr>
        <w:t>Castagliuolo I, Keates AC, Wang CC, Pasha A, Valenick L, Kelly CP, Nikulasson ST, LaMont JT, Pothoulakis C</w:t>
      </w:r>
      <w:r w:rsidRPr="000A50E7">
        <w:rPr>
          <w:noProof/>
          <w:sz w:val="20"/>
        </w:rPr>
        <w:t xml:space="preserve">. 1998. Clostridium difficile toxin A stimulates macrophage-inflammatory protein-2 production in rat intestinal epithelial cells. J Immunol, 1998/06/24 ed. </w:t>
      </w:r>
      <w:r w:rsidRPr="000A50E7">
        <w:rPr>
          <w:b/>
          <w:bCs/>
          <w:noProof/>
          <w:sz w:val="20"/>
        </w:rPr>
        <w:t>160</w:t>
      </w:r>
      <w:r w:rsidRPr="000A50E7">
        <w:rPr>
          <w:noProof/>
          <w:sz w:val="20"/>
        </w:rPr>
        <w:t>:6039–6045.</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35. </w:t>
      </w:r>
      <w:r w:rsidRPr="000A50E7">
        <w:rPr>
          <w:noProof/>
          <w:sz w:val="20"/>
        </w:rPr>
        <w:tab/>
      </w:r>
      <w:r w:rsidRPr="000A50E7">
        <w:rPr>
          <w:b/>
          <w:bCs/>
          <w:noProof/>
          <w:sz w:val="20"/>
        </w:rPr>
        <w:t>Warny M, Keates AC, Keates S, Castagliuolo I, Zacks JK, Aboudola S, Qamar A, Pothoulakis C, LaMont JT, Kelly CP</w:t>
      </w:r>
      <w:r w:rsidRPr="000A50E7">
        <w:rPr>
          <w:noProof/>
          <w:sz w:val="20"/>
        </w:rPr>
        <w:t xml:space="preserve">. 2000. p38 MAP kinase activation by Clostridium difficile toxin A mediates monocyte necrosis, IL-8 production, and enteritis. J Clin Invest, 2000/04/20 ed. </w:t>
      </w:r>
      <w:r w:rsidRPr="000A50E7">
        <w:rPr>
          <w:b/>
          <w:bCs/>
          <w:noProof/>
          <w:sz w:val="20"/>
        </w:rPr>
        <w:t>105</w:t>
      </w:r>
      <w:r w:rsidRPr="000A50E7">
        <w:rPr>
          <w:noProof/>
          <w:sz w:val="20"/>
        </w:rPr>
        <w:t>:1147–1156.</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36. </w:t>
      </w:r>
      <w:r w:rsidRPr="000A50E7">
        <w:rPr>
          <w:noProof/>
          <w:sz w:val="20"/>
        </w:rPr>
        <w:tab/>
      </w:r>
      <w:r w:rsidRPr="000A50E7">
        <w:rPr>
          <w:b/>
          <w:bCs/>
          <w:noProof/>
          <w:sz w:val="20"/>
        </w:rPr>
        <w:t>Alcantara CS, Jin XH, Brito GA, Carneiro-Filho BA, Barrett LJ, Carey RM, Guerrant RL</w:t>
      </w:r>
      <w:r w:rsidRPr="000A50E7">
        <w:rPr>
          <w:noProof/>
          <w:sz w:val="20"/>
        </w:rPr>
        <w:t xml:space="preserve">. 2005. Angiotensin II subtype 1 receptor blockade inhibits Clostridium difficile toxin A-induced intestinal secretion in a rabbit model. J Infect Dis, 2005/05/18 ed. </w:t>
      </w:r>
      <w:r w:rsidRPr="000A50E7">
        <w:rPr>
          <w:b/>
          <w:bCs/>
          <w:noProof/>
          <w:sz w:val="20"/>
        </w:rPr>
        <w:t>191</w:t>
      </w:r>
      <w:r w:rsidRPr="000A50E7">
        <w:rPr>
          <w:noProof/>
          <w:sz w:val="20"/>
        </w:rPr>
        <w:t>:2090–2096.</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37. </w:t>
      </w:r>
      <w:r w:rsidRPr="000A50E7">
        <w:rPr>
          <w:noProof/>
          <w:sz w:val="20"/>
        </w:rPr>
        <w:tab/>
      </w:r>
      <w:r w:rsidRPr="000A50E7">
        <w:rPr>
          <w:b/>
          <w:bCs/>
          <w:noProof/>
          <w:sz w:val="20"/>
        </w:rPr>
        <w:t>Becker SM, Cho K-N, Guo X, Fendig K, Oosman MN, Whitehead R, Cohn SM, Houpt ER</w:t>
      </w:r>
      <w:r w:rsidRPr="000A50E7">
        <w:rPr>
          <w:noProof/>
          <w:sz w:val="20"/>
        </w:rPr>
        <w:t xml:space="preserve">. 2010. Epithelial cell apoptosis facilitates Entamoeba histolytica infection in the gut. The American journal of pathology </w:t>
      </w:r>
      <w:r w:rsidRPr="000A50E7">
        <w:rPr>
          <w:b/>
          <w:bCs/>
          <w:noProof/>
          <w:sz w:val="20"/>
        </w:rPr>
        <w:t>176</w:t>
      </w:r>
      <w:r w:rsidRPr="000A50E7">
        <w:rPr>
          <w:noProof/>
          <w:sz w:val="20"/>
        </w:rPr>
        <w:t>:1316–1322.</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38. </w:t>
      </w:r>
      <w:r w:rsidRPr="000A50E7">
        <w:rPr>
          <w:noProof/>
          <w:sz w:val="20"/>
        </w:rPr>
        <w:tab/>
      </w:r>
      <w:r w:rsidRPr="000A50E7">
        <w:rPr>
          <w:b/>
          <w:bCs/>
          <w:noProof/>
          <w:sz w:val="20"/>
        </w:rPr>
        <w:t>Pawlowski SW, Calabrese G, Kolling GL, Freire R, AlcantaraWarren C, Liu B, Sartor RB, Guerrant RL</w:t>
      </w:r>
      <w:r w:rsidRPr="000A50E7">
        <w:rPr>
          <w:noProof/>
          <w:sz w:val="20"/>
        </w:rPr>
        <w:t xml:space="preserve">. 2010. Murine model of Clostridium difficile infection with aged gnotobiotic C57BL/6 mice and a BI/NAP1 strain. The Journal of Infectious Diseases </w:t>
      </w:r>
      <w:r w:rsidRPr="000A50E7">
        <w:rPr>
          <w:b/>
          <w:bCs/>
          <w:noProof/>
          <w:sz w:val="20"/>
        </w:rPr>
        <w:t>202</w:t>
      </w:r>
      <w:r w:rsidRPr="000A50E7">
        <w:rPr>
          <w:noProof/>
          <w:sz w:val="20"/>
        </w:rPr>
        <w:t>:1708–1712.</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39. </w:t>
      </w:r>
      <w:r w:rsidRPr="000A50E7">
        <w:rPr>
          <w:noProof/>
          <w:sz w:val="20"/>
        </w:rPr>
        <w:tab/>
      </w:r>
      <w:r w:rsidRPr="000A50E7">
        <w:rPr>
          <w:b/>
          <w:bCs/>
          <w:noProof/>
          <w:sz w:val="20"/>
        </w:rPr>
        <w:t>Albert EJ, Duplisea J, Dawicki W, Haidl ID, Marshall JS</w:t>
      </w:r>
      <w:r w:rsidRPr="000A50E7">
        <w:rPr>
          <w:noProof/>
          <w:sz w:val="20"/>
        </w:rPr>
        <w:t xml:space="preserve">. 2011. Tissue eosinophilia in a mouse model of colitis is highly dependent on TLR2 and independent of mast cells. The American journal of pathology </w:t>
      </w:r>
      <w:r w:rsidRPr="000A50E7">
        <w:rPr>
          <w:b/>
          <w:bCs/>
          <w:noProof/>
          <w:sz w:val="20"/>
        </w:rPr>
        <w:t>178</w:t>
      </w:r>
      <w:r w:rsidRPr="000A50E7">
        <w:rPr>
          <w:noProof/>
          <w:sz w:val="20"/>
        </w:rPr>
        <w:t>:150–160.</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40. </w:t>
      </w:r>
      <w:r w:rsidRPr="000A50E7">
        <w:rPr>
          <w:noProof/>
          <w:sz w:val="20"/>
        </w:rPr>
        <w:tab/>
      </w:r>
      <w:r w:rsidRPr="000A50E7">
        <w:rPr>
          <w:b/>
          <w:bCs/>
          <w:noProof/>
          <w:sz w:val="20"/>
        </w:rPr>
        <w:t>Irizarry R a, Hobbs B, Collin F, Beazer-Barclay YD, Antonellis KJ, Scherf U, Speed TP</w:t>
      </w:r>
      <w:r w:rsidRPr="000A50E7">
        <w:rPr>
          <w:noProof/>
          <w:sz w:val="20"/>
        </w:rPr>
        <w:t xml:space="preserve">. 2003. Exploration, normalization, and summaries of high density oligonucleotide array probe level data. Biostatistics (Oxford, England) </w:t>
      </w:r>
      <w:r w:rsidRPr="000A50E7">
        <w:rPr>
          <w:b/>
          <w:bCs/>
          <w:noProof/>
          <w:sz w:val="20"/>
        </w:rPr>
        <w:t>4</w:t>
      </w:r>
      <w:r w:rsidRPr="000A50E7">
        <w:rPr>
          <w:noProof/>
          <w:sz w:val="20"/>
        </w:rPr>
        <w:t>:249–64.</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41. </w:t>
      </w:r>
      <w:r w:rsidRPr="000A50E7">
        <w:rPr>
          <w:noProof/>
          <w:sz w:val="20"/>
        </w:rPr>
        <w:tab/>
      </w:r>
      <w:r w:rsidRPr="000A50E7">
        <w:rPr>
          <w:b/>
          <w:bCs/>
          <w:noProof/>
          <w:sz w:val="20"/>
        </w:rPr>
        <w:t>Baldi P, Long AD</w:t>
      </w:r>
      <w:r w:rsidRPr="000A50E7">
        <w:rPr>
          <w:noProof/>
          <w:sz w:val="20"/>
        </w:rPr>
        <w:t xml:space="preserve">. 2001. A Bayesian framework for the analysis of microarray expression data: regularized t-test and statistical inferences of gene changes </w:t>
      </w:r>
      <w:r w:rsidRPr="000A50E7">
        <w:rPr>
          <w:b/>
          <w:bCs/>
          <w:noProof/>
          <w:sz w:val="20"/>
        </w:rPr>
        <w:t>17</w:t>
      </w:r>
      <w:r w:rsidRPr="000A50E7">
        <w:rPr>
          <w:noProof/>
          <w:sz w:val="20"/>
        </w:rPr>
        <w:t>:509–519.</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42. </w:t>
      </w:r>
      <w:r w:rsidRPr="000A50E7">
        <w:rPr>
          <w:noProof/>
          <w:sz w:val="20"/>
        </w:rPr>
        <w:tab/>
      </w:r>
      <w:r w:rsidRPr="000A50E7">
        <w:rPr>
          <w:b/>
          <w:bCs/>
          <w:noProof/>
          <w:sz w:val="20"/>
        </w:rPr>
        <w:t>Wu D, Smyth GK</w:t>
      </w:r>
      <w:r w:rsidRPr="000A50E7">
        <w:rPr>
          <w:noProof/>
          <w:sz w:val="20"/>
        </w:rPr>
        <w:t xml:space="preserve">. 2012. Camera: a competitive gene set test accounting for inter-gene correlation. Nucleic Acids Research </w:t>
      </w:r>
      <w:r w:rsidRPr="000A50E7">
        <w:rPr>
          <w:b/>
          <w:bCs/>
          <w:noProof/>
          <w:sz w:val="20"/>
        </w:rPr>
        <w:t>40</w:t>
      </w:r>
      <w:r w:rsidRPr="000A50E7">
        <w:rPr>
          <w:noProof/>
          <w:sz w:val="20"/>
        </w:rPr>
        <w:t>:1–12.</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43. </w:t>
      </w:r>
      <w:r w:rsidRPr="000A50E7">
        <w:rPr>
          <w:noProof/>
          <w:sz w:val="20"/>
        </w:rPr>
        <w:tab/>
      </w:r>
      <w:r w:rsidRPr="000A50E7">
        <w:rPr>
          <w:b/>
          <w:bCs/>
          <w:noProof/>
          <w:sz w:val="20"/>
        </w:rPr>
        <w:t>Starkey ML, Davies M, Yip PK, Carter LM, Wong DJ, McMahon SB, Bradbury EJ</w:t>
      </w:r>
      <w:r w:rsidRPr="000A50E7">
        <w:rPr>
          <w:noProof/>
          <w:sz w:val="20"/>
        </w:rPr>
        <w:t xml:space="preserve">. 2009. Expression of the regeneration-associated protein SPRR1A in primary sensory neurons and spinal cord of the adult mouse following peripheral and central injury. J Comp Neurol, 2008/12/25 ed. </w:t>
      </w:r>
      <w:r w:rsidRPr="000A50E7">
        <w:rPr>
          <w:b/>
          <w:bCs/>
          <w:noProof/>
          <w:sz w:val="20"/>
        </w:rPr>
        <w:t>513</w:t>
      </w:r>
      <w:r w:rsidRPr="000A50E7">
        <w:rPr>
          <w:noProof/>
          <w:sz w:val="20"/>
        </w:rPr>
        <w:t>:51–68.</w:t>
      </w:r>
    </w:p>
    <w:p w:rsidR="002B1BE5" w:rsidRPr="000A50E7" w:rsidRDefault="002B1BE5" w:rsidP="002B1BE5">
      <w:pPr>
        <w:pStyle w:val="NormalWeb"/>
        <w:suppressLineNumbers/>
        <w:ind w:left="640" w:hanging="640"/>
        <w:divId w:val="607199924"/>
        <w:rPr>
          <w:noProof/>
          <w:sz w:val="20"/>
        </w:rPr>
      </w:pPr>
      <w:r w:rsidRPr="000A50E7">
        <w:rPr>
          <w:noProof/>
          <w:sz w:val="20"/>
        </w:rPr>
        <w:lastRenderedPageBreak/>
        <w:t xml:space="preserve">44. </w:t>
      </w:r>
      <w:r w:rsidRPr="000A50E7">
        <w:rPr>
          <w:noProof/>
          <w:sz w:val="20"/>
        </w:rPr>
        <w:tab/>
      </w:r>
      <w:r w:rsidRPr="000A50E7">
        <w:rPr>
          <w:b/>
          <w:bCs/>
          <w:noProof/>
          <w:sz w:val="20"/>
        </w:rPr>
        <w:t>Linhoff MW, Lauren J, Cassidy RM, Dobie FA, Takahashi H, Nygaard HB, Airaksinen MS, Strittmatter SM, Craig AM</w:t>
      </w:r>
      <w:r w:rsidRPr="000A50E7">
        <w:rPr>
          <w:noProof/>
          <w:sz w:val="20"/>
        </w:rPr>
        <w:t xml:space="preserve">. 2009. An unbiased expression screen for synaptogenic proteins identifies the LRRTM protein family as synaptic organizers. Neuron, 2009/03/17 ed. </w:t>
      </w:r>
      <w:r w:rsidRPr="000A50E7">
        <w:rPr>
          <w:b/>
          <w:bCs/>
          <w:noProof/>
          <w:sz w:val="20"/>
        </w:rPr>
        <w:t>61</w:t>
      </w:r>
      <w:r w:rsidRPr="000A50E7">
        <w:rPr>
          <w:noProof/>
          <w:sz w:val="20"/>
        </w:rPr>
        <w:t>:734–749.</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45. </w:t>
      </w:r>
      <w:r w:rsidRPr="000A50E7">
        <w:rPr>
          <w:noProof/>
          <w:sz w:val="20"/>
        </w:rPr>
        <w:tab/>
      </w:r>
      <w:r w:rsidRPr="000A50E7">
        <w:rPr>
          <w:b/>
          <w:bCs/>
          <w:noProof/>
          <w:sz w:val="20"/>
        </w:rPr>
        <w:t>Gerhard R, Tatge H, Genth H, Thum T, Borlak J, Fritz G, Just I</w:t>
      </w:r>
      <w:r w:rsidRPr="000A50E7">
        <w:rPr>
          <w:noProof/>
          <w:sz w:val="20"/>
        </w:rPr>
        <w:t xml:space="preserve">. 2005. Clostridium difficile toxin A induces expression of the stress-induced early gene product RhoB. J Biol Chem, 2004/11/09 ed. </w:t>
      </w:r>
      <w:r w:rsidRPr="000A50E7">
        <w:rPr>
          <w:b/>
          <w:bCs/>
          <w:noProof/>
          <w:sz w:val="20"/>
        </w:rPr>
        <w:t>280</w:t>
      </w:r>
      <w:r w:rsidRPr="000A50E7">
        <w:rPr>
          <w:noProof/>
          <w:sz w:val="20"/>
        </w:rPr>
        <w:t>:1499–1505.</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46. </w:t>
      </w:r>
      <w:r w:rsidRPr="000A50E7">
        <w:rPr>
          <w:noProof/>
          <w:sz w:val="20"/>
        </w:rPr>
        <w:tab/>
      </w:r>
      <w:r w:rsidRPr="000A50E7">
        <w:rPr>
          <w:b/>
          <w:bCs/>
          <w:noProof/>
          <w:sz w:val="20"/>
        </w:rPr>
        <w:t>Hirota SA, Iablokov V, Tulk SE, Schenck LP, Becker H, Nguyen J, Al Bashir S, Dingle TC, Laing A, Liu J, Li Y, Bolstad J, Mulvey GL, Armstrong GD, MacNaughton WK, Muruve DA, MacDonald JA, Beck PL</w:t>
      </w:r>
      <w:r w:rsidRPr="000A50E7">
        <w:rPr>
          <w:noProof/>
          <w:sz w:val="20"/>
        </w:rPr>
        <w:t xml:space="preserve">. 2012. Intrarectal instillation of Clostridium difficile toxin A triggers colonic inflammation and tissue damage: development of a novel and efficient mouse model of Clostridium difficile toxin exposure. Infect Immun, 2012/10/10 ed. </w:t>
      </w:r>
      <w:r w:rsidRPr="000A50E7">
        <w:rPr>
          <w:b/>
          <w:bCs/>
          <w:noProof/>
          <w:sz w:val="20"/>
        </w:rPr>
        <w:t>80</w:t>
      </w:r>
      <w:r w:rsidRPr="000A50E7">
        <w:rPr>
          <w:noProof/>
          <w:sz w:val="20"/>
        </w:rPr>
        <w:t>:4474–4484.</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47. </w:t>
      </w:r>
      <w:r w:rsidRPr="000A50E7">
        <w:rPr>
          <w:noProof/>
          <w:sz w:val="20"/>
        </w:rPr>
        <w:tab/>
      </w:r>
      <w:r w:rsidRPr="000A50E7">
        <w:rPr>
          <w:b/>
          <w:bCs/>
          <w:noProof/>
          <w:sz w:val="20"/>
        </w:rPr>
        <w:t>Zeiser J, Gerhard R, Just I, Pich A</w:t>
      </w:r>
      <w:r w:rsidRPr="000A50E7">
        <w:rPr>
          <w:noProof/>
          <w:sz w:val="20"/>
        </w:rPr>
        <w:t>. 2013. Substrate Specificity of Clostridial Glucosylating Toxins and Their Function on Colonocytes Analyzed by Proteomics Techniques. Journal of proteome research.</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48. </w:t>
      </w:r>
      <w:r w:rsidRPr="000A50E7">
        <w:rPr>
          <w:noProof/>
          <w:sz w:val="20"/>
        </w:rPr>
        <w:tab/>
      </w:r>
      <w:r w:rsidRPr="000A50E7">
        <w:rPr>
          <w:b/>
          <w:bCs/>
          <w:noProof/>
          <w:sz w:val="20"/>
        </w:rPr>
        <w:t>Kim B-H, Shenoy AR, Kumar P, Bradfield CJ, Macmicking JD</w:t>
      </w:r>
      <w:r w:rsidRPr="000A50E7">
        <w:rPr>
          <w:noProof/>
          <w:sz w:val="20"/>
        </w:rPr>
        <w:t xml:space="preserve">. 2012. IFN-Inducible GTPases in Host Cell Defense. Cell host microbe </w:t>
      </w:r>
      <w:r w:rsidRPr="000A50E7">
        <w:rPr>
          <w:b/>
          <w:bCs/>
          <w:noProof/>
          <w:sz w:val="20"/>
        </w:rPr>
        <w:t>12</w:t>
      </w:r>
      <w:r w:rsidRPr="000A50E7">
        <w:rPr>
          <w:noProof/>
          <w:sz w:val="20"/>
        </w:rPr>
        <w:t>:432–44.</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49. </w:t>
      </w:r>
      <w:r w:rsidRPr="000A50E7">
        <w:rPr>
          <w:noProof/>
          <w:sz w:val="20"/>
        </w:rPr>
        <w:tab/>
      </w:r>
      <w:r w:rsidRPr="000A50E7">
        <w:rPr>
          <w:b/>
          <w:bCs/>
          <w:noProof/>
          <w:sz w:val="20"/>
        </w:rPr>
        <w:t>Nam HJ, Kang JK, Kim SK, Ahn KJ, Seok H, Park SJ, Chang JS, Pothoulakis C, Lamont JT, Kim H</w:t>
      </w:r>
      <w:r w:rsidRPr="000A50E7">
        <w:rPr>
          <w:noProof/>
          <w:sz w:val="20"/>
        </w:rPr>
        <w:t xml:space="preserve">. 2010. Clostridium difficile toxin A decreases acetylation of tubulin, leading to microtubule depolymerization through activation of histone deacetylase 6, and this mediates acute inflammation. J Biol Chem, 2010/08/11 ed. </w:t>
      </w:r>
      <w:r w:rsidRPr="000A50E7">
        <w:rPr>
          <w:b/>
          <w:bCs/>
          <w:noProof/>
          <w:sz w:val="20"/>
        </w:rPr>
        <w:t>285</w:t>
      </w:r>
      <w:r w:rsidRPr="000A50E7">
        <w:rPr>
          <w:noProof/>
          <w:sz w:val="20"/>
        </w:rPr>
        <w:t>:32888–32896.</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50. </w:t>
      </w:r>
      <w:r w:rsidRPr="000A50E7">
        <w:rPr>
          <w:noProof/>
          <w:sz w:val="20"/>
        </w:rPr>
        <w:tab/>
      </w:r>
      <w:r w:rsidRPr="000A50E7">
        <w:rPr>
          <w:b/>
          <w:bCs/>
          <w:noProof/>
          <w:sz w:val="20"/>
        </w:rPr>
        <w:t>Ng J, Hirota SA, Gross O, Li Y, Ulke-Lemee A, Potentier MS, Schenck LP, Vilaysane A, Seamone ME, Feng H, Armstrong GD, Tschopp J, Macdonald JA, Muruve DA, Beck PL</w:t>
      </w:r>
      <w:r w:rsidRPr="000A50E7">
        <w:rPr>
          <w:noProof/>
          <w:sz w:val="20"/>
        </w:rPr>
        <w:t xml:space="preserve">. 2010. Clostridium difficile toxin-induced inflammation and intestinal injury are mediated by the inflammasome. Gastroenterology, 2010/04/20 ed. </w:t>
      </w:r>
      <w:r w:rsidRPr="000A50E7">
        <w:rPr>
          <w:b/>
          <w:bCs/>
          <w:noProof/>
          <w:sz w:val="20"/>
        </w:rPr>
        <w:t>139</w:t>
      </w:r>
      <w:r w:rsidRPr="000A50E7">
        <w:rPr>
          <w:noProof/>
          <w:sz w:val="20"/>
        </w:rPr>
        <w:t>:542–52, 552 e1–3.</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51. </w:t>
      </w:r>
      <w:r w:rsidRPr="000A50E7">
        <w:rPr>
          <w:noProof/>
          <w:sz w:val="20"/>
        </w:rPr>
        <w:tab/>
      </w:r>
      <w:r w:rsidRPr="000A50E7">
        <w:rPr>
          <w:b/>
          <w:bCs/>
          <w:noProof/>
          <w:sz w:val="20"/>
        </w:rPr>
        <w:t>Castagliuolo I, LaMont JT, Letourneau R, Kelly C, O’Keane JC, Jaffer A, Theoharides TC, Pothoulakis C</w:t>
      </w:r>
      <w:r w:rsidRPr="000A50E7">
        <w:rPr>
          <w:noProof/>
          <w:sz w:val="20"/>
        </w:rPr>
        <w:t xml:space="preserve">. 1994. Neuronal involvement in the intestinal effects of Clostridium difficile toxin A and Vibrio cholerae enterotoxin in rat ileum. Gastroenterology, 1994/09/01 ed. </w:t>
      </w:r>
      <w:r w:rsidRPr="000A50E7">
        <w:rPr>
          <w:b/>
          <w:bCs/>
          <w:noProof/>
          <w:sz w:val="20"/>
        </w:rPr>
        <w:t>107</w:t>
      </w:r>
      <w:r w:rsidRPr="000A50E7">
        <w:rPr>
          <w:noProof/>
          <w:sz w:val="20"/>
        </w:rPr>
        <w:t>:657–665.</w:t>
      </w:r>
    </w:p>
    <w:p w:rsidR="002B1BE5" w:rsidRPr="000A50E7" w:rsidRDefault="002B1BE5" w:rsidP="002B1BE5">
      <w:pPr>
        <w:pStyle w:val="NormalWeb"/>
        <w:suppressLineNumbers/>
        <w:ind w:left="640" w:hanging="640"/>
        <w:divId w:val="607199924"/>
        <w:rPr>
          <w:noProof/>
          <w:sz w:val="20"/>
        </w:rPr>
      </w:pPr>
      <w:r w:rsidRPr="000A50E7">
        <w:rPr>
          <w:noProof/>
          <w:sz w:val="20"/>
        </w:rPr>
        <w:t xml:space="preserve">52. </w:t>
      </w:r>
      <w:r w:rsidRPr="000A50E7">
        <w:rPr>
          <w:noProof/>
          <w:sz w:val="20"/>
        </w:rPr>
        <w:tab/>
      </w:r>
      <w:r w:rsidRPr="000A50E7">
        <w:rPr>
          <w:b/>
          <w:bCs/>
          <w:noProof/>
          <w:sz w:val="20"/>
        </w:rPr>
        <w:t>Feghaly RE El, Stauber JL, Deych E, Gonzalez C, Phillip I, Haslam DB, Louis S, Ave E, States U</w:t>
      </w:r>
      <w:r w:rsidRPr="000A50E7">
        <w:rPr>
          <w:noProof/>
          <w:sz w:val="20"/>
        </w:rPr>
        <w:t xml:space="preserve">. 2013. Markers of Intestinal Inflammation, not Bacterial Burden, Correlate with Clinical Outcomes in Clostridium difficile Infection. Clinical Infectious Diseases 1–28. </w:t>
      </w:r>
    </w:p>
    <w:p w:rsidR="004D0DE6" w:rsidRPr="000A50E7" w:rsidRDefault="00681467" w:rsidP="002B1BE5">
      <w:pPr>
        <w:suppressLineNumbers/>
        <w:spacing w:after="0" w:line="480" w:lineRule="auto"/>
        <w:jc w:val="both"/>
        <w:rPr>
          <w:rFonts w:cs="Times New Roman"/>
          <w:b/>
          <w:color w:val="auto"/>
          <w:sz w:val="20"/>
          <w:szCs w:val="20"/>
        </w:rPr>
      </w:pPr>
      <w:r w:rsidRPr="000A50E7">
        <w:rPr>
          <w:rFonts w:cs="Times New Roman"/>
          <w:b/>
          <w:color w:val="auto"/>
          <w:sz w:val="20"/>
          <w:szCs w:val="20"/>
        </w:rPr>
        <w:fldChar w:fldCharType="end"/>
      </w:r>
      <w:r w:rsidR="001D21BB" w:rsidRPr="000A50E7">
        <w:rPr>
          <w:rFonts w:cs="Times New Roman"/>
          <w:b/>
          <w:color w:val="auto"/>
          <w:sz w:val="20"/>
          <w:szCs w:val="20"/>
        </w:rPr>
        <w:br w:type="page"/>
      </w:r>
    </w:p>
    <w:p w:rsidR="007D5BF7" w:rsidRPr="000A50E7" w:rsidRDefault="00EB5696" w:rsidP="007D5BF7">
      <w:pPr>
        <w:widowControl/>
        <w:suppressLineNumbers/>
        <w:tabs>
          <w:tab w:val="clear" w:pos="709"/>
        </w:tabs>
        <w:suppressAutoHyphens w:val="0"/>
        <w:rPr>
          <w:rFonts w:cs="Times New Roman"/>
          <w:b/>
          <w:color w:val="auto"/>
          <w:sz w:val="20"/>
          <w:szCs w:val="20"/>
        </w:rPr>
      </w:pPr>
      <w:r w:rsidRPr="000A50E7">
        <w:rPr>
          <w:rFonts w:cs="Times New Roman"/>
          <w:b/>
          <w:color w:val="auto"/>
          <w:sz w:val="20"/>
          <w:szCs w:val="20"/>
        </w:rPr>
        <w:lastRenderedPageBreak/>
        <w:t xml:space="preserve">FIGURE AND TABLE </w:t>
      </w:r>
      <w:r w:rsidR="00DF59DB" w:rsidRPr="000A50E7">
        <w:rPr>
          <w:rFonts w:cs="Times New Roman"/>
          <w:b/>
          <w:color w:val="auto"/>
          <w:sz w:val="20"/>
          <w:szCs w:val="20"/>
        </w:rPr>
        <w:t>LEGENDS</w:t>
      </w:r>
    </w:p>
    <w:p w:rsidR="00820443" w:rsidRPr="000A50E7" w:rsidRDefault="00820443" w:rsidP="001B4CF8">
      <w:pPr>
        <w:spacing w:after="0" w:line="480" w:lineRule="auto"/>
        <w:jc w:val="both"/>
        <w:rPr>
          <w:rFonts w:cs="Times New Roman"/>
          <w:color w:val="auto"/>
          <w:sz w:val="20"/>
          <w:szCs w:val="20"/>
        </w:rPr>
      </w:pPr>
      <w:r w:rsidRPr="000A50E7">
        <w:rPr>
          <w:rFonts w:cs="Times New Roman"/>
          <w:color w:val="auto"/>
          <w:sz w:val="20"/>
          <w:szCs w:val="20"/>
        </w:rPr>
        <w:t>Figure 1. This flow diagram outlines the experimental methods and analyses in this study.</w:t>
      </w:r>
    </w:p>
    <w:p w:rsidR="00820443" w:rsidRPr="000A50E7" w:rsidRDefault="00820443" w:rsidP="003767F4">
      <w:pPr>
        <w:suppressLineNumbers/>
        <w:spacing w:after="0" w:line="480" w:lineRule="auto"/>
        <w:jc w:val="both"/>
        <w:rPr>
          <w:rFonts w:cs="Times New Roman"/>
          <w:color w:val="auto"/>
          <w:sz w:val="20"/>
          <w:szCs w:val="20"/>
        </w:rPr>
      </w:pPr>
    </w:p>
    <w:p w:rsidR="00820443" w:rsidRPr="000A50E7" w:rsidRDefault="00820443" w:rsidP="001B4CF8">
      <w:pPr>
        <w:spacing w:after="0" w:line="480" w:lineRule="auto"/>
        <w:jc w:val="both"/>
        <w:rPr>
          <w:rFonts w:cs="Times New Roman"/>
          <w:color w:val="auto"/>
          <w:sz w:val="20"/>
          <w:szCs w:val="20"/>
        </w:rPr>
      </w:pPr>
      <w:r w:rsidRPr="000A50E7">
        <w:rPr>
          <w:rFonts w:cs="Times New Roman"/>
          <w:color w:val="auto"/>
          <w:sz w:val="20"/>
          <w:szCs w:val="20"/>
        </w:rPr>
        <w:t xml:space="preserve">Figure 2. </w:t>
      </w:r>
      <w:r w:rsidR="0067351C" w:rsidRPr="000A50E7">
        <w:rPr>
          <w:rFonts w:cs="Times New Roman"/>
          <w:color w:val="auto"/>
          <w:sz w:val="20"/>
          <w:szCs w:val="20"/>
        </w:rPr>
        <w:t>Physiological and gene expression</w:t>
      </w:r>
      <w:r w:rsidRPr="000A50E7">
        <w:rPr>
          <w:rFonts w:cs="Times New Roman"/>
          <w:color w:val="auto"/>
          <w:sz w:val="20"/>
          <w:szCs w:val="20"/>
        </w:rPr>
        <w:t xml:space="preserve"> changes post toxin injection. </w:t>
      </w:r>
      <w:r w:rsidR="00DF6613" w:rsidRPr="000A50E7">
        <w:rPr>
          <w:rFonts w:cs="Times New Roman"/>
          <w:color w:val="auto"/>
          <w:sz w:val="20"/>
          <w:szCs w:val="20"/>
        </w:rPr>
        <w:t xml:space="preserve">Panels A, B, and C include data combined from four independent experiments with 7, 39, 36, and 12 mice. In total, 10 of 94 mice did not survive until the experimental end point: one TcdA-treated mouse did not survive to 2h, six mice did not survive to 6h (1 TcdA, 2 </w:t>
      </w:r>
      <w:proofErr w:type="spellStart"/>
      <w:r w:rsidR="00DF6613" w:rsidRPr="000A50E7">
        <w:rPr>
          <w:rFonts w:cs="Times New Roman"/>
          <w:color w:val="auto"/>
          <w:sz w:val="20"/>
          <w:szCs w:val="20"/>
        </w:rPr>
        <w:t>TcdA+B</w:t>
      </w:r>
      <w:proofErr w:type="spellEnd"/>
      <w:r w:rsidR="00DF6613" w:rsidRPr="000A50E7">
        <w:rPr>
          <w:rFonts w:cs="Times New Roman"/>
          <w:color w:val="auto"/>
          <w:sz w:val="20"/>
          <w:szCs w:val="20"/>
        </w:rPr>
        <w:t xml:space="preserve">, 1 TcdB, 2 Sham), and six mice did not survive to 16h (3 TcdB, 3 TcdA; Supplementary Table 1). </w:t>
      </w:r>
      <w:r w:rsidR="00141B80" w:rsidRPr="000A50E7">
        <w:rPr>
          <w:rFonts w:cs="Times New Roman"/>
          <w:color w:val="auto"/>
          <w:sz w:val="20"/>
          <w:szCs w:val="20"/>
        </w:rPr>
        <w:t>The</w:t>
      </w:r>
      <w:r w:rsidR="00D62C40" w:rsidRPr="000A50E7">
        <w:rPr>
          <w:rFonts w:cs="Times New Roman"/>
          <w:color w:val="auto"/>
          <w:sz w:val="20"/>
          <w:szCs w:val="20"/>
        </w:rPr>
        <w:t xml:space="preserve"> data points </w:t>
      </w:r>
      <w:r w:rsidR="00141B80" w:rsidRPr="000A50E7">
        <w:rPr>
          <w:rFonts w:cs="Times New Roman"/>
          <w:color w:val="auto"/>
          <w:sz w:val="20"/>
          <w:szCs w:val="20"/>
        </w:rPr>
        <w:t>displayed</w:t>
      </w:r>
      <w:r w:rsidR="00D62C40" w:rsidRPr="000A50E7">
        <w:rPr>
          <w:rFonts w:cs="Times New Roman"/>
          <w:color w:val="auto"/>
          <w:sz w:val="20"/>
          <w:szCs w:val="20"/>
        </w:rPr>
        <w:t xml:space="preserve"> in the figure were used for each statistical test. </w:t>
      </w:r>
      <w:r w:rsidR="00141B80" w:rsidRPr="000A50E7">
        <w:rPr>
          <w:rFonts w:cs="Times New Roman"/>
          <w:color w:val="auto"/>
          <w:sz w:val="20"/>
          <w:szCs w:val="20"/>
        </w:rPr>
        <w:t>The</w:t>
      </w:r>
      <w:r w:rsidR="00D62C40" w:rsidRPr="000A50E7">
        <w:rPr>
          <w:rFonts w:cs="Times New Roman"/>
          <w:color w:val="auto"/>
          <w:sz w:val="20"/>
          <w:szCs w:val="20"/>
        </w:rPr>
        <w:t xml:space="preserve"> horizontal line</w:t>
      </w:r>
      <w:r w:rsidR="00141B80" w:rsidRPr="000A50E7">
        <w:rPr>
          <w:rFonts w:cs="Times New Roman"/>
          <w:color w:val="auto"/>
          <w:sz w:val="20"/>
          <w:szCs w:val="20"/>
        </w:rPr>
        <w:t xml:space="preserve">s above the bar </w:t>
      </w:r>
      <w:proofErr w:type="gramStart"/>
      <w:r w:rsidR="00141B80" w:rsidRPr="000A50E7">
        <w:rPr>
          <w:rFonts w:cs="Times New Roman"/>
          <w:color w:val="auto"/>
          <w:sz w:val="20"/>
          <w:szCs w:val="20"/>
        </w:rPr>
        <w:t>charts which c</w:t>
      </w:r>
      <w:r w:rsidR="00D62C40" w:rsidRPr="000A50E7">
        <w:rPr>
          <w:rFonts w:cs="Times New Roman"/>
          <w:color w:val="auto"/>
          <w:sz w:val="20"/>
          <w:szCs w:val="20"/>
        </w:rPr>
        <w:t>onnect two sample groups</w:t>
      </w:r>
      <w:proofErr w:type="gramEnd"/>
      <w:r w:rsidR="00D62C40" w:rsidRPr="000A50E7">
        <w:rPr>
          <w:rFonts w:cs="Times New Roman"/>
          <w:color w:val="auto"/>
          <w:sz w:val="20"/>
          <w:szCs w:val="20"/>
        </w:rPr>
        <w:t xml:space="preserve"> indicate </w:t>
      </w:r>
      <w:r w:rsidR="00141B80" w:rsidRPr="000A50E7">
        <w:rPr>
          <w:rFonts w:cs="Times New Roman"/>
          <w:color w:val="auto"/>
          <w:sz w:val="20"/>
          <w:szCs w:val="20"/>
        </w:rPr>
        <w:t>a two-sample statistical test</w:t>
      </w:r>
      <w:r w:rsidR="007D5F55" w:rsidRPr="000A50E7">
        <w:rPr>
          <w:rFonts w:cs="Times New Roman"/>
          <w:color w:val="auto"/>
          <w:sz w:val="20"/>
          <w:szCs w:val="20"/>
        </w:rPr>
        <w:t>s</w:t>
      </w:r>
      <w:r w:rsidR="00141B80" w:rsidRPr="000A50E7">
        <w:rPr>
          <w:rFonts w:cs="Times New Roman"/>
          <w:color w:val="auto"/>
          <w:sz w:val="20"/>
          <w:szCs w:val="20"/>
        </w:rPr>
        <w:t>. The p-values for these tests are indicated beside the lines.</w:t>
      </w:r>
      <w:r w:rsidR="009D156A" w:rsidRPr="000A50E7">
        <w:rPr>
          <w:rFonts w:cs="Times New Roman"/>
          <w:color w:val="auto"/>
          <w:sz w:val="20"/>
          <w:szCs w:val="20"/>
        </w:rPr>
        <w:t xml:space="preserve"> </w:t>
      </w:r>
      <w:r w:rsidRPr="000A50E7">
        <w:rPr>
          <w:rFonts w:cs="Times New Roman"/>
          <w:color w:val="auto"/>
          <w:sz w:val="20"/>
          <w:szCs w:val="20"/>
        </w:rPr>
        <w:t xml:space="preserve">(A) </w:t>
      </w:r>
      <w:r w:rsidR="00DF6613" w:rsidRPr="000A50E7">
        <w:rPr>
          <w:rFonts w:cs="Times New Roman"/>
          <w:color w:val="auto"/>
          <w:sz w:val="20"/>
          <w:szCs w:val="20"/>
        </w:rPr>
        <w:t>Representative e</w:t>
      </w:r>
      <w:r w:rsidRPr="000A50E7">
        <w:rPr>
          <w:rFonts w:cs="Times New Roman"/>
          <w:color w:val="auto"/>
          <w:sz w:val="20"/>
          <w:szCs w:val="20"/>
        </w:rPr>
        <w:t>xamples of H&amp;E</w:t>
      </w:r>
      <w:r w:rsidR="00C75044" w:rsidRPr="000A50E7">
        <w:rPr>
          <w:rFonts w:cs="Times New Roman"/>
          <w:color w:val="auto"/>
          <w:sz w:val="20"/>
          <w:szCs w:val="20"/>
        </w:rPr>
        <w:t>-</w:t>
      </w:r>
      <w:r w:rsidRPr="000A50E7">
        <w:rPr>
          <w:rFonts w:cs="Times New Roman"/>
          <w:color w:val="auto"/>
          <w:sz w:val="20"/>
          <w:szCs w:val="20"/>
        </w:rPr>
        <w:t>stained cecal tissue sections from the eleven indicated sample groups. (B) Total histopathology score (Methods) from cecal</w:t>
      </w:r>
      <w:r w:rsidR="00C75044" w:rsidRPr="000A50E7">
        <w:rPr>
          <w:rFonts w:cs="Times New Roman"/>
          <w:color w:val="auto"/>
          <w:sz w:val="20"/>
          <w:szCs w:val="20"/>
        </w:rPr>
        <w:t>-</w:t>
      </w:r>
      <w:r w:rsidRPr="000A50E7">
        <w:rPr>
          <w:rFonts w:cs="Times New Roman"/>
          <w:color w:val="auto"/>
          <w:sz w:val="20"/>
          <w:szCs w:val="20"/>
        </w:rPr>
        <w:t>tissue sections.</w:t>
      </w:r>
      <w:r w:rsidR="00D62C40" w:rsidRPr="000A50E7">
        <w:rPr>
          <w:rFonts w:cs="Times New Roman"/>
          <w:color w:val="auto"/>
          <w:sz w:val="20"/>
          <w:szCs w:val="20"/>
        </w:rPr>
        <w:t xml:space="preserve"> </w:t>
      </w:r>
      <w:r w:rsidR="00C128D6" w:rsidRPr="000A50E7">
        <w:rPr>
          <w:rFonts w:cs="Times New Roman"/>
          <w:color w:val="auto"/>
          <w:sz w:val="20"/>
          <w:szCs w:val="20"/>
        </w:rPr>
        <w:t xml:space="preserve">Except for the two mice injected with </w:t>
      </w:r>
      <w:proofErr w:type="spellStart"/>
      <w:r w:rsidR="00C128D6" w:rsidRPr="000A50E7">
        <w:rPr>
          <w:rFonts w:cs="Times New Roman"/>
          <w:color w:val="auto"/>
          <w:sz w:val="20"/>
          <w:szCs w:val="20"/>
        </w:rPr>
        <w:t>TcdA+B</w:t>
      </w:r>
      <w:proofErr w:type="spellEnd"/>
      <w:r w:rsidR="00C128D6" w:rsidRPr="000A50E7">
        <w:rPr>
          <w:rFonts w:cs="Times New Roman"/>
          <w:color w:val="auto"/>
          <w:sz w:val="20"/>
          <w:szCs w:val="20"/>
        </w:rPr>
        <w:t xml:space="preserve"> (two mice not used for microarrays), histopathology scores were not measured for mice that did not survive. Since two of three mice injected with </w:t>
      </w:r>
      <w:proofErr w:type="spellStart"/>
      <w:r w:rsidR="00C128D6" w:rsidRPr="000A50E7">
        <w:rPr>
          <w:rFonts w:cs="Times New Roman"/>
          <w:color w:val="auto"/>
          <w:sz w:val="20"/>
          <w:szCs w:val="20"/>
        </w:rPr>
        <w:t>TcdA+B</w:t>
      </w:r>
      <w:proofErr w:type="spellEnd"/>
      <w:r w:rsidR="00C128D6" w:rsidRPr="000A50E7">
        <w:rPr>
          <w:rFonts w:cs="Times New Roman"/>
          <w:color w:val="auto"/>
          <w:sz w:val="20"/>
          <w:szCs w:val="20"/>
        </w:rPr>
        <w:t xml:space="preserve"> did not survive to six hours in our first experiment, we dedicated more mice for TcdA and TcdB at 16h so that no samples were obtained for </w:t>
      </w:r>
      <w:proofErr w:type="spellStart"/>
      <w:r w:rsidR="00C128D6" w:rsidRPr="000A50E7">
        <w:rPr>
          <w:rFonts w:cs="Times New Roman"/>
          <w:color w:val="auto"/>
          <w:sz w:val="20"/>
          <w:szCs w:val="20"/>
        </w:rPr>
        <w:t>TcdA+B</w:t>
      </w:r>
      <w:proofErr w:type="spellEnd"/>
      <w:r w:rsidR="00C128D6" w:rsidRPr="000A50E7">
        <w:rPr>
          <w:rFonts w:cs="Times New Roman"/>
          <w:color w:val="auto"/>
          <w:sz w:val="20"/>
          <w:szCs w:val="20"/>
        </w:rPr>
        <w:t xml:space="preserve"> at 16h. All subsequent experiments also excluded the 16h time point for injection of </w:t>
      </w:r>
      <w:proofErr w:type="spellStart"/>
      <w:r w:rsidR="00C128D6" w:rsidRPr="000A50E7">
        <w:rPr>
          <w:rFonts w:cs="Times New Roman"/>
          <w:color w:val="auto"/>
          <w:sz w:val="20"/>
          <w:szCs w:val="20"/>
        </w:rPr>
        <w:t>TcdA+B</w:t>
      </w:r>
      <w:proofErr w:type="spellEnd"/>
      <w:r w:rsidR="00C128D6" w:rsidRPr="000A50E7">
        <w:rPr>
          <w:rFonts w:cs="Times New Roman"/>
          <w:color w:val="auto"/>
          <w:sz w:val="20"/>
          <w:szCs w:val="20"/>
        </w:rPr>
        <w:t xml:space="preserve">. </w:t>
      </w:r>
      <w:r w:rsidRPr="000A50E7">
        <w:rPr>
          <w:rFonts w:cs="Times New Roman"/>
          <w:color w:val="auto"/>
          <w:sz w:val="20"/>
          <w:szCs w:val="20"/>
        </w:rPr>
        <w:t xml:space="preserve">(C) The number of cells within the mucosa and immediate </w:t>
      </w:r>
      <w:proofErr w:type="spellStart"/>
      <w:r w:rsidRPr="000A50E7">
        <w:rPr>
          <w:rFonts w:cs="Times New Roman"/>
          <w:color w:val="auto"/>
          <w:sz w:val="20"/>
          <w:szCs w:val="20"/>
        </w:rPr>
        <w:t>submucosa</w:t>
      </w:r>
      <w:proofErr w:type="spellEnd"/>
      <w:r w:rsidRPr="000A50E7">
        <w:rPr>
          <w:rFonts w:cs="Times New Roman"/>
          <w:color w:val="auto"/>
          <w:sz w:val="20"/>
          <w:szCs w:val="20"/>
        </w:rPr>
        <w:t xml:space="preserve"> which were positive for MPO after </w:t>
      </w:r>
      <w:proofErr w:type="spellStart"/>
      <w:r w:rsidRPr="000A50E7">
        <w:rPr>
          <w:rFonts w:cs="Times New Roman"/>
          <w:color w:val="auto"/>
          <w:sz w:val="20"/>
          <w:szCs w:val="20"/>
        </w:rPr>
        <w:t>immunohistochemical</w:t>
      </w:r>
      <w:proofErr w:type="spellEnd"/>
      <w:r w:rsidRPr="000A50E7">
        <w:rPr>
          <w:rFonts w:cs="Times New Roman"/>
          <w:color w:val="auto"/>
          <w:sz w:val="20"/>
          <w:szCs w:val="20"/>
        </w:rPr>
        <w:t xml:space="preserve"> staining. *</w:t>
      </w:r>
      <w:proofErr w:type="gramStart"/>
      <w:r w:rsidRPr="000A50E7">
        <w:rPr>
          <w:rFonts w:cs="Times New Roman"/>
          <w:color w:val="auto"/>
          <w:sz w:val="20"/>
          <w:szCs w:val="20"/>
        </w:rPr>
        <w:t>p</w:t>
      </w:r>
      <w:proofErr w:type="gramEnd"/>
      <w:r w:rsidRPr="000A50E7">
        <w:rPr>
          <w:rFonts w:cs="Times New Roman"/>
          <w:color w:val="auto"/>
          <w:sz w:val="20"/>
          <w:szCs w:val="20"/>
        </w:rPr>
        <w:t>=0.055 by the two-sided t</w:t>
      </w:r>
      <w:r w:rsidR="0072246A" w:rsidRPr="000A50E7">
        <w:rPr>
          <w:rFonts w:cs="Times New Roman"/>
          <w:color w:val="auto"/>
          <w:sz w:val="20"/>
          <w:szCs w:val="20"/>
        </w:rPr>
        <w:t xml:space="preserve"> </w:t>
      </w:r>
      <w:r w:rsidRPr="000A50E7">
        <w:rPr>
          <w:rFonts w:cs="Times New Roman"/>
          <w:color w:val="auto"/>
          <w:sz w:val="20"/>
          <w:szCs w:val="20"/>
        </w:rPr>
        <w:t>test. (D) Venn diagrams show the overlap of which microarray probe sets are differentially expressed (</w:t>
      </w:r>
      <w:r w:rsidR="004A3DE3" w:rsidRPr="000A50E7">
        <w:rPr>
          <w:rFonts w:cs="Times New Roman"/>
          <w:color w:val="auto"/>
          <w:sz w:val="20"/>
          <w:szCs w:val="20"/>
        </w:rPr>
        <w:t xml:space="preserve">comparing toxin-challenged mice versus Sham-challenged mice </w:t>
      </w:r>
      <w:r w:rsidRPr="000A50E7">
        <w:rPr>
          <w:rFonts w:cs="Times New Roman"/>
          <w:color w:val="auto"/>
          <w:sz w:val="20"/>
          <w:szCs w:val="20"/>
        </w:rPr>
        <w:t xml:space="preserve">using a cutoff of q&lt;0.01, Methods). </w:t>
      </w:r>
      <w:r w:rsidR="00C80147" w:rsidRPr="000A50E7">
        <w:rPr>
          <w:rFonts w:cs="Times New Roman"/>
          <w:color w:val="auto"/>
          <w:sz w:val="20"/>
          <w:szCs w:val="20"/>
        </w:rPr>
        <w:t xml:space="preserve">All </w:t>
      </w:r>
      <w:r w:rsidRPr="000A50E7">
        <w:rPr>
          <w:rFonts w:cs="Times New Roman"/>
          <w:color w:val="auto"/>
          <w:sz w:val="20"/>
          <w:szCs w:val="20"/>
        </w:rPr>
        <w:t xml:space="preserve">microarray </w:t>
      </w:r>
      <w:r w:rsidR="00FE6467" w:rsidRPr="000A50E7">
        <w:rPr>
          <w:rFonts w:cs="Times New Roman"/>
          <w:color w:val="auto"/>
          <w:sz w:val="20"/>
          <w:szCs w:val="20"/>
        </w:rPr>
        <w:t xml:space="preserve">probes are annotated into </w:t>
      </w:r>
      <w:r w:rsidRPr="000A50E7">
        <w:rPr>
          <w:rFonts w:cs="Times New Roman"/>
          <w:color w:val="auto"/>
          <w:sz w:val="20"/>
          <w:szCs w:val="20"/>
        </w:rPr>
        <w:t xml:space="preserve">45,501 probe sets, each of which represents the expression of one gene or multiple similarly related genes. </w:t>
      </w:r>
      <w:r w:rsidR="00C712F9" w:rsidRPr="000A50E7">
        <w:rPr>
          <w:rFonts w:cs="Times New Roman"/>
          <w:color w:val="auto"/>
          <w:sz w:val="20"/>
          <w:szCs w:val="20"/>
        </w:rPr>
        <w:t xml:space="preserve">Since only one microarray was used for </w:t>
      </w:r>
      <w:proofErr w:type="spellStart"/>
      <w:r w:rsidR="00C712F9" w:rsidRPr="000A50E7">
        <w:rPr>
          <w:rFonts w:cs="Times New Roman"/>
          <w:color w:val="auto"/>
          <w:sz w:val="20"/>
          <w:szCs w:val="20"/>
        </w:rPr>
        <w:t>TcdA+B</w:t>
      </w:r>
      <w:proofErr w:type="spellEnd"/>
      <w:r w:rsidR="00C712F9" w:rsidRPr="000A50E7">
        <w:rPr>
          <w:rFonts w:cs="Times New Roman"/>
          <w:color w:val="auto"/>
          <w:sz w:val="20"/>
          <w:szCs w:val="20"/>
        </w:rPr>
        <w:t xml:space="preserve"> at 6h, statistical tests could not be used to determine differentially expressed genes for that sample group. </w:t>
      </w:r>
      <w:r w:rsidRPr="000A50E7">
        <w:rPr>
          <w:rFonts w:cs="Times New Roman"/>
          <w:color w:val="auto"/>
          <w:sz w:val="20"/>
          <w:szCs w:val="20"/>
        </w:rPr>
        <w:t xml:space="preserve">(E) All probe </w:t>
      </w:r>
      <w:proofErr w:type="gramStart"/>
      <w:r w:rsidRPr="000A50E7">
        <w:rPr>
          <w:rFonts w:cs="Times New Roman"/>
          <w:color w:val="auto"/>
          <w:sz w:val="20"/>
          <w:szCs w:val="20"/>
        </w:rPr>
        <w:t>sets which were differentially expressed for at least one time point</w:t>
      </w:r>
      <w:proofErr w:type="gramEnd"/>
      <w:r w:rsidRPr="000A50E7">
        <w:rPr>
          <w:rFonts w:cs="Times New Roman"/>
          <w:color w:val="auto"/>
          <w:sz w:val="20"/>
          <w:szCs w:val="20"/>
        </w:rPr>
        <w:t xml:space="preserve"> were included in the heat map. The Pearson correlation coefficients below the heat map are generated by comparing the log fold changes between each sample group. The </w:t>
      </w:r>
      <w:proofErr w:type="spellStart"/>
      <w:r w:rsidRPr="000A50E7">
        <w:rPr>
          <w:rFonts w:cs="Times New Roman"/>
          <w:color w:val="auto"/>
          <w:sz w:val="20"/>
          <w:szCs w:val="20"/>
        </w:rPr>
        <w:t>dendrogram</w:t>
      </w:r>
      <w:proofErr w:type="spellEnd"/>
      <w:r w:rsidRPr="000A50E7">
        <w:rPr>
          <w:rFonts w:cs="Times New Roman"/>
          <w:color w:val="auto"/>
          <w:sz w:val="20"/>
          <w:szCs w:val="20"/>
        </w:rPr>
        <w:t xml:space="preserve"> above the </w:t>
      </w:r>
      <w:proofErr w:type="spellStart"/>
      <w:r w:rsidRPr="000A50E7">
        <w:rPr>
          <w:rFonts w:cs="Times New Roman"/>
          <w:color w:val="auto"/>
          <w:sz w:val="20"/>
          <w:szCs w:val="20"/>
        </w:rPr>
        <w:t>heatmap</w:t>
      </w:r>
      <w:proofErr w:type="spellEnd"/>
      <w:r w:rsidRPr="000A50E7">
        <w:rPr>
          <w:rFonts w:cs="Times New Roman"/>
          <w:color w:val="auto"/>
          <w:sz w:val="20"/>
          <w:szCs w:val="20"/>
        </w:rPr>
        <w:t xml:space="preserve"> is a hierarchical clustering of the sample groups, using the correlation coefficients as the distance metric.</w:t>
      </w:r>
    </w:p>
    <w:p w:rsidR="00820443" w:rsidRPr="000A50E7" w:rsidRDefault="00820443" w:rsidP="003767F4">
      <w:pPr>
        <w:suppressLineNumbers/>
        <w:spacing w:after="0" w:line="480" w:lineRule="auto"/>
        <w:jc w:val="both"/>
        <w:rPr>
          <w:rFonts w:cs="Times New Roman"/>
          <w:color w:val="auto"/>
          <w:sz w:val="20"/>
          <w:szCs w:val="20"/>
        </w:rPr>
      </w:pPr>
    </w:p>
    <w:p w:rsidR="00820443" w:rsidRPr="000A50E7" w:rsidRDefault="00820443" w:rsidP="001B4CF8">
      <w:pPr>
        <w:spacing w:after="0" w:line="480" w:lineRule="auto"/>
        <w:jc w:val="both"/>
        <w:rPr>
          <w:rFonts w:cs="Times New Roman"/>
          <w:color w:val="auto"/>
          <w:sz w:val="20"/>
          <w:szCs w:val="20"/>
        </w:rPr>
      </w:pPr>
      <w:r w:rsidRPr="000A50E7">
        <w:rPr>
          <w:rFonts w:cs="Times New Roman"/>
          <w:color w:val="auto"/>
          <w:sz w:val="20"/>
          <w:szCs w:val="20"/>
        </w:rPr>
        <w:t>Figure 3. Biological functions associated with gene</w:t>
      </w:r>
      <w:r w:rsidR="00C75044" w:rsidRPr="000A50E7">
        <w:rPr>
          <w:rFonts w:cs="Times New Roman"/>
          <w:color w:val="auto"/>
          <w:sz w:val="20"/>
          <w:szCs w:val="20"/>
        </w:rPr>
        <w:t>-</w:t>
      </w:r>
      <w:r w:rsidRPr="000A50E7">
        <w:rPr>
          <w:rFonts w:cs="Times New Roman"/>
          <w:color w:val="auto"/>
          <w:sz w:val="20"/>
          <w:szCs w:val="20"/>
        </w:rPr>
        <w:t>expression changes</w:t>
      </w:r>
      <w:r w:rsidR="0035346D" w:rsidRPr="000A50E7">
        <w:rPr>
          <w:rFonts w:cs="Times New Roman"/>
          <w:color w:val="auto"/>
          <w:sz w:val="20"/>
          <w:szCs w:val="20"/>
        </w:rPr>
        <w:t>.</w:t>
      </w:r>
      <w:r w:rsidRPr="000A50E7">
        <w:rPr>
          <w:rFonts w:cs="Times New Roman"/>
          <w:color w:val="auto"/>
          <w:sz w:val="20"/>
          <w:szCs w:val="20"/>
        </w:rPr>
        <w:t xml:space="preserve"> </w:t>
      </w:r>
      <w:r w:rsidR="004A3DE3" w:rsidRPr="000A50E7">
        <w:rPr>
          <w:rFonts w:cs="Times New Roman"/>
          <w:color w:val="auto"/>
          <w:sz w:val="20"/>
          <w:szCs w:val="20"/>
        </w:rPr>
        <w:t xml:space="preserve">The expression data was generated from the mice indicated in Figure 2B. </w:t>
      </w:r>
      <w:r w:rsidRPr="000A50E7">
        <w:rPr>
          <w:rFonts w:cs="Times New Roman"/>
          <w:color w:val="auto"/>
          <w:sz w:val="20"/>
          <w:szCs w:val="20"/>
        </w:rPr>
        <w:t>(A) The fold changes of differentially expressed GTPase and GTPase</w:t>
      </w:r>
      <w:r w:rsidR="00EA40A5" w:rsidRPr="000A50E7">
        <w:rPr>
          <w:rFonts w:cs="Times New Roman"/>
          <w:color w:val="auto"/>
          <w:sz w:val="20"/>
          <w:szCs w:val="20"/>
        </w:rPr>
        <w:t>-</w:t>
      </w:r>
      <w:r w:rsidRPr="000A50E7">
        <w:rPr>
          <w:rFonts w:cs="Times New Roman"/>
          <w:color w:val="auto"/>
          <w:sz w:val="20"/>
          <w:szCs w:val="20"/>
        </w:rPr>
        <w:t xml:space="preserve">binding genes. Only genes with greater than a two-fold change in expression are shown. (B) Similar to (A), but instead showing genes associated with metabolic functions associated with gene expression changes. (C) Expression changes and clustering of genes annotated as being associated with immune regulation or inflammation. Genes were clustered based on expression changes 6 and 16h </w:t>
      </w:r>
      <w:r w:rsidRPr="000A50E7">
        <w:rPr>
          <w:rFonts w:cs="Times New Roman"/>
          <w:color w:val="auto"/>
          <w:sz w:val="20"/>
          <w:szCs w:val="20"/>
        </w:rPr>
        <w:lastRenderedPageBreak/>
        <w:t>after TcdA injection. In the scatterplots, black circles indicate genes with low expression changes; these genes are not included in the line plots.</w:t>
      </w:r>
    </w:p>
    <w:p w:rsidR="00820443" w:rsidRPr="000A50E7" w:rsidRDefault="00820443" w:rsidP="003767F4">
      <w:pPr>
        <w:suppressLineNumbers/>
        <w:spacing w:after="0" w:line="480" w:lineRule="auto"/>
        <w:jc w:val="both"/>
        <w:rPr>
          <w:rFonts w:cs="Times New Roman"/>
          <w:color w:val="auto"/>
          <w:sz w:val="20"/>
          <w:szCs w:val="20"/>
        </w:rPr>
      </w:pPr>
    </w:p>
    <w:p w:rsidR="00820443" w:rsidRPr="000A50E7" w:rsidRDefault="00820443" w:rsidP="001B4CF8">
      <w:pPr>
        <w:spacing w:after="0" w:line="480" w:lineRule="auto"/>
        <w:jc w:val="both"/>
        <w:rPr>
          <w:rFonts w:cs="Times New Roman"/>
          <w:color w:val="auto"/>
          <w:sz w:val="20"/>
          <w:szCs w:val="20"/>
        </w:rPr>
      </w:pPr>
      <w:r w:rsidRPr="000A50E7">
        <w:rPr>
          <w:rFonts w:cs="Times New Roman"/>
          <w:color w:val="auto"/>
          <w:sz w:val="20"/>
          <w:szCs w:val="20"/>
        </w:rPr>
        <w:t xml:space="preserve">Figure 4. </w:t>
      </w:r>
      <w:proofErr w:type="gramStart"/>
      <w:r w:rsidRPr="000A50E7">
        <w:rPr>
          <w:rFonts w:cs="Times New Roman"/>
          <w:color w:val="auto"/>
          <w:sz w:val="20"/>
          <w:szCs w:val="20"/>
        </w:rPr>
        <w:t xml:space="preserve">Antibody neutralization of </w:t>
      </w:r>
      <w:r w:rsidR="00D5413B" w:rsidRPr="000A50E7">
        <w:rPr>
          <w:rFonts w:cs="Times New Roman"/>
          <w:color w:val="auto"/>
          <w:sz w:val="20"/>
          <w:szCs w:val="20"/>
        </w:rPr>
        <w:t xml:space="preserve">CXCL1 </w:t>
      </w:r>
      <w:r w:rsidRPr="000A50E7">
        <w:rPr>
          <w:rFonts w:cs="Times New Roman"/>
          <w:color w:val="auto"/>
          <w:sz w:val="20"/>
          <w:szCs w:val="20"/>
        </w:rPr>
        <w:t xml:space="preserve">and </w:t>
      </w:r>
      <w:r w:rsidR="00D5413B" w:rsidRPr="000A50E7">
        <w:rPr>
          <w:rFonts w:cs="Times New Roman"/>
          <w:color w:val="auto"/>
          <w:sz w:val="20"/>
          <w:szCs w:val="20"/>
        </w:rPr>
        <w:t>CXCL2</w:t>
      </w:r>
      <w:r w:rsidRPr="000A50E7">
        <w:rPr>
          <w:rFonts w:cs="Times New Roman"/>
          <w:color w:val="auto"/>
          <w:sz w:val="20"/>
          <w:szCs w:val="20"/>
        </w:rPr>
        <w:t>.</w:t>
      </w:r>
      <w:proofErr w:type="gramEnd"/>
      <w:r w:rsidRPr="000A50E7">
        <w:rPr>
          <w:rFonts w:cs="Times New Roman"/>
          <w:color w:val="auto"/>
          <w:sz w:val="20"/>
          <w:szCs w:val="20"/>
        </w:rPr>
        <w:t xml:space="preserve"> In each panel, the four sample groups are defined by two binary factors: (1) TcdA injection or sham injection and (2) pretreatment with isotype antibodies or anti-</w:t>
      </w:r>
      <w:r w:rsidR="00D5413B" w:rsidRPr="000A50E7">
        <w:rPr>
          <w:rFonts w:cs="Times New Roman"/>
          <w:color w:val="auto"/>
          <w:sz w:val="20"/>
          <w:szCs w:val="20"/>
        </w:rPr>
        <w:t xml:space="preserve">CXCL1 </w:t>
      </w:r>
      <w:r w:rsidRPr="000A50E7">
        <w:rPr>
          <w:rFonts w:cs="Times New Roman"/>
          <w:color w:val="auto"/>
          <w:sz w:val="20"/>
          <w:szCs w:val="20"/>
        </w:rPr>
        <w:t>and anti-</w:t>
      </w:r>
      <w:r w:rsidR="00D5413B" w:rsidRPr="000A50E7">
        <w:rPr>
          <w:rFonts w:cs="Times New Roman"/>
          <w:color w:val="auto"/>
          <w:sz w:val="20"/>
          <w:szCs w:val="20"/>
        </w:rPr>
        <w:t xml:space="preserve">CXCL2 </w:t>
      </w:r>
      <w:r w:rsidRPr="000A50E7">
        <w:rPr>
          <w:rFonts w:cs="Times New Roman"/>
          <w:color w:val="auto"/>
          <w:sz w:val="20"/>
          <w:szCs w:val="20"/>
        </w:rPr>
        <w:t xml:space="preserve">antibodies. </w:t>
      </w:r>
      <w:r w:rsidR="009C0ED4" w:rsidRPr="000A50E7">
        <w:rPr>
          <w:rFonts w:cs="Times New Roman"/>
          <w:color w:val="auto"/>
          <w:sz w:val="20"/>
          <w:szCs w:val="20"/>
        </w:rPr>
        <w:t xml:space="preserve">The data in all panels </w:t>
      </w:r>
      <w:r w:rsidR="00DF6613" w:rsidRPr="000A50E7">
        <w:rPr>
          <w:rFonts w:cs="Times New Roman"/>
          <w:color w:val="auto"/>
          <w:sz w:val="20"/>
          <w:szCs w:val="20"/>
        </w:rPr>
        <w:t>are</w:t>
      </w:r>
      <w:r w:rsidR="009C0ED4" w:rsidRPr="000A50E7">
        <w:rPr>
          <w:rFonts w:cs="Times New Roman"/>
          <w:color w:val="auto"/>
          <w:sz w:val="20"/>
          <w:szCs w:val="20"/>
        </w:rPr>
        <w:t xml:space="preserve"> </w:t>
      </w:r>
      <w:r w:rsidR="00DF6613" w:rsidRPr="000A50E7">
        <w:rPr>
          <w:rFonts w:cs="Times New Roman"/>
          <w:color w:val="auto"/>
          <w:sz w:val="20"/>
          <w:szCs w:val="20"/>
        </w:rPr>
        <w:t xml:space="preserve">combined </w:t>
      </w:r>
      <w:r w:rsidR="009C0ED4" w:rsidRPr="000A50E7">
        <w:rPr>
          <w:rFonts w:cs="Times New Roman"/>
          <w:color w:val="auto"/>
          <w:sz w:val="20"/>
          <w:szCs w:val="20"/>
        </w:rPr>
        <w:t>from two independent experiments, one with 24 mice and another with 14 mice</w:t>
      </w:r>
      <w:r w:rsidR="000B714D" w:rsidRPr="000A50E7">
        <w:rPr>
          <w:rFonts w:cs="Times New Roman"/>
          <w:color w:val="auto"/>
          <w:sz w:val="20"/>
          <w:szCs w:val="20"/>
        </w:rPr>
        <w:t xml:space="preserve"> (Supplementary Table 2)</w:t>
      </w:r>
      <w:r w:rsidR="009C0ED4" w:rsidRPr="000A50E7">
        <w:rPr>
          <w:rFonts w:cs="Times New Roman"/>
          <w:color w:val="auto"/>
          <w:sz w:val="20"/>
          <w:szCs w:val="20"/>
        </w:rPr>
        <w:t xml:space="preserve">. </w:t>
      </w:r>
      <w:r w:rsidR="009C037A" w:rsidRPr="000A50E7">
        <w:rPr>
          <w:rFonts w:cs="Times New Roman"/>
          <w:color w:val="auto"/>
          <w:sz w:val="20"/>
          <w:szCs w:val="20"/>
        </w:rPr>
        <w:t xml:space="preserve">Missing values in panels A and B are due to the limited volume of blood that could be drawn from some mice. </w:t>
      </w:r>
      <w:r w:rsidR="004A3DE3" w:rsidRPr="000A50E7">
        <w:rPr>
          <w:rFonts w:cs="Times New Roman"/>
          <w:color w:val="auto"/>
          <w:sz w:val="20"/>
          <w:szCs w:val="20"/>
        </w:rPr>
        <w:t xml:space="preserve">The data points displayed in the figure were used for each statistical test. Statistical tests are indicated with horizontal lines as described in the caption to Figure 2. </w:t>
      </w:r>
      <w:r w:rsidRPr="000A50E7">
        <w:rPr>
          <w:rFonts w:cs="Times New Roman"/>
          <w:color w:val="auto"/>
          <w:sz w:val="20"/>
          <w:szCs w:val="20"/>
        </w:rPr>
        <w:t xml:space="preserve">(A) Concentration of </w:t>
      </w:r>
      <w:r w:rsidR="00D5413B" w:rsidRPr="000A50E7">
        <w:rPr>
          <w:rFonts w:cs="Times New Roman"/>
          <w:color w:val="auto"/>
          <w:sz w:val="20"/>
          <w:szCs w:val="20"/>
        </w:rPr>
        <w:t xml:space="preserve">CXCL1 </w:t>
      </w:r>
      <w:r w:rsidRPr="000A50E7">
        <w:rPr>
          <w:rFonts w:cs="Times New Roman"/>
          <w:color w:val="auto"/>
          <w:sz w:val="20"/>
          <w:szCs w:val="20"/>
        </w:rPr>
        <w:t xml:space="preserve">and </w:t>
      </w:r>
      <w:r w:rsidR="00D5413B" w:rsidRPr="000A50E7">
        <w:rPr>
          <w:rFonts w:cs="Times New Roman"/>
          <w:color w:val="auto"/>
          <w:sz w:val="20"/>
          <w:szCs w:val="20"/>
        </w:rPr>
        <w:t xml:space="preserve">CXCL2 </w:t>
      </w:r>
      <w:r w:rsidRPr="000A50E7">
        <w:rPr>
          <w:rFonts w:cs="Times New Roman"/>
          <w:color w:val="auto"/>
          <w:sz w:val="20"/>
          <w:szCs w:val="20"/>
        </w:rPr>
        <w:t>in the sera of mice 6h after cecal injection</w:t>
      </w:r>
      <w:r w:rsidR="00C029AC" w:rsidRPr="000A50E7">
        <w:rPr>
          <w:rFonts w:cs="Times New Roman"/>
          <w:color w:val="auto"/>
          <w:sz w:val="20"/>
          <w:szCs w:val="20"/>
        </w:rPr>
        <w:t xml:space="preserve"> of TcdA</w:t>
      </w:r>
      <w:r w:rsidRPr="000A50E7">
        <w:rPr>
          <w:rFonts w:cs="Times New Roman"/>
          <w:color w:val="auto"/>
          <w:sz w:val="20"/>
          <w:szCs w:val="20"/>
        </w:rPr>
        <w:t xml:space="preserve">. (B) Concentration of neutrophils in blood obtained by </w:t>
      </w:r>
      <w:r w:rsidR="00C209D4" w:rsidRPr="000A50E7">
        <w:rPr>
          <w:rFonts w:cs="Times New Roman"/>
          <w:color w:val="auto"/>
          <w:sz w:val="20"/>
          <w:szCs w:val="20"/>
        </w:rPr>
        <w:t xml:space="preserve">cardiac </w:t>
      </w:r>
      <w:r w:rsidRPr="000A50E7">
        <w:rPr>
          <w:rFonts w:cs="Times New Roman"/>
          <w:color w:val="auto"/>
          <w:sz w:val="20"/>
          <w:szCs w:val="20"/>
        </w:rPr>
        <w:t>puncture. *</w:t>
      </w:r>
      <w:proofErr w:type="gramStart"/>
      <w:r w:rsidRPr="000A50E7">
        <w:rPr>
          <w:rFonts w:cs="Times New Roman"/>
          <w:color w:val="auto"/>
          <w:sz w:val="20"/>
          <w:szCs w:val="20"/>
        </w:rPr>
        <w:t>p</w:t>
      </w:r>
      <w:proofErr w:type="gramEnd"/>
      <w:r w:rsidRPr="000A50E7">
        <w:rPr>
          <w:rFonts w:cs="Times New Roman"/>
          <w:color w:val="auto"/>
          <w:sz w:val="20"/>
          <w:szCs w:val="20"/>
        </w:rPr>
        <w:t>=0.057 by the Mann-Whitney U test; using this nonparametric, two-sided test with three samples in one group and four in the other, the minimum possible p-value is 0.057</w:t>
      </w:r>
      <w:r w:rsidR="00C029AC" w:rsidRPr="000A50E7">
        <w:rPr>
          <w:rFonts w:cs="Times New Roman"/>
          <w:color w:val="auto"/>
          <w:sz w:val="20"/>
          <w:szCs w:val="20"/>
        </w:rPr>
        <w:t xml:space="preserve">. </w:t>
      </w:r>
      <w:proofErr w:type="gramStart"/>
      <w:r w:rsidRPr="000A50E7">
        <w:rPr>
          <w:rFonts w:cs="Times New Roman"/>
          <w:color w:val="auto"/>
          <w:sz w:val="20"/>
          <w:szCs w:val="20"/>
        </w:rPr>
        <w:t>p</w:t>
      </w:r>
      <w:proofErr w:type="gramEnd"/>
      <w:r w:rsidRPr="000A50E7">
        <w:rPr>
          <w:rFonts w:cs="Times New Roman"/>
          <w:color w:val="auto"/>
          <w:sz w:val="20"/>
          <w:szCs w:val="20"/>
        </w:rPr>
        <w:t>&lt;0.02 by the two-sided t test. (C) Total histopathology score</w:t>
      </w:r>
      <w:r w:rsidR="00C029AC" w:rsidRPr="000A50E7">
        <w:rPr>
          <w:rFonts w:cs="Times New Roman"/>
          <w:color w:val="auto"/>
          <w:sz w:val="20"/>
          <w:szCs w:val="20"/>
        </w:rPr>
        <w:t xml:space="preserve"> (Methods)</w:t>
      </w:r>
      <w:r w:rsidRPr="000A50E7">
        <w:rPr>
          <w:rFonts w:cs="Times New Roman"/>
          <w:color w:val="auto"/>
          <w:sz w:val="20"/>
          <w:szCs w:val="20"/>
        </w:rPr>
        <w:t xml:space="preserve"> from cecal tissue sections. (D) Survival of mice after cecal injection. Mice were monitored so that moribund mice were sacrificed and are counted as having not survived</w:t>
      </w:r>
      <w:r w:rsidR="001D0950" w:rsidRPr="000A50E7">
        <w:rPr>
          <w:rFonts w:cs="Times New Roman"/>
          <w:color w:val="auto"/>
          <w:sz w:val="20"/>
          <w:szCs w:val="20"/>
        </w:rPr>
        <w:t xml:space="preserve"> (nonsurvivors)</w:t>
      </w:r>
      <w:r w:rsidRPr="000A50E7">
        <w:rPr>
          <w:rFonts w:cs="Times New Roman"/>
          <w:color w:val="auto"/>
          <w:sz w:val="20"/>
          <w:szCs w:val="20"/>
        </w:rPr>
        <w:t>.</w:t>
      </w:r>
      <w:r w:rsidR="00C029AC" w:rsidRPr="000A50E7">
        <w:rPr>
          <w:rFonts w:cs="Times New Roman"/>
          <w:color w:val="auto"/>
          <w:sz w:val="20"/>
          <w:szCs w:val="20"/>
        </w:rPr>
        <w:t xml:space="preserve"> </w:t>
      </w:r>
    </w:p>
    <w:p w:rsidR="00820443" w:rsidRPr="000A50E7" w:rsidRDefault="00820443" w:rsidP="003767F4">
      <w:pPr>
        <w:suppressLineNumbers/>
        <w:spacing w:after="0" w:line="480" w:lineRule="auto"/>
        <w:jc w:val="both"/>
        <w:rPr>
          <w:rFonts w:cs="Times New Roman"/>
          <w:color w:val="auto"/>
          <w:sz w:val="20"/>
          <w:szCs w:val="20"/>
        </w:rPr>
      </w:pPr>
    </w:p>
    <w:p w:rsidR="00820443" w:rsidRPr="000A50E7" w:rsidRDefault="00820443" w:rsidP="001B4CF8">
      <w:pPr>
        <w:spacing w:after="0" w:line="480" w:lineRule="auto"/>
        <w:jc w:val="both"/>
        <w:rPr>
          <w:rFonts w:cs="Times New Roman"/>
          <w:color w:val="auto"/>
          <w:sz w:val="20"/>
          <w:szCs w:val="20"/>
        </w:rPr>
      </w:pPr>
      <w:r w:rsidRPr="000A50E7">
        <w:rPr>
          <w:rFonts w:cs="Times New Roman"/>
          <w:color w:val="auto"/>
          <w:sz w:val="20"/>
          <w:szCs w:val="20"/>
        </w:rPr>
        <w:t xml:space="preserve">Table 1. Genes with significantly altered expression 2h after TcdA and TcdB injection. Average fold changes </w:t>
      </w:r>
      <w:r w:rsidR="00FE6467" w:rsidRPr="000A50E7">
        <w:rPr>
          <w:rFonts w:cs="Times New Roman"/>
          <w:color w:val="auto"/>
          <w:sz w:val="20"/>
          <w:szCs w:val="20"/>
        </w:rPr>
        <w:t xml:space="preserve">relative to sham </w:t>
      </w:r>
      <w:r w:rsidRPr="000A50E7">
        <w:rPr>
          <w:rFonts w:cs="Times New Roman"/>
          <w:color w:val="auto"/>
          <w:sz w:val="20"/>
          <w:szCs w:val="20"/>
        </w:rPr>
        <w:t>are shown (values of -1.1 and +1.1 imply a 10% decrease and increase, respectively, in gene expression). The cutoff for determining a differentially expressed gene is q&lt;0.01 (Methods).</w:t>
      </w:r>
    </w:p>
    <w:p w:rsidR="00820443" w:rsidRPr="000A50E7" w:rsidRDefault="00820443" w:rsidP="003767F4">
      <w:pPr>
        <w:suppressLineNumbers/>
        <w:spacing w:after="0" w:line="480" w:lineRule="auto"/>
        <w:jc w:val="both"/>
        <w:rPr>
          <w:rFonts w:cs="Times New Roman"/>
          <w:color w:val="auto"/>
          <w:sz w:val="20"/>
          <w:szCs w:val="20"/>
        </w:rPr>
      </w:pPr>
    </w:p>
    <w:p w:rsidR="00820443" w:rsidRPr="000A50E7" w:rsidRDefault="00820443" w:rsidP="001B4CF8">
      <w:pPr>
        <w:spacing w:after="0" w:line="480" w:lineRule="auto"/>
        <w:jc w:val="both"/>
        <w:rPr>
          <w:rFonts w:cs="Times New Roman"/>
          <w:color w:val="auto"/>
          <w:sz w:val="20"/>
          <w:szCs w:val="20"/>
        </w:rPr>
      </w:pPr>
      <w:r w:rsidRPr="000A50E7">
        <w:rPr>
          <w:rFonts w:cs="Times New Roman"/>
          <w:color w:val="auto"/>
          <w:sz w:val="20"/>
          <w:szCs w:val="20"/>
        </w:rPr>
        <w:t>Table 2. Biological functions and gene sets associated with gene</w:t>
      </w:r>
      <w:r w:rsidR="00C75044" w:rsidRPr="000A50E7">
        <w:rPr>
          <w:rFonts w:cs="Times New Roman"/>
          <w:color w:val="auto"/>
          <w:sz w:val="20"/>
          <w:szCs w:val="20"/>
        </w:rPr>
        <w:t>-</w:t>
      </w:r>
      <w:r w:rsidRPr="000A50E7">
        <w:rPr>
          <w:rFonts w:cs="Times New Roman"/>
          <w:color w:val="auto"/>
          <w:sz w:val="20"/>
          <w:szCs w:val="20"/>
        </w:rPr>
        <w:t xml:space="preserve">expression changes 2h after TcdA or TcdB injection. Our self-contained enrichment test was run on multiple databases separately, and gene sets with q&lt;0.05 are shown. </w:t>
      </w:r>
      <w:r w:rsidR="00E12701" w:rsidRPr="000A50E7">
        <w:rPr>
          <w:rFonts w:cs="Times New Roman"/>
          <w:color w:val="auto"/>
          <w:sz w:val="20"/>
          <w:szCs w:val="20"/>
        </w:rPr>
        <w:t xml:space="preserve">The </w:t>
      </w:r>
      <w:r w:rsidR="00732614" w:rsidRPr="000A50E7">
        <w:rPr>
          <w:rFonts w:cs="Times New Roman"/>
          <w:color w:val="auto"/>
          <w:sz w:val="20"/>
          <w:szCs w:val="20"/>
        </w:rPr>
        <w:t xml:space="preserve">logarithms of the p-values from the enrichment test are shown. </w:t>
      </w:r>
      <w:r w:rsidRPr="000A50E7">
        <w:rPr>
          <w:rFonts w:cs="Times New Roman"/>
          <w:color w:val="auto"/>
          <w:sz w:val="20"/>
          <w:szCs w:val="20"/>
        </w:rPr>
        <w:t xml:space="preserve">The </w:t>
      </w:r>
      <w:r w:rsidR="000841A6" w:rsidRPr="000A50E7">
        <w:rPr>
          <w:rFonts w:cs="Times New Roman"/>
          <w:color w:val="auto"/>
          <w:sz w:val="20"/>
          <w:szCs w:val="20"/>
        </w:rPr>
        <w:t>Gene Ontology</w:t>
      </w:r>
      <w:r w:rsidRPr="000A50E7">
        <w:rPr>
          <w:rFonts w:cs="Times New Roman"/>
          <w:color w:val="auto"/>
          <w:sz w:val="20"/>
          <w:szCs w:val="20"/>
        </w:rPr>
        <w:t xml:space="preserve"> database is separated into three ontologies: molecular functions (MF), biological processes (BP), and cellular components (CC). Mouse genes were mapped to human </w:t>
      </w:r>
      <w:proofErr w:type="spellStart"/>
      <w:r w:rsidRPr="000A50E7">
        <w:rPr>
          <w:rFonts w:cs="Times New Roman"/>
          <w:color w:val="auto"/>
          <w:sz w:val="20"/>
          <w:szCs w:val="20"/>
        </w:rPr>
        <w:t>orthologs</w:t>
      </w:r>
      <w:proofErr w:type="spellEnd"/>
      <w:r w:rsidRPr="000A50E7">
        <w:rPr>
          <w:rFonts w:cs="Times New Roman"/>
          <w:color w:val="auto"/>
          <w:sz w:val="20"/>
          <w:szCs w:val="20"/>
        </w:rPr>
        <w:t xml:space="preserve"> so that the </w:t>
      </w:r>
      <w:proofErr w:type="spellStart"/>
      <w:r w:rsidRPr="000A50E7">
        <w:rPr>
          <w:rFonts w:cs="Times New Roman"/>
          <w:color w:val="auto"/>
          <w:sz w:val="20"/>
          <w:szCs w:val="20"/>
        </w:rPr>
        <w:t>Reactome</w:t>
      </w:r>
      <w:proofErr w:type="spellEnd"/>
      <w:r w:rsidRPr="000A50E7">
        <w:rPr>
          <w:rFonts w:cs="Times New Roman"/>
          <w:color w:val="auto"/>
          <w:sz w:val="20"/>
          <w:szCs w:val="20"/>
        </w:rPr>
        <w:t xml:space="preserve"> database could be used.</w:t>
      </w:r>
    </w:p>
    <w:p w:rsidR="00820443" w:rsidRPr="000A50E7" w:rsidRDefault="00820443" w:rsidP="003767F4">
      <w:pPr>
        <w:suppressLineNumbers/>
        <w:spacing w:after="0" w:line="480" w:lineRule="auto"/>
        <w:jc w:val="both"/>
        <w:rPr>
          <w:rFonts w:cs="Times New Roman"/>
          <w:color w:val="auto"/>
          <w:sz w:val="20"/>
          <w:szCs w:val="20"/>
        </w:rPr>
      </w:pPr>
    </w:p>
    <w:p w:rsidR="00820443" w:rsidRPr="000A50E7" w:rsidRDefault="00820443" w:rsidP="001B4CF8">
      <w:pPr>
        <w:spacing w:after="0" w:line="480" w:lineRule="auto"/>
        <w:jc w:val="both"/>
        <w:rPr>
          <w:rFonts w:cs="Times New Roman"/>
          <w:color w:val="auto"/>
          <w:sz w:val="20"/>
          <w:szCs w:val="20"/>
        </w:rPr>
      </w:pPr>
      <w:r w:rsidRPr="000A50E7">
        <w:rPr>
          <w:rFonts w:cs="Times New Roman"/>
          <w:color w:val="auto"/>
          <w:sz w:val="20"/>
          <w:szCs w:val="20"/>
        </w:rPr>
        <w:t>Table 3. Molecular functions associated with gene</w:t>
      </w:r>
      <w:r w:rsidR="00BC6F56" w:rsidRPr="000A50E7">
        <w:rPr>
          <w:rFonts w:cs="Times New Roman"/>
          <w:color w:val="auto"/>
          <w:sz w:val="20"/>
          <w:szCs w:val="20"/>
        </w:rPr>
        <w:t>-</w:t>
      </w:r>
      <w:r w:rsidRPr="000A50E7">
        <w:rPr>
          <w:rFonts w:cs="Times New Roman"/>
          <w:color w:val="auto"/>
          <w:sz w:val="20"/>
          <w:szCs w:val="20"/>
        </w:rPr>
        <w:t xml:space="preserve">expression changes 16h after TcdA injection. The top 20 competitively enriched gene sets from the molecular function ontology of the </w:t>
      </w:r>
      <w:r w:rsidR="000841A6" w:rsidRPr="000A50E7">
        <w:rPr>
          <w:rFonts w:cs="Times New Roman"/>
          <w:color w:val="auto"/>
          <w:sz w:val="20"/>
          <w:szCs w:val="20"/>
        </w:rPr>
        <w:t>Gene Ontology</w:t>
      </w:r>
      <w:r w:rsidRPr="000A50E7">
        <w:rPr>
          <w:rFonts w:cs="Times New Roman"/>
          <w:color w:val="auto"/>
          <w:sz w:val="20"/>
          <w:szCs w:val="20"/>
        </w:rPr>
        <w:t xml:space="preserve"> database are shown.</w:t>
      </w:r>
    </w:p>
    <w:p w:rsidR="00820443" w:rsidRPr="000A50E7" w:rsidRDefault="00820443" w:rsidP="003767F4">
      <w:pPr>
        <w:widowControl/>
        <w:suppressLineNumbers/>
        <w:tabs>
          <w:tab w:val="clear" w:pos="709"/>
        </w:tabs>
        <w:suppressAutoHyphens w:val="0"/>
        <w:spacing w:line="480" w:lineRule="auto"/>
        <w:rPr>
          <w:rFonts w:cs="Times New Roman"/>
          <w:color w:val="auto"/>
          <w:sz w:val="20"/>
          <w:szCs w:val="20"/>
        </w:rPr>
      </w:pPr>
    </w:p>
    <w:p w:rsidR="00165EB4" w:rsidRPr="000A50E7" w:rsidRDefault="00165EB4" w:rsidP="001B4CF8">
      <w:pPr>
        <w:widowControl/>
        <w:tabs>
          <w:tab w:val="clear" w:pos="709"/>
        </w:tabs>
        <w:suppressAutoHyphens w:val="0"/>
        <w:spacing w:line="480" w:lineRule="auto"/>
        <w:rPr>
          <w:rFonts w:cs="Times New Roman"/>
          <w:b/>
          <w:color w:val="auto"/>
          <w:sz w:val="20"/>
          <w:szCs w:val="20"/>
        </w:rPr>
      </w:pPr>
      <w:r w:rsidRPr="000A50E7">
        <w:rPr>
          <w:rFonts w:cs="Times New Roman"/>
          <w:b/>
          <w:color w:val="auto"/>
          <w:sz w:val="20"/>
          <w:szCs w:val="20"/>
        </w:rPr>
        <w:t>ACKNOWLEDGEMENTS</w:t>
      </w:r>
    </w:p>
    <w:p w:rsidR="00E02068" w:rsidRPr="000A50E7" w:rsidRDefault="00165EB4">
      <w:pPr>
        <w:widowControl/>
        <w:tabs>
          <w:tab w:val="clear" w:pos="709"/>
        </w:tabs>
        <w:suppressAutoHyphens w:val="0"/>
        <w:spacing w:line="480" w:lineRule="auto"/>
        <w:rPr>
          <w:rFonts w:cs="Times New Roman"/>
          <w:color w:val="auto"/>
          <w:sz w:val="20"/>
          <w:szCs w:val="20"/>
        </w:rPr>
      </w:pPr>
      <w:r w:rsidRPr="000A50E7">
        <w:rPr>
          <w:rFonts w:cs="Times New Roman"/>
          <w:color w:val="auto"/>
          <w:sz w:val="20"/>
          <w:szCs w:val="20"/>
        </w:rPr>
        <w:lastRenderedPageBreak/>
        <w:t xml:space="preserve">We thank David </w:t>
      </w:r>
      <w:proofErr w:type="spellStart"/>
      <w:r w:rsidRPr="000A50E7">
        <w:rPr>
          <w:rFonts w:cs="Times New Roman"/>
          <w:color w:val="auto"/>
          <w:sz w:val="20"/>
          <w:szCs w:val="20"/>
        </w:rPr>
        <w:t>Bolick</w:t>
      </w:r>
      <w:proofErr w:type="spellEnd"/>
      <w:r w:rsidRPr="000A50E7">
        <w:rPr>
          <w:rFonts w:cs="Times New Roman"/>
          <w:color w:val="auto"/>
          <w:sz w:val="20"/>
          <w:szCs w:val="20"/>
        </w:rPr>
        <w:t xml:space="preserve"> for his </w:t>
      </w:r>
      <w:r w:rsidR="00D5413B" w:rsidRPr="000A50E7">
        <w:rPr>
          <w:rFonts w:cs="Times New Roman"/>
          <w:color w:val="auto"/>
          <w:sz w:val="20"/>
          <w:szCs w:val="20"/>
        </w:rPr>
        <w:t xml:space="preserve">technical </w:t>
      </w:r>
      <w:r w:rsidR="00140B54" w:rsidRPr="000A50E7">
        <w:rPr>
          <w:rFonts w:cs="Times New Roman"/>
          <w:color w:val="auto"/>
          <w:sz w:val="20"/>
          <w:szCs w:val="20"/>
        </w:rPr>
        <w:t xml:space="preserve">expertise; </w:t>
      </w:r>
      <w:r w:rsidRPr="000A50E7">
        <w:rPr>
          <w:rFonts w:cs="Times New Roman"/>
          <w:color w:val="auto"/>
          <w:sz w:val="20"/>
          <w:szCs w:val="20"/>
        </w:rPr>
        <w:t xml:space="preserve">David </w:t>
      </w:r>
      <w:proofErr w:type="spellStart"/>
      <w:r w:rsidRPr="000A50E7">
        <w:rPr>
          <w:rFonts w:cs="Times New Roman"/>
          <w:color w:val="auto"/>
          <w:sz w:val="20"/>
          <w:szCs w:val="20"/>
        </w:rPr>
        <w:t>Lyerly</w:t>
      </w:r>
      <w:proofErr w:type="spellEnd"/>
      <w:r w:rsidR="00FE36B1" w:rsidRPr="000A50E7">
        <w:rPr>
          <w:rFonts w:cs="Times New Roman"/>
          <w:color w:val="auto"/>
          <w:sz w:val="20"/>
          <w:szCs w:val="20"/>
        </w:rPr>
        <w:t xml:space="preserve"> at TECHLAB, Inc., </w:t>
      </w:r>
      <w:r w:rsidRPr="000A50E7">
        <w:rPr>
          <w:rFonts w:cs="Times New Roman"/>
          <w:color w:val="auto"/>
          <w:sz w:val="20"/>
          <w:szCs w:val="20"/>
        </w:rPr>
        <w:t>for providing purified TcdA and TcdB</w:t>
      </w:r>
      <w:r w:rsidR="00140B54" w:rsidRPr="000A50E7">
        <w:rPr>
          <w:rFonts w:cs="Times New Roman"/>
          <w:color w:val="auto"/>
          <w:sz w:val="20"/>
          <w:szCs w:val="20"/>
        </w:rPr>
        <w:t xml:space="preserve">; and Stephen Becker and </w:t>
      </w:r>
      <w:r w:rsidR="00D5413B" w:rsidRPr="000A50E7">
        <w:rPr>
          <w:rFonts w:cs="Times New Roman"/>
          <w:color w:val="auto"/>
          <w:sz w:val="20"/>
          <w:szCs w:val="20"/>
        </w:rPr>
        <w:t xml:space="preserve">Dr. </w:t>
      </w:r>
      <w:r w:rsidR="00140B54" w:rsidRPr="000A50E7">
        <w:rPr>
          <w:rFonts w:cs="Times New Roman"/>
          <w:color w:val="auto"/>
          <w:sz w:val="20"/>
          <w:szCs w:val="20"/>
        </w:rPr>
        <w:t xml:space="preserve">Eric </w:t>
      </w:r>
      <w:proofErr w:type="spellStart"/>
      <w:r w:rsidR="00140B54" w:rsidRPr="000A50E7">
        <w:rPr>
          <w:rFonts w:cs="Times New Roman"/>
          <w:color w:val="auto"/>
          <w:sz w:val="20"/>
          <w:szCs w:val="20"/>
        </w:rPr>
        <w:t>Houpt</w:t>
      </w:r>
      <w:proofErr w:type="spellEnd"/>
      <w:r w:rsidR="00140B54" w:rsidRPr="000A50E7">
        <w:rPr>
          <w:rFonts w:cs="Times New Roman"/>
          <w:color w:val="auto"/>
          <w:sz w:val="20"/>
          <w:szCs w:val="20"/>
        </w:rPr>
        <w:t xml:space="preserve"> for providing immortalized mouse epithelial cells.</w:t>
      </w:r>
      <w:r w:rsidR="0036377C" w:rsidRPr="000A50E7">
        <w:rPr>
          <w:rFonts w:cs="Times New Roman"/>
          <w:color w:val="auto"/>
          <w:sz w:val="20"/>
          <w:szCs w:val="20"/>
        </w:rPr>
        <w:br w:type="page"/>
      </w:r>
    </w:p>
    <w:p w:rsidR="002B1BE5" w:rsidRPr="000A50E7" w:rsidRDefault="002B1BE5" w:rsidP="002B1BE5">
      <w:pPr>
        <w:suppressLineNumbers/>
        <w:spacing w:after="0" w:line="360" w:lineRule="auto"/>
        <w:jc w:val="both"/>
        <w:rPr>
          <w:rFonts w:cs="Times New Roman"/>
          <w:b/>
          <w:color w:val="auto"/>
          <w:sz w:val="20"/>
          <w:szCs w:val="20"/>
        </w:rPr>
      </w:pPr>
      <w:r w:rsidRPr="000A50E7">
        <w:rPr>
          <w:rFonts w:cs="Times New Roman"/>
          <w:b/>
          <w:color w:val="auto"/>
          <w:sz w:val="20"/>
          <w:szCs w:val="20"/>
        </w:rPr>
        <w:lastRenderedPageBreak/>
        <w:t>TABLES</w:t>
      </w:r>
    </w:p>
    <w:p w:rsidR="002B1BE5" w:rsidRPr="000A50E7" w:rsidRDefault="002B1BE5" w:rsidP="002B1BE5">
      <w:pPr>
        <w:widowControl/>
        <w:suppressLineNumbers/>
        <w:tabs>
          <w:tab w:val="clear" w:pos="709"/>
        </w:tabs>
        <w:suppressAutoHyphens w:val="0"/>
        <w:rPr>
          <w:rFonts w:cs="Times New Roman"/>
          <w:color w:val="auto"/>
          <w:sz w:val="20"/>
          <w:szCs w:val="20"/>
        </w:rPr>
      </w:pPr>
    </w:p>
    <w:p w:rsidR="002B1BE5" w:rsidRPr="000A50E7" w:rsidRDefault="002B1BE5" w:rsidP="002B1BE5">
      <w:pPr>
        <w:widowControl/>
        <w:suppressLineNumbers/>
        <w:tabs>
          <w:tab w:val="clear" w:pos="709"/>
          <w:tab w:val="left" w:pos="3110"/>
        </w:tabs>
        <w:suppressAutoHyphens w:val="0"/>
        <w:ind w:left="900"/>
        <w:rPr>
          <w:rFonts w:cs="Times New Roman"/>
          <w:color w:val="auto"/>
          <w:sz w:val="20"/>
          <w:szCs w:val="20"/>
        </w:rPr>
      </w:pPr>
      <w:r w:rsidRPr="000A50E7">
        <w:rPr>
          <w:rFonts w:cs="Times New Roman"/>
          <w:color w:val="auto"/>
          <w:sz w:val="20"/>
          <w:szCs w:val="20"/>
        </w:rPr>
        <w:t>Table 1. Genes with significantly altered expression 2h after TcdA and TcdB injection</w:t>
      </w:r>
    </w:p>
    <w:tbl>
      <w:tblPr>
        <w:tblStyle w:val="TableGrid"/>
        <w:tblW w:w="6838" w:type="dxa"/>
        <w:tblInd w:w="1008" w:type="dxa"/>
        <w:tblLook w:val="04A0" w:firstRow="1" w:lastRow="0" w:firstColumn="1" w:lastColumn="0" w:noHBand="0" w:noVBand="1"/>
      </w:tblPr>
      <w:tblGrid>
        <w:gridCol w:w="1560"/>
        <w:gridCol w:w="633"/>
        <w:gridCol w:w="633"/>
        <w:gridCol w:w="707"/>
        <w:gridCol w:w="666"/>
        <w:gridCol w:w="633"/>
        <w:gridCol w:w="707"/>
        <w:gridCol w:w="666"/>
        <w:gridCol w:w="633"/>
      </w:tblGrid>
      <w:tr w:rsidR="002B1BE5" w:rsidRPr="000A50E7" w:rsidTr="000B714D">
        <w:trPr>
          <w:trHeight w:val="300"/>
        </w:trPr>
        <w:tc>
          <w:tcPr>
            <w:tcW w:w="1560"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right"/>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Time:</w:t>
            </w:r>
          </w:p>
        </w:tc>
        <w:tc>
          <w:tcPr>
            <w:tcW w:w="1973" w:type="dxa"/>
            <w:gridSpan w:val="3"/>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 hours</w:t>
            </w:r>
          </w:p>
        </w:tc>
        <w:tc>
          <w:tcPr>
            <w:tcW w:w="2006" w:type="dxa"/>
            <w:gridSpan w:val="3"/>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6 hours</w:t>
            </w:r>
          </w:p>
        </w:tc>
        <w:tc>
          <w:tcPr>
            <w:tcW w:w="1299" w:type="dxa"/>
            <w:gridSpan w:val="2"/>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16 hours</w:t>
            </w:r>
          </w:p>
        </w:tc>
      </w:tr>
      <w:tr w:rsidR="002B1BE5" w:rsidRPr="000A50E7" w:rsidTr="000B714D">
        <w:trPr>
          <w:trHeight w:val="300"/>
        </w:trPr>
        <w:tc>
          <w:tcPr>
            <w:tcW w:w="1560" w:type="dxa"/>
            <w:tcBorders>
              <w:top w:val="nil"/>
              <w:left w:val="nil"/>
              <w:bottom w:val="nil"/>
              <w:right w:val="nil"/>
            </w:tcBorders>
            <w:noWrap/>
            <w:vAlign w:val="center"/>
          </w:tcPr>
          <w:p w:rsidR="002B1BE5" w:rsidRPr="000A50E7" w:rsidRDefault="002B1BE5" w:rsidP="000B714D">
            <w:pPr>
              <w:widowControl/>
              <w:suppressLineNumbers/>
              <w:tabs>
                <w:tab w:val="clear" w:pos="709"/>
              </w:tabs>
              <w:suppressAutoHyphens w:val="0"/>
              <w:jc w:val="right"/>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Toxin:</w:t>
            </w:r>
          </w:p>
        </w:tc>
        <w:tc>
          <w:tcPr>
            <w:tcW w:w="633" w:type="dxa"/>
            <w:tcBorders>
              <w:top w:val="nil"/>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A</w:t>
            </w:r>
          </w:p>
        </w:tc>
        <w:tc>
          <w:tcPr>
            <w:tcW w:w="633" w:type="dxa"/>
            <w:tcBorders>
              <w:top w:val="nil"/>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B</w:t>
            </w:r>
          </w:p>
        </w:tc>
        <w:tc>
          <w:tcPr>
            <w:tcW w:w="707" w:type="dxa"/>
            <w:tcBorders>
              <w:top w:val="nil"/>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A+B</w:t>
            </w:r>
          </w:p>
        </w:tc>
        <w:tc>
          <w:tcPr>
            <w:tcW w:w="666" w:type="dxa"/>
            <w:tcBorders>
              <w:top w:val="nil"/>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A</w:t>
            </w:r>
          </w:p>
        </w:tc>
        <w:tc>
          <w:tcPr>
            <w:tcW w:w="633" w:type="dxa"/>
            <w:tcBorders>
              <w:top w:val="nil"/>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B</w:t>
            </w:r>
          </w:p>
        </w:tc>
        <w:tc>
          <w:tcPr>
            <w:tcW w:w="707" w:type="dxa"/>
            <w:tcBorders>
              <w:top w:val="nil"/>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A+B</w:t>
            </w:r>
          </w:p>
        </w:tc>
        <w:tc>
          <w:tcPr>
            <w:tcW w:w="666" w:type="dxa"/>
            <w:tcBorders>
              <w:top w:val="nil"/>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A</w:t>
            </w:r>
          </w:p>
        </w:tc>
        <w:tc>
          <w:tcPr>
            <w:tcW w:w="633" w:type="dxa"/>
            <w:tcBorders>
              <w:top w:val="nil"/>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B</w:t>
            </w:r>
          </w:p>
        </w:tc>
      </w:tr>
      <w:tr w:rsidR="002B1BE5" w:rsidRPr="000A50E7" w:rsidTr="000B714D">
        <w:trPr>
          <w:trHeight w:val="300"/>
        </w:trPr>
        <w:tc>
          <w:tcPr>
            <w:tcW w:w="6838" w:type="dxa"/>
            <w:gridSpan w:val="9"/>
            <w:tcBorders>
              <w:top w:val="nil"/>
              <w:left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iCs/>
                <w:color w:val="auto"/>
                <w:sz w:val="20"/>
                <w:szCs w:val="20"/>
                <w:lang w:eastAsia="en-US" w:bidi="ar-SA"/>
              </w:rPr>
            </w:pPr>
            <w:r w:rsidRPr="000A50E7">
              <w:rPr>
                <w:rFonts w:eastAsia="Times New Roman" w:cs="Times New Roman"/>
                <w:i/>
                <w:color w:val="auto"/>
                <w:sz w:val="20"/>
                <w:szCs w:val="20"/>
                <w:lang w:eastAsia="en-US" w:bidi="ar-SA"/>
              </w:rPr>
              <w:t>Fold changes of differentially expressed genes after TcdB challenge</w:t>
            </w:r>
          </w:p>
        </w:tc>
      </w:tr>
      <w:tr w:rsidR="002B1BE5" w:rsidRPr="000A50E7" w:rsidTr="000B714D">
        <w:trPr>
          <w:trHeight w:val="300"/>
        </w:trPr>
        <w:tc>
          <w:tcPr>
            <w:tcW w:w="1560" w:type="dxa"/>
            <w:tcBorders>
              <w:left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Dusp1</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4.8</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1.3</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4.4</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6.4</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-1.0</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10.1</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1.9</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1.1</w:t>
            </w:r>
          </w:p>
        </w:tc>
      </w:tr>
      <w:tr w:rsidR="002B1BE5" w:rsidRPr="000A50E7" w:rsidTr="000B714D">
        <w:trPr>
          <w:trHeight w:val="300"/>
        </w:trPr>
        <w:tc>
          <w:tcPr>
            <w:tcW w:w="1560" w:type="dxa"/>
            <w:tcBorders>
              <w:left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proofErr w:type="spellStart"/>
            <w:r w:rsidRPr="000A50E7">
              <w:rPr>
                <w:rFonts w:eastAsia="Times New Roman" w:cs="Times New Roman"/>
                <w:i/>
                <w:color w:val="auto"/>
                <w:sz w:val="20"/>
                <w:szCs w:val="20"/>
                <w:lang w:eastAsia="en-US" w:bidi="ar-SA"/>
              </w:rPr>
              <w:t>Rhob</w:t>
            </w:r>
            <w:proofErr w:type="spellEnd"/>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4.2</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1.2</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3.8</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4.0</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1.5</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4.8</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2.1</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1.3</w:t>
            </w:r>
          </w:p>
        </w:tc>
      </w:tr>
      <w:tr w:rsidR="002B1BE5" w:rsidRPr="000A50E7" w:rsidTr="000B714D">
        <w:trPr>
          <w:trHeight w:val="300"/>
        </w:trPr>
        <w:tc>
          <w:tcPr>
            <w:tcW w:w="1560" w:type="dxa"/>
            <w:tcBorders>
              <w:left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Atf3</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4.0</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1.4</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3.5</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2.7</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-1.2</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4.0</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1.2</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-2.0</w:t>
            </w:r>
          </w:p>
        </w:tc>
      </w:tr>
      <w:tr w:rsidR="002B1BE5" w:rsidRPr="000A50E7" w:rsidTr="000B714D">
        <w:trPr>
          <w:trHeight w:val="300"/>
        </w:trPr>
        <w:tc>
          <w:tcPr>
            <w:tcW w:w="1560" w:type="dxa"/>
            <w:tcBorders>
              <w:left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Sprr1a</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3.4</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1.5</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3.7</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4.9</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-1.1</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8.8</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-1.6</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-1.4</w:t>
            </w:r>
          </w:p>
        </w:tc>
      </w:tr>
      <w:tr w:rsidR="002B1BE5" w:rsidRPr="000A50E7" w:rsidTr="000B714D">
        <w:trPr>
          <w:trHeight w:val="300"/>
        </w:trPr>
        <w:tc>
          <w:tcPr>
            <w:tcW w:w="1560" w:type="dxa"/>
            <w:tcBorders>
              <w:left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C3</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2.8</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1.6</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1.2</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2.2</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1.6</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3.2</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5.7</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1.9</w:t>
            </w:r>
          </w:p>
        </w:tc>
      </w:tr>
      <w:tr w:rsidR="002B1BE5" w:rsidRPr="000A50E7" w:rsidTr="000B714D">
        <w:trPr>
          <w:trHeight w:val="300"/>
        </w:trPr>
        <w:tc>
          <w:tcPr>
            <w:tcW w:w="1560" w:type="dxa"/>
            <w:tcBorders>
              <w:left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Areg</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2.6</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-1.1</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2.5</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12.8</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2.4</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15.5</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14.9</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5.1</w:t>
            </w:r>
          </w:p>
        </w:tc>
      </w:tr>
      <w:tr w:rsidR="002B1BE5" w:rsidRPr="000A50E7" w:rsidTr="000B714D">
        <w:trPr>
          <w:trHeight w:val="300"/>
        </w:trPr>
        <w:tc>
          <w:tcPr>
            <w:tcW w:w="1560" w:type="dxa"/>
            <w:tcBorders>
              <w:left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Cxcl10</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2.6</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2.0</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6.8</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11.3</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1.3</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13.3</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4.7</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2.2</w:t>
            </w:r>
          </w:p>
        </w:tc>
      </w:tr>
      <w:tr w:rsidR="002B1BE5" w:rsidRPr="000A50E7" w:rsidTr="000B714D">
        <w:trPr>
          <w:trHeight w:val="300"/>
        </w:trPr>
        <w:tc>
          <w:tcPr>
            <w:tcW w:w="1560" w:type="dxa"/>
            <w:tcBorders>
              <w:left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Insig1</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2.5</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1.5</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1.8</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-1.9</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-1.1</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-1.4</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-2.3</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-1.5</w:t>
            </w:r>
          </w:p>
        </w:tc>
      </w:tr>
      <w:tr w:rsidR="002B1BE5" w:rsidRPr="000A50E7" w:rsidTr="000B714D">
        <w:trPr>
          <w:trHeight w:val="300"/>
        </w:trPr>
        <w:tc>
          <w:tcPr>
            <w:tcW w:w="1560" w:type="dxa"/>
            <w:tcBorders>
              <w:left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Errfi1</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2.5</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1.1</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2.2</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3.4</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-1.0</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5.5</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-1.2</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-1.4</w:t>
            </w:r>
          </w:p>
        </w:tc>
      </w:tr>
      <w:tr w:rsidR="002B1BE5" w:rsidRPr="000A50E7" w:rsidTr="000B714D">
        <w:trPr>
          <w:trHeight w:val="300"/>
        </w:trPr>
        <w:tc>
          <w:tcPr>
            <w:tcW w:w="1560" w:type="dxa"/>
            <w:tcBorders>
              <w:left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Egr1</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2.3</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-1.1</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1.5</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2.5</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1.9</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5.0</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3.7</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1.4</w:t>
            </w:r>
          </w:p>
        </w:tc>
      </w:tr>
      <w:tr w:rsidR="002B1BE5" w:rsidRPr="000A50E7" w:rsidTr="000B714D">
        <w:trPr>
          <w:trHeight w:val="300"/>
        </w:trPr>
        <w:tc>
          <w:tcPr>
            <w:tcW w:w="1560" w:type="dxa"/>
            <w:tcBorders>
              <w:left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Zfp36</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2.2</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1.1</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2.0</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2.9</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1.8</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3.4</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2.2</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1.2</w:t>
            </w:r>
          </w:p>
        </w:tc>
      </w:tr>
      <w:tr w:rsidR="002B1BE5" w:rsidRPr="000A50E7" w:rsidTr="000B714D">
        <w:trPr>
          <w:trHeight w:val="300"/>
        </w:trPr>
        <w:tc>
          <w:tcPr>
            <w:tcW w:w="1560" w:type="dxa"/>
            <w:tcBorders>
              <w:left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Hmgcs1</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1.8</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1.2</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1.6</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-1.2</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1.0</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-1.1</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2.4</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1.5</w:t>
            </w:r>
          </w:p>
        </w:tc>
      </w:tr>
      <w:tr w:rsidR="002B1BE5" w:rsidRPr="000A50E7" w:rsidTr="000B714D">
        <w:trPr>
          <w:trHeight w:val="300"/>
        </w:trPr>
        <w:tc>
          <w:tcPr>
            <w:tcW w:w="1560" w:type="dxa"/>
            <w:tcBorders>
              <w:left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Jun</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1.8</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1.3</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1.6</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1.4</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1.2</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1.6</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-1.9</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-1.1</w:t>
            </w:r>
          </w:p>
        </w:tc>
      </w:tr>
      <w:tr w:rsidR="002B1BE5" w:rsidRPr="000A50E7" w:rsidTr="000B714D">
        <w:trPr>
          <w:trHeight w:val="300"/>
        </w:trPr>
        <w:tc>
          <w:tcPr>
            <w:tcW w:w="1560" w:type="dxa"/>
            <w:tcBorders>
              <w:left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Gm11545</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1.6</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1.1</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1.7</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7.3</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1.9</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8.2</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5.6</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3.8</w:t>
            </w:r>
          </w:p>
        </w:tc>
      </w:tr>
      <w:tr w:rsidR="002B1BE5" w:rsidRPr="000A50E7" w:rsidTr="000B714D">
        <w:trPr>
          <w:trHeight w:val="300"/>
        </w:trPr>
        <w:tc>
          <w:tcPr>
            <w:tcW w:w="1560" w:type="dxa"/>
            <w:tcBorders>
              <w:left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1700006J14Rik</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-1.8</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-1.3</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-1.2</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-1.3</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1.4</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-1.1</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-1.6</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-1.1</w:t>
            </w:r>
          </w:p>
        </w:tc>
      </w:tr>
      <w:tr w:rsidR="002B1BE5" w:rsidRPr="000A50E7" w:rsidTr="000B714D">
        <w:trPr>
          <w:trHeight w:val="300"/>
        </w:trPr>
        <w:tc>
          <w:tcPr>
            <w:tcW w:w="1560" w:type="dxa"/>
            <w:tcBorders>
              <w:left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H3f3b</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-2.0</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-1.5</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-1.3</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1.1</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2.0</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1.4</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1.8</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1.4</w:t>
            </w:r>
          </w:p>
        </w:tc>
      </w:tr>
      <w:tr w:rsidR="002B1BE5" w:rsidRPr="000A50E7" w:rsidTr="000B714D">
        <w:trPr>
          <w:trHeight w:val="300"/>
        </w:trPr>
        <w:tc>
          <w:tcPr>
            <w:tcW w:w="1560" w:type="dxa"/>
            <w:tcBorders>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Lrrtm1</w:t>
            </w:r>
          </w:p>
        </w:tc>
        <w:tc>
          <w:tcPr>
            <w:tcW w:w="633" w:type="dxa"/>
            <w:tcBorders>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-2.3</w:t>
            </w:r>
          </w:p>
        </w:tc>
        <w:tc>
          <w:tcPr>
            <w:tcW w:w="633" w:type="dxa"/>
            <w:tcBorders>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-2.0</w:t>
            </w:r>
          </w:p>
        </w:tc>
        <w:tc>
          <w:tcPr>
            <w:tcW w:w="707" w:type="dxa"/>
            <w:tcBorders>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-2.2</w:t>
            </w:r>
          </w:p>
        </w:tc>
        <w:tc>
          <w:tcPr>
            <w:tcW w:w="666" w:type="dxa"/>
            <w:tcBorders>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-2.3</w:t>
            </w:r>
          </w:p>
        </w:tc>
        <w:tc>
          <w:tcPr>
            <w:tcW w:w="633" w:type="dxa"/>
            <w:tcBorders>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-1.5</w:t>
            </w:r>
          </w:p>
        </w:tc>
        <w:tc>
          <w:tcPr>
            <w:tcW w:w="707" w:type="dxa"/>
            <w:tcBorders>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-2.5</w:t>
            </w:r>
          </w:p>
        </w:tc>
        <w:tc>
          <w:tcPr>
            <w:tcW w:w="666" w:type="dxa"/>
            <w:tcBorders>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-1.9</w:t>
            </w:r>
          </w:p>
        </w:tc>
        <w:tc>
          <w:tcPr>
            <w:tcW w:w="633" w:type="dxa"/>
            <w:tcBorders>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-1.9</w:t>
            </w:r>
          </w:p>
        </w:tc>
      </w:tr>
      <w:tr w:rsidR="002B1BE5" w:rsidRPr="000A50E7" w:rsidTr="000B714D">
        <w:trPr>
          <w:trHeight w:val="300"/>
        </w:trPr>
        <w:tc>
          <w:tcPr>
            <w:tcW w:w="1560"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Slc8a1</w:t>
            </w:r>
          </w:p>
        </w:tc>
        <w:tc>
          <w:tcPr>
            <w:tcW w:w="633"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-2.3</w:t>
            </w:r>
          </w:p>
        </w:tc>
        <w:tc>
          <w:tcPr>
            <w:tcW w:w="633"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-1.3</w:t>
            </w:r>
          </w:p>
        </w:tc>
        <w:tc>
          <w:tcPr>
            <w:tcW w:w="707"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-1.7</w:t>
            </w:r>
          </w:p>
        </w:tc>
        <w:tc>
          <w:tcPr>
            <w:tcW w:w="666"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-3.4</w:t>
            </w:r>
          </w:p>
        </w:tc>
        <w:tc>
          <w:tcPr>
            <w:tcW w:w="633"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1.4</w:t>
            </w:r>
          </w:p>
        </w:tc>
        <w:tc>
          <w:tcPr>
            <w:tcW w:w="707"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-2.7</w:t>
            </w:r>
          </w:p>
        </w:tc>
        <w:tc>
          <w:tcPr>
            <w:tcW w:w="666"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-2.9</w:t>
            </w:r>
          </w:p>
        </w:tc>
        <w:tc>
          <w:tcPr>
            <w:tcW w:w="633"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1.0</w:t>
            </w:r>
          </w:p>
        </w:tc>
      </w:tr>
      <w:tr w:rsidR="002B1BE5" w:rsidRPr="000A50E7" w:rsidTr="000B714D">
        <w:trPr>
          <w:trHeight w:val="300"/>
        </w:trPr>
        <w:tc>
          <w:tcPr>
            <w:tcW w:w="6838" w:type="dxa"/>
            <w:gridSpan w:val="9"/>
            <w:tcBorders>
              <w:top w:val="nil"/>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iCs/>
                <w:color w:val="auto"/>
                <w:sz w:val="20"/>
                <w:szCs w:val="20"/>
                <w:lang w:eastAsia="en-US" w:bidi="ar-SA"/>
              </w:rPr>
            </w:pPr>
            <w:r w:rsidRPr="000A50E7">
              <w:rPr>
                <w:rFonts w:eastAsia="Times New Roman" w:cs="Times New Roman"/>
                <w:i/>
                <w:color w:val="auto"/>
                <w:sz w:val="20"/>
                <w:szCs w:val="20"/>
                <w:lang w:eastAsia="en-US" w:bidi="ar-SA"/>
              </w:rPr>
              <w:t>Fold changes of differentially expressed genes after TcdB challenge</w:t>
            </w:r>
          </w:p>
        </w:tc>
      </w:tr>
      <w:tr w:rsidR="002B1BE5" w:rsidRPr="000A50E7" w:rsidTr="000B714D">
        <w:trPr>
          <w:trHeight w:val="300"/>
        </w:trPr>
        <w:tc>
          <w:tcPr>
            <w:tcW w:w="1560" w:type="dxa"/>
            <w:tcBorders>
              <w:left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Cxcl1</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4.4</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2.2</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6.5</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9.7</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1.1</w:t>
            </w:r>
          </w:p>
        </w:tc>
        <w:tc>
          <w:tcPr>
            <w:tcW w:w="707"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8.1</w:t>
            </w:r>
          </w:p>
        </w:tc>
        <w:tc>
          <w:tcPr>
            <w:tcW w:w="666"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3.3</w:t>
            </w:r>
          </w:p>
        </w:tc>
        <w:tc>
          <w:tcPr>
            <w:tcW w:w="633" w:type="dxa"/>
            <w:tcBorders>
              <w:left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1.6</w:t>
            </w:r>
          </w:p>
        </w:tc>
      </w:tr>
      <w:tr w:rsidR="002B1BE5" w:rsidRPr="000A50E7" w:rsidTr="000B714D">
        <w:trPr>
          <w:trHeight w:val="300"/>
        </w:trPr>
        <w:tc>
          <w:tcPr>
            <w:tcW w:w="1560" w:type="dxa"/>
            <w:tcBorders>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Mtch2</w:t>
            </w:r>
          </w:p>
        </w:tc>
        <w:tc>
          <w:tcPr>
            <w:tcW w:w="633" w:type="dxa"/>
            <w:tcBorders>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-1.5</w:t>
            </w:r>
          </w:p>
        </w:tc>
        <w:tc>
          <w:tcPr>
            <w:tcW w:w="633" w:type="dxa"/>
            <w:tcBorders>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-2.0</w:t>
            </w:r>
          </w:p>
        </w:tc>
        <w:tc>
          <w:tcPr>
            <w:tcW w:w="707" w:type="dxa"/>
            <w:tcBorders>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-1.7</w:t>
            </w:r>
          </w:p>
        </w:tc>
        <w:tc>
          <w:tcPr>
            <w:tcW w:w="666" w:type="dxa"/>
            <w:tcBorders>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-1.1</w:t>
            </w:r>
          </w:p>
        </w:tc>
        <w:tc>
          <w:tcPr>
            <w:tcW w:w="633" w:type="dxa"/>
            <w:tcBorders>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2.0</w:t>
            </w:r>
          </w:p>
        </w:tc>
        <w:tc>
          <w:tcPr>
            <w:tcW w:w="707" w:type="dxa"/>
            <w:tcBorders>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-1.6</w:t>
            </w:r>
          </w:p>
        </w:tc>
        <w:tc>
          <w:tcPr>
            <w:tcW w:w="666" w:type="dxa"/>
            <w:tcBorders>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-1.5</w:t>
            </w:r>
          </w:p>
        </w:tc>
        <w:tc>
          <w:tcPr>
            <w:tcW w:w="633" w:type="dxa"/>
            <w:tcBorders>
              <w:left w:val="nil"/>
              <w:bottom w:val="single" w:sz="4" w:space="0" w:color="auto"/>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-1.2</w:t>
            </w:r>
          </w:p>
        </w:tc>
      </w:tr>
      <w:tr w:rsidR="002B1BE5" w:rsidRPr="000A50E7" w:rsidTr="000B714D">
        <w:trPr>
          <w:trHeight w:val="300"/>
        </w:trPr>
        <w:tc>
          <w:tcPr>
            <w:tcW w:w="1560"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Slc20a1</w:t>
            </w:r>
          </w:p>
        </w:tc>
        <w:tc>
          <w:tcPr>
            <w:tcW w:w="633"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-1.9</w:t>
            </w:r>
          </w:p>
        </w:tc>
        <w:tc>
          <w:tcPr>
            <w:tcW w:w="633"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-2.1</w:t>
            </w:r>
          </w:p>
        </w:tc>
        <w:tc>
          <w:tcPr>
            <w:tcW w:w="707"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-2.5</w:t>
            </w:r>
          </w:p>
        </w:tc>
        <w:tc>
          <w:tcPr>
            <w:tcW w:w="666"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-2.5</w:t>
            </w:r>
          </w:p>
        </w:tc>
        <w:tc>
          <w:tcPr>
            <w:tcW w:w="633"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1.7</w:t>
            </w:r>
          </w:p>
        </w:tc>
        <w:tc>
          <w:tcPr>
            <w:tcW w:w="707"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-2.7</w:t>
            </w:r>
          </w:p>
        </w:tc>
        <w:tc>
          <w:tcPr>
            <w:tcW w:w="666"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-4.4</w:t>
            </w:r>
          </w:p>
        </w:tc>
        <w:tc>
          <w:tcPr>
            <w:tcW w:w="633" w:type="dxa"/>
            <w:tcBorders>
              <w:left w:val="nil"/>
              <w:bottom w:val="nil"/>
              <w:right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-1.5</w:t>
            </w:r>
          </w:p>
        </w:tc>
      </w:tr>
    </w:tbl>
    <w:p w:rsidR="002B1BE5" w:rsidRPr="000A50E7" w:rsidRDefault="002B1BE5" w:rsidP="002B1BE5">
      <w:pPr>
        <w:widowControl/>
        <w:suppressLineNumbers/>
        <w:tabs>
          <w:tab w:val="clear" w:pos="709"/>
        </w:tabs>
        <w:suppressAutoHyphens w:val="0"/>
        <w:rPr>
          <w:rFonts w:cs="Times New Roman"/>
          <w:color w:val="auto"/>
          <w:sz w:val="20"/>
          <w:szCs w:val="20"/>
        </w:rPr>
      </w:pPr>
    </w:p>
    <w:p w:rsidR="002B1BE5" w:rsidRPr="000A50E7" w:rsidRDefault="002B1BE5" w:rsidP="002B1BE5">
      <w:pPr>
        <w:widowControl/>
        <w:suppressLineNumbers/>
        <w:tabs>
          <w:tab w:val="clear" w:pos="709"/>
        </w:tabs>
        <w:suppressAutoHyphens w:val="0"/>
        <w:rPr>
          <w:rFonts w:cs="Times New Roman"/>
          <w:color w:val="auto"/>
          <w:sz w:val="20"/>
          <w:szCs w:val="20"/>
        </w:rPr>
      </w:pPr>
      <w:r w:rsidRPr="000A50E7">
        <w:rPr>
          <w:rFonts w:cs="Times New Roman"/>
          <w:color w:val="auto"/>
          <w:sz w:val="20"/>
          <w:szCs w:val="20"/>
        </w:rPr>
        <w:br w:type="page"/>
      </w:r>
    </w:p>
    <w:p w:rsidR="002B1BE5" w:rsidRPr="000A50E7" w:rsidRDefault="002B1BE5" w:rsidP="002B1BE5">
      <w:pPr>
        <w:widowControl/>
        <w:suppressLineNumbers/>
        <w:tabs>
          <w:tab w:val="clear" w:pos="709"/>
        </w:tabs>
        <w:suppressAutoHyphens w:val="0"/>
        <w:rPr>
          <w:rFonts w:cs="Times New Roman"/>
          <w:color w:val="auto"/>
          <w:sz w:val="20"/>
          <w:szCs w:val="20"/>
        </w:rPr>
      </w:pPr>
      <w:r w:rsidRPr="000A50E7">
        <w:rPr>
          <w:rFonts w:cs="Times New Roman"/>
          <w:color w:val="auto"/>
          <w:sz w:val="20"/>
          <w:szCs w:val="20"/>
        </w:rPr>
        <w:lastRenderedPageBreak/>
        <w:t xml:space="preserve"> </w:t>
      </w:r>
    </w:p>
    <w:p w:rsidR="002B1BE5" w:rsidRPr="000A50E7" w:rsidRDefault="002B1BE5" w:rsidP="002B1BE5">
      <w:pPr>
        <w:widowControl/>
        <w:suppressLineNumbers/>
        <w:tabs>
          <w:tab w:val="clear" w:pos="709"/>
        </w:tabs>
        <w:suppressAutoHyphens w:val="0"/>
        <w:ind w:left="1620" w:right="1422" w:hanging="900"/>
        <w:rPr>
          <w:rFonts w:cs="Times New Roman"/>
          <w:color w:val="auto"/>
          <w:sz w:val="20"/>
          <w:szCs w:val="20"/>
        </w:rPr>
      </w:pPr>
      <w:r w:rsidRPr="000A50E7">
        <w:rPr>
          <w:rFonts w:cs="Times New Roman"/>
          <w:color w:val="auto"/>
          <w:sz w:val="20"/>
          <w:szCs w:val="20"/>
        </w:rPr>
        <w:t>Table 2. Biological functions and gene sets associated with gene expression changes 2h after TcdA or TcdB injection</w:t>
      </w:r>
    </w:p>
    <w:tbl>
      <w:tblPr>
        <w:tblStyle w:val="TableGrid"/>
        <w:tblW w:w="7875" w:type="dxa"/>
        <w:tblInd w:w="738" w:type="dxa"/>
        <w:tblBorders>
          <w:left w:val="none" w:sz="0" w:space="0" w:color="auto"/>
          <w:right w:val="none" w:sz="0" w:space="0" w:color="auto"/>
          <w:insideV w:val="none" w:sz="0" w:space="0" w:color="auto"/>
        </w:tblBorders>
        <w:tblLook w:val="04A0" w:firstRow="1" w:lastRow="0" w:firstColumn="1" w:lastColumn="0" w:noHBand="0" w:noVBand="1"/>
      </w:tblPr>
      <w:tblGrid>
        <w:gridCol w:w="5058"/>
        <w:gridCol w:w="1002"/>
        <w:gridCol w:w="766"/>
        <w:gridCol w:w="1049"/>
      </w:tblGrid>
      <w:tr w:rsidR="002B1BE5" w:rsidRPr="000A50E7" w:rsidTr="000B714D">
        <w:trPr>
          <w:trHeight w:val="300"/>
        </w:trPr>
        <w:tc>
          <w:tcPr>
            <w:tcW w:w="5058" w:type="dxa"/>
            <w:tcBorders>
              <w:top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TcdA</w:t>
            </w:r>
          </w:p>
        </w:tc>
        <w:tc>
          <w:tcPr>
            <w:tcW w:w="1002" w:type="dxa"/>
            <w:tcBorders>
              <w:top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w:t>
            </w:r>
            <w:proofErr w:type="gramStart"/>
            <w:r w:rsidRPr="000A50E7">
              <w:rPr>
                <w:rFonts w:eastAsia="Times New Roman" w:cs="Times New Roman"/>
                <w:color w:val="auto"/>
                <w:sz w:val="20"/>
                <w:szCs w:val="20"/>
                <w:lang w:eastAsia="en-US" w:bidi="ar-SA"/>
              </w:rPr>
              <w:t>log</w:t>
            </w:r>
            <w:r w:rsidRPr="000A50E7">
              <w:rPr>
                <w:rFonts w:eastAsia="Times New Roman" w:cs="Times New Roman"/>
                <w:color w:val="auto"/>
                <w:sz w:val="20"/>
                <w:szCs w:val="20"/>
                <w:vertAlign w:val="subscript"/>
                <w:lang w:eastAsia="en-US" w:bidi="ar-SA"/>
              </w:rPr>
              <w:t>10</w:t>
            </w:r>
            <w:proofErr w:type="gramEnd"/>
            <w:r w:rsidRPr="000A50E7">
              <w:rPr>
                <w:rFonts w:eastAsia="Times New Roman" w:cs="Times New Roman"/>
                <w:color w:val="auto"/>
                <w:sz w:val="20"/>
                <w:szCs w:val="20"/>
                <w:lang w:eastAsia="en-US" w:bidi="ar-SA"/>
              </w:rPr>
              <w:t>(p)</w:t>
            </w:r>
          </w:p>
        </w:tc>
        <w:tc>
          <w:tcPr>
            <w:tcW w:w="766" w:type="dxa"/>
            <w:tcBorders>
              <w:top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proofErr w:type="gramStart"/>
            <w:r w:rsidRPr="000A50E7">
              <w:rPr>
                <w:rFonts w:eastAsia="Times New Roman" w:cs="Times New Roman"/>
                <w:color w:val="auto"/>
                <w:sz w:val="20"/>
                <w:szCs w:val="20"/>
                <w:lang w:eastAsia="en-US" w:bidi="ar-SA"/>
              </w:rPr>
              <w:t>q</w:t>
            </w:r>
            <w:proofErr w:type="gramEnd"/>
          </w:p>
        </w:tc>
        <w:tc>
          <w:tcPr>
            <w:tcW w:w="1049" w:type="dxa"/>
            <w:tcBorders>
              <w:top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Database</w:t>
            </w:r>
          </w:p>
        </w:tc>
      </w:tr>
      <w:tr w:rsidR="002B1BE5" w:rsidRPr="000A50E7" w:rsidTr="000B714D">
        <w:trPr>
          <w:trHeight w:val="300"/>
        </w:trPr>
        <w:tc>
          <w:tcPr>
            <w:tcW w:w="5058" w:type="dxa"/>
            <w:noWrap/>
            <w:vAlign w:val="center"/>
          </w:tcPr>
          <w:p w:rsidR="002B1BE5" w:rsidRPr="000A50E7" w:rsidRDefault="002B1BE5" w:rsidP="000B714D">
            <w:pPr>
              <w:widowControl/>
              <w:suppressLineNumbers/>
              <w:tabs>
                <w:tab w:val="clear" w:pos="709"/>
              </w:tabs>
              <w:suppressAutoHyphens w:val="0"/>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Interleukin-1-mediated signaling pathway</w:t>
            </w:r>
          </w:p>
        </w:tc>
        <w:tc>
          <w:tcPr>
            <w:tcW w:w="1002"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5.3</w:t>
            </w:r>
          </w:p>
        </w:tc>
        <w:tc>
          <w:tcPr>
            <w:tcW w:w="766"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0.003</w:t>
            </w:r>
          </w:p>
        </w:tc>
        <w:tc>
          <w:tcPr>
            <w:tcW w:w="1049"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BP</w:t>
            </w:r>
          </w:p>
        </w:tc>
      </w:tr>
      <w:tr w:rsidR="002B1BE5" w:rsidRPr="000A50E7" w:rsidTr="000B714D">
        <w:trPr>
          <w:trHeight w:val="300"/>
        </w:trPr>
        <w:tc>
          <w:tcPr>
            <w:tcW w:w="5058" w:type="dxa"/>
            <w:noWrap/>
            <w:vAlign w:val="center"/>
          </w:tcPr>
          <w:p w:rsidR="002B1BE5" w:rsidRPr="000A50E7" w:rsidRDefault="002B1BE5" w:rsidP="000B714D">
            <w:pPr>
              <w:widowControl/>
              <w:suppressLineNumbers/>
              <w:tabs>
                <w:tab w:val="clear" w:pos="709"/>
              </w:tabs>
              <w:suppressAutoHyphens w:val="0"/>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Cellular response to hydrogen peroxide</w:t>
            </w:r>
          </w:p>
        </w:tc>
        <w:tc>
          <w:tcPr>
            <w:tcW w:w="1002"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5.1</w:t>
            </w:r>
          </w:p>
        </w:tc>
        <w:tc>
          <w:tcPr>
            <w:tcW w:w="766"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0.003</w:t>
            </w:r>
          </w:p>
        </w:tc>
        <w:tc>
          <w:tcPr>
            <w:tcW w:w="1049"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BP</w:t>
            </w:r>
          </w:p>
        </w:tc>
      </w:tr>
      <w:tr w:rsidR="002B1BE5" w:rsidRPr="000A50E7" w:rsidTr="000B714D">
        <w:trPr>
          <w:trHeight w:val="300"/>
        </w:trPr>
        <w:tc>
          <w:tcPr>
            <w:tcW w:w="5058" w:type="dxa"/>
            <w:noWrap/>
            <w:vAlign w:val="center"/>
          </w:tcPr>
          <w:p w:rsidR="002B1BE5" w:rsidRPr="000A50E7" w:rsidRDefault="002B1BE5" w:rsidP="000B714D">
            <w:pPr>
              <w:widowControl/>
              <w:suppressLineNumbers/>
              <w:tabs>
                <w:tab w:val="clear" w:pos="709"/>
              </w:tabs>
              <w:suppressAutoHyphens w:val="0"/>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Positive regulation of fatty acid biosynthetic process</w:t>
            </w:r>
          </w:p>
        </w:tc>
        <w:tc>
          <w:tcPr>
            <w:tcW w:w="1002"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4.0</w:t>
            </w:r>
          </w:p>
        </w:tc>
        <w:tc>
          <w:tcPr>
            <w:tcW w:w="766"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0.026</w:t>
            </w:r>
          </w:p>
        </w:tc>
        <w:tc>
          <w:tcPr>
            <w:tcW w:w="1049"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BP</w:t>
            </w:r>
          </w:p>
        </w:tc>
      </w:tr>
      <w:tr w:rsidR="002B1BE5" w:rsidRPr="000A50E7" w:rsidTr="000B714D">
        <w:trPr>
          <w:trHeight w:val="300"/>
        </w:trPr>
        <w:tc>
          <w:tcPr>
            <w:tcW w:w="5058" w:type="dxa"/>
            <w:noWrap/>
            <w:vAlign w:val="center"/>
          </w:tcPr>
          <w:p w:rsidR="002B1BE5" w:rsidRPr="000A50E7" w:rsidRDefault="002B1BE5" w:rsidP="000B714D">
            <w:pPr>
              <w:widowControl/>
              <w:suppressLineNumbers/>
              <w:tabs>
                <w:tab w:val="clear" w:pos="709"/>
              </w:tabs>
              <w:suppressAutoHyphens w:val="0"/>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Cholesterol metabolic process</w:t>
            </w:r>
          </w:p>
        </w:tc>
        <w:tc>
          <w:tcPr>
            <w:tcW w:w="1002"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3.7</w:t>
            </w:r>
          </w:p>
        </w:tc>
        <w:tc>
          <w:tcPr>
            <w:tcW w:w="766"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0.042</w:t>
            </w:r>
          </w:p>
        </w:tc>
        <w:tc>
          <w:tcPr>
            <w:tcW w:w="1049"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BP</w:t>
            </w:r>
          </w:p>
        </w:tc>
      </w:tr>
      <w:tr w:rsidR="002B1BE5" w:rsidRPr="000A50E7" w:rsidTr="000B714D">
        <w:trPr>
          <w:trHeight w:val="300"/>
        </w:trPr>
        <w:tc>
          <w:tcPr>
            <w:tcW w:w="5058" w:type="dxa"/>
            <w:noWrap/>
            <w:vAlign w:val="center"/>
          </w:tcPr>
          <w:p w:rsidR="002B1BE5" w:rsidRPr="000A50E7" w:rsidRDefault="002B1BE5" w:rsidP="000B714D">
            <w:pPr>
              <w:widowControl/>
              <w:suppressLineNumbers/>
              <w:tabs>
                <w:tab w:val="clear" w:pos="709"/>
              </w:tabs>
              <w:suppressAutoHyphens w:val="0"/>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Hormone activity</w:t>
            </w:r>
          </w:p>
        </w:tc>
        <w:tc>
          <w:tcPr>
            <w:tcW w:w="1002"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4.2</w:t>
            </w:r>
          </w:p>
        </w:tc>
        <w:tc>
          <w:tcPr>
            <w:tcW w:w="766"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0.021</w:t>
            </w:r>
          </w:p>
        </w:tc>
        <w:tc>
          <w:tcPr>
            <w:tcW w:w="1049"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MF</w:t>
            </w:r>
          </w:p>
        </w:tc>
      </w:tr>
      <w:tr w:rsidR="002B1BE5" w:rsidRPr="000A50E7" w:rsidTr="000B714D">
        <w:trPr>
          <w:trHeight w:val="300"/>
        </w:trPr>
        <w:tc>
          <w:tcPr>
            <w:tcW w:w="5058" w:type="dxa"/>
            <w:tcBorders>
              <w:bottom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Innate immunity signaling</w:t>
            </w:r>
          </w:p>
        </w:tc>
        <w:tc>
          <w:tcPr>
            <w:tcW w:w="1002" w:type="dxa"/>
            <w:tcBorders>
              <w:bottom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3.9</w:t>
            </w:r>
          </w:p>
        </w:tc>
        <w:tc>
          <w:tcPr>
            <w:tcW w:w="766" w:type="dxa"/>
            <w:tcBorders>
              <w:bottom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0.047</w:t>
            </w:r>
          </w:p>
        </w:tc>
        <w:tc>
          <w:tcPr>
            <w:tcW w:w="1049" w:type="dxa"/>
            <w:tcBorders>
              <w:bottom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proofErr w:type="spellStart"/>
            <w:r w:rsidRPr="000A50E7">
              <w:rPr>
                <w:rFonts w:eastAsia="Times New Roman" w:cs="Times New Roman"/>
                <w:color w:val="auto"/>
                <w:sz w:val="20"/>
                <w:szCs w:val="20"/>
                <w:lang w:eastAsia="en-US" w:bidi="ar-SA"/>
              </w:rPr>
              <w:t>Reactome</w:t>
            </w:r>
            <w:proofErr w:type="spellEnd"/>
          </w:p>
        </w:tc>
      </w:tr>
      <w:tr w:rsidR="002B1BE5" w:rsidRPr="000A50E7" w:rsidTr="000B714D">
        <w:trPr>
          <w:trHeight w:val="300"/>
        </w:trPr>
        <w:tc>
          <w:tcPr>
            <w:tcW w:w="5058" w:type="dxa"/>
            <w:tcBorders>
              <w:top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TcdB</w:t>
            </w:r>
          </w:p>
        </w:tc>
        <w:tc>
          <w:tcPr>
            <w:tcW w:w="1002" w:type="dxa"/>
            <w:tcBorders>
              <w:top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p>
        </w:tc>
        <w:tc>
          <w:tcPr>
            <w:tcW w:w="766" w:type="dxa"/>
            <w:tcBorders>
              <w:top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p>
        </w:tc>
        <w:tc>
          <w:tcPr>
            <w:tcW w:w="1049" w:type="dxa"/>
            <w:tcBorders>
              <w:top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p>
        </w:tc>
      </w:tr>
      <w:tr w:rsidR="002B1BE5" w:rsidRPr="000A50E7" w:rsidTr="000B714D">
        <w:trPr>
          <w:trHeight w:val="300"/>
        </w:trPr>
        <w:tc>
          <w:tcPr>
            <w:tcW w:w="5058" w:type="dxa"/>
            <w:noWrap/>
            <w:vAlign w:val="center"/>
          </w:tcPr>
          <w:p w:rsidR="002B1BE5" w:rsidRPr="000A50E7" w:rsidRDefault="002B1BE5" w:rsidP="000B714D">
            <w:pPr>
              <w:widowControl/>
              <w:suppressLineNumbers/>
              <w:tabs>
                <w:tab w:val="clear" w:pos="709"/>
              </w:tabs>
              <w:suppressAutoHyphens w:val="0"/>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Negative regulation of the Notch signaling pathway</w:t>
            </w:r>
          </w:p>
        </w:tc>
        <w:tc>
          <w:tcPr>
            <w:tcW w:w="1002"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5.7</w:t>
            </w:r>
          </w:p>
        </w:tc>
        <w:tc>
          <w:tcPr>
            <w:tcW w:w="766"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0.002</w:t>
            </w:r>
          </w:p>
        </w:tc>
        <w:tc>
          <w:tcPr>
            <w:tcW w:w="1049"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BP</w:t>
            </w:r>
          </w:p>
        </w:tc>
      </w:tr>
      <w:tr w:rsidR="002B1BE5" w:rsidRPr="000A50E7" w:rsidTr="000B714D">
        <w:trPr>
          <w:trHeight w:val="300"/>
        </w:trPr>
        <w:tc>
          <w:tcPr>
            <w:tcW w:w="5058" w:type="dxa"/>
            <w:noWrap/>
            <w:vAlign w:val="center"/>
          </w:tcPr>
          <w:p w:rsidR="002B1BE5" w:rsidRPr="000A50E7" w:rsidRDefault="002B1BE5" w:rsidP="000B714D">
            <w:pPr>
              <w:widowControl/>
              <w:suppressLineNumbers/>
              <w:tabs>
                <w:tab w:val="clear" w:pos="709"/>
              </w:tabs>
              <w:suppressAutoHyphens w:val="0"/>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Nuclear envelope lumen</w:t>
            </w:r>
          </w:p>
        </w:tc>
        <w:tc>
          <w:tcPr>
            <w:tcW w:w="1002"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3.6</w:t>
            </w:r>
          </w:p>
        </w:tc>
        <w:tc>
          <w:tcPr>
            <w:tcW w:w="766"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0.045</w:t>
            </w:r>
          </w:p>
        </w:tc>
        <w:tc>
          <w:tcPr>
            <w:tcW w:w="1049" w:type="dxa"/>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CC</w:t>
            </w:r>
          </w:p>
        </w:tc>
      </w:tr>
      <w:tr w:rsidR="002B1BE5" w:rsidRPr="000A50E7" w:rsidTr="000B714D">
        <w:trPr>
          <w:trHeight w:val="300"/>
        </w:trPr>
        <w:tc>
          <w:tcPr>
            <w:tcW w:w="5058" w:type="dxa"/>
            <w:tcBorders>
              <w:bottom w:val="single" w:sz="4" w:space="0" w:color="auto"/>
            </w:tcBorders>
            <w:noWrap/>
            <w:vAlign w:val="center"/>
          </w:tcPr>
          <w:p w:rsidR="002B1BE5" w:rsidRPr="000A50E7" w:rsidRDefault="002B1BE5" w:rsidP="000B714D">
            <w:pPr>
              <w:widowControl/>
              <w:suppressLineNumbers/>
              <w:tabs>
                <w:tab w:val="clear" w:pos="709"/>
              </w:tabs>
              <w:suppressAutoHyphens w:val="0"/>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Genes involved in apoptotic cleavage of cellular proteins</w:t>
            </w:r>
          </w:p>
        </w:tc>
        <w:tc>
          <w:tcPr>
            <w:tcW w:w="1002" w:type="dxa"/>
            <w:tcBorders>
              <w:bottom w:val="single" w:sz="4" w:space="0" w:color="auto"/>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4.0</w:t>
            </w:r>
          </w:p>
        </w:tc>
        <w:tc>
          <w:tcPr>
            <w:tcW w:w="766" w:type="dxa"/>
            <w:tcBorders>
              <w:bottom w:val="single" w:sz="4" w:space="0" w:color="auto"/>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0.037</w:t>
            </w:r>
          </w:p>
        </w:tc>
        <w:tc>
          <w:tcPr>
            <w:tcW w:w="1049" w:type="dxa"/>
            <w:tcBorders>
              <w:bottom w:val="single" w:sz="4" w:space="0" w:color="auto"/>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proofErr w:type="spellStart"/>
            <w:r w:rsidRPr="000A50E7">
              <w:rPr>
                <w:rFonts w:eastAsia="Times New Roman" w:cs="Times New Roman"/>
                <w:color w:val="auto"/>
                <w:sz w:val="20"/>
                <w:szCs w:val="20"/>
                <w:lang w:eastAsia="en-US" w:bidi="ar-SA"/>
              </w:rPr>
              <w:t>Reactome</w:t>
            </w:r>
            <w:proofErr w:type="spellEnd"/>
          </w:p>
        </w:tc>
      </w:tr>
      <w:tr w:rsidR="002B1BE5" w:rsidRPr="000A50E7" w:rsidTr="000B714D">
        <w:trPr>
          <w:trHeight w:val="300"/>
        </w:trPr>
        <w:tc>
          <w:tcPr>
            <w:tcW w:w="5058" w:type="dxa"/>
            <w:tcBorders>
              <w:bottom w:val="nil"/>
            </w:tcBorders>
            <w:noWrap/>
            <w:vAlign w:val="center"/>
          </w:tcPr>
          <w:p w:rsidR="002B1BE5" w:rsidRPr="000A50E7" w:rsidRDefault="002B1BE5" w:rsidP="000B714D">
            <w:pPr>
              <w:widowControl/>
              <w:suppressLineNumbers/>
              <w:tabs>
                <w:tab w:val="clear" w:pos="709"/>
              </w:tabs>
              <w:suppressAutoHyphens w:val="0"/>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Membrane trafficking</w:t>
            </w:r>
          </w:p>
        </w:tc>
        <w:tc>
          <w:tcPr>
            <w:tcW w:w="1002" w:type="dxa"/>
            <w:tcBorders>
              <w:bottom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3.6</w:t>
            </w:r>
          </w:p>
        </w:tc>
        <w:tc>
          <w:tcPr>
            <w:tcW w:w="766" w:type="dxa"/>
            <w:tcBorders>
              <w:bottom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0.043</w:t>
            </w:r>
          </w:p>
        </w:tc>
        <w:tc>
          <w:tcPr>
            <w:tcW w:w="1049" w:type="dxa"/>
            <w:tcBorders>
              <w:bottom w:val="nil"/>
            </w:tcBorders>
            <w:noWrap/>
            <w:vAlign w:val="center"/>
          </w:tcPr>
          <w:p w:rsidR="002B1BE5" w:rsidRPr="000A50E7" w:rsidRDefault="002B1BE5" w:rsidP="000B714D">
            <w:pPr>
              <w:widowControl/>
              <w:suppressLineNumbers/>
              <w:tabs>
                <w:tab w:val="clear" w:pos="709"/>
              </w:tabs>
              <w:suppressAutoHyphens w:val="0"/>
              <w:jc w:val="center"/>
              <w:rPr>
                <w:rFonts w:eastAsia="Times New Roman" w:cs="Times New Roman"/>
                <w:color w:val="auto"/>
                <w:sz w:val="20"/>
                <w:szCs w:val="20"/>
                <w:lang w:eastAsia="en-US" w:bidi="ar-SA"/>
              </w:rPr>
            </w:pPr>
            <w:proofErr w:type="spellStart"/>
            <w:r w:rsidRPr="000A50E7">
              <w:rPr>
                <w:rFonts w:eastAsia="Times New Roman" w:cs="Times New Roman"/>
                <w:color w:val="auto"/>
                <w:sz w:val="20"/>
                <w:szCs w:val="20"/>
                <w:lang w:eastAsia="en-US" w:bidi="ar-SA"/>
              </w:rPr>
              <w:t>Reactome</w:t>
            </w:r>
            <w:proofErr w:type="spellEnd"/>
          </w:p>
        </w:tc>
      </w:tr>
    </w:tbl>
    <w:p w:rsidR="002B1BE5" w:rsidRPr="000A50E7" w:rsidRDefault="002B1BE5" w:rsidP="002B1BE5">
      <w:pPr>
        <w:widowControl/>
        <w:suppressLineNumbers/>
        <w:tabs>
          <w:tab w:val="clear" w:pos="709"/>
        </w:tabs>
        <w:suppressAutoHyphens w:val="0"/>
        <w:rPr>
          <w:rFonts w:cs="Times New Roman"/>
          <w:color w:val="auto"/>
          <w:sz w:val="20"/>
          <w:szCs w:val="20"/>
        </w:rPr>
      </w:pPr>
    </w:p>
    <w:p w:rsidR="002B1BE5" w:rsidRPr="000A50E7" w:rsidRDefault="002B1BE5" w:rsidP="002B1BE5">
      <w:pPr>
        <w:widowControl/>
        <w:suppressLineNumbers/>
        <w:tabs>
          <w:tab w:val="clear" w:pos="709"/>
        </w:tabs>
        <w:suppressAutoHyphens w:val="0"/>
        <w:rPr>
          <w:rFonts w:cs="Times New Roman"/>
          <w:color w:val="auto"/>
          <w:sz w:val="20"/>
          <w:szCs w:val="20"/>
        </w:rPr>
      </w:pPr>
    </w:p>
    <w:p w:rsidR="002B1BE5" w:rsidRPr="000A50E7" w:rsidRDefault="002B1BE5" w:rsidP="002B1BE5">
      <w:pPr>
        <w:widowControl/>
        <w:suppressLineNumbers/>
        <w:tabs>
          <w:tab w:val="clear" w:pos="709"/>
        </w:tabs>
        <w:suppressAutoHyphens w:val="0"/>
        <w:ind w:left="720"/>
        <w:rPr>
          <w:rFonts w:cs="Times New Roman"/>
          <w:color w:val="auto"/>
          <w:sz w:val="20"/>
          <w:szCs w:val="20"/>
        </w:rPr>
      </w:pPr>
      <w:r w:rsidRPr="000A50E7">
        <w:rPr>
          <w:rFonts w:cs="Times New Roman"/>
          <w:color w:val="auto"/>
          <w:sz w:val="20"/>
          <w:szCs w:val="20"/>
        </w:rPr>
        <w:t>Table 3. Molecular functions associated with gene expression changes 16h after TcdA injection.</w:t>
      </w:r>
    </w:p>
    <w:tbl>
      <w:tblPr>
        <w:tblW w:w="7455" w:type="dxa"/>
        <w:tblInd w:w="918" w:type="dxa"/>
        <w:tblLook w:val="04A0" w:firstRow="1" w:lastRow="0" w:firstColumn="1" w:lastColumn="0" w:noHBand="0" w:noVBand="1"/>
      </w:tblPr>
      <w:tblGrid>
        <w:gridCol w:w="5687"/>
        <w:gridCol w:w="1002"/>
        <w:gridCol w:w="766"/>
      </w:tblGrid>
      <w:tr w:rsidR="002B1BE5" w:rsidRPr="000A50E7" w:rsidTr="000B714D">
        <w:trPr>
          <w:trHeight w:val="300"/>
        </w:trPr>
        <w:tc>
          <w:tcPr>
            <w:tcW w:w="5687" w:type="dxa"/>
            <w:tcBorders>
              <w:top w:val="nil"/>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i/>
                <w:color w:val="auto"/>
                <w:sz w:val="20"/>
                <w:szCs w:val="20"/>
                <w:lang w:eastAsia="en-US" w:bidi="ar-SA"/>
              </w:rPr>
            </w:pPr>
            <w:r w:rsidRPr="000A50E7">
              <w:rPr>
                <w:rFonts w:eastAsia="Times New Roman" w:cs="Times New Roman"/>
                <w:i/>
                <w:color w:val="auto"/>
                <w:sz w:val="20"/>
                <w:szCs w:val="20"/>
                <w:lang w:eastAsia="en-US" w:bidi="ar-SA"/>
              </w:rPr>
              <w:t>Gene set</w:t>
            </w:r>
          </w:p>
        </w:tc>
        <w:tc>
          <w:tcPr>
            <w:tcW w:w="1002" w:type="dxa"/>
            <w:tcBorders>
              <w:top w:val="nil"/>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w:t>
            </w:r>
            <w:proofErr w:type="gramStart"/>
            <w:r w:rsidRPr="000A50E7">
              <w:rPr>
                <w:rFonts w:eastAsia="Times New Roman" w:cs="Times New Roman"/>
                <w:color w:val="auto"/>
                <w:sz w:val="20"/>
                <w:szCs w:val="20"/>
                <w:lang w:eastAsia="en-US" w:bidi="ar-SA"/>
              </w:rPr>
              <w:t>log</w:t>
            </w:r>
            <w:r w:rsidRPr="000A50E7">
              <w:rPr>
                <w:rFonts w:eastAsia="Times New Roman" w:cs="Times New Roman"/>
                <w:color w:val="auto"/>
                <w:sz w:val="20"/>
                <w:szCs w:val="20"/>
                <w:vertAlign w:val="subscript"/>
                <w:lang w:eastAsia="en-US" w:bidi="ar-SA"/>
              </w:rPr>
              <w:t>10</w:t>
            </w:r>
            <w:proofErr w:type="gramEnd"/>
            <w:r w:rsidRPr="000A50E7">
              <w:rPr>
                <w:rFonts w:eastAsia="Times New Roman" w:cs="Times New Roman"/>
                <w:color w:val="auto"/>
                <w:sz w:val="20"/>
                <w:szCs w:val="20"/>
                <w:lang w:eastAsia="en-US" w:bidi="ar-SA"/>
              </w:rPr>
              <w:t>(p)</w:t>
            </w:r>
          </w:p>
        </w:tc>
        <w:tc>
          <w:tcPr>
            <w:tcW w:w="766" w:type="dxa"/>
            <w:tcBorders>
              <w:top w:val="nil"/>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proofErr w:type="gramStart"/>
            <w:r w:rsidRPr="000A50E7">
              <w:rPr>
                <w:rFonts w:eastAsia="Times New Roman" w:cs="Times New Roman"/>
                <w:color w:val="auto"/>
                <w:sz w:val="20"/>
                <w:szCs w:val="20"/>
                <w:lang w:eastAsia="en-US" w:bidi="ar-SA"/>
              </w:rPr>
              <w:t>q</w:t>
            </w:r>
            <w:proofErr w:type="gramEnd"/>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Cell surface binding</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3.5</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0.102</w:t>
            </w:r>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Rho GTPase binding</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3.3</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0.102</w:t>
            </w:r>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GTPase activity</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3.1</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0.107</w:t>
            </w:r>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GTP binding</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2.9</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0.107</w:t>
            </w:r>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Protein N-terminus binding</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2.5</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0.205</w:t>
            </w:r>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 xml:space="preserve">Glutathione </w:t>
            </w:r>
            <w:proofErr w:type="spellStart"/>
            <w:r w:rsidRPr="000A50E7">
              <w:rPr>
                <w:rFonts w:eastAsia="Times New Roman" w:cs="Times New Roman"/>
                <w:color w:val="auto"/>
                <w:sz w:val="20"/>
                <w:szCs w:val="20"/>
                <w:lang w:eastAsia="en-US" w:bidi="ar-SA"/>
              </w:rPr>
              <w:t>transferase</w:t>
            </w:r>
            <w:proofErr w:type="spellEnd"/>
            <w:r w:rsidRPr="000A50E7">
              <w:rPr>
                <w:rFonts w:eastAsia="Times New Roman" w:cs="Times New Roman"/>
                <w:color w:val="auto"/>
                <w:sz w:val="20"/>
                <w:szCs w:val="20"/>
                <w:lang w:eastAsia="en-US" w:bidi="ar-SA"/>
              </w:rPr>
              <w:t xml:space="preserve"> activity</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2.3</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0.205</w:t>
            </w:r>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Steroid binding</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2.3</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0.205</w:t>
            </w:r>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proofErr w:type="spellStart"/>
            <w:r w:rsidRPr="000A50E7">
              <w:rPr>
                <w:rFonts w:eastAsia="Times New Roman" w:cs="Times New Roman"/>
                <w:color w:val="auto"/>
                <w:sz w:val="20"/>
                <w:szCs w:val="20"/>
                <w:lang w:eastAsia="en-US" w:bidi="ar-SA"/>
              </w:rPr>
              <w:t>Carboxy-lyase</w:t>
            </w:r>
            <w:proofErr w:type="spellEnd"/>
            <w:r w:rsidRPr="000A50E7">
              <w:rPr>
                <w:rFonts w:eastAsia="Times New Roman" w:cs="Times New Roman"/>
                <w:color w:val="auto"/>
                <w:sz w:val="20"/>
                <w:szCs w:val="20"/>
                <w:lang w:eastAsia="en-US" w:bidi="ar-SA"/>
              </w:rPr>
              <w:t xml:space="preserve"> activity</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2.2</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0.205</w:t>
            </w:r>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RNA polymerase II core promoter sequence-specific DNA binding</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2.2</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0.205</w:t>
            </w:r>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Protein complex binding</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2.1</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0.205</w:t>
            </w:r>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proofErr w:type="spellStart"/>
            <w:r w:rsidRPr="000A50E7">
              <w:rPr>
                <w:rFonts w:eastAsia="Times New Roman" w:cs="Times New Roman"/>
                <w:color w:val="auto"/>
                <w:sz w:val="20"/>
                <w:szCs w:val="20"/>
                <w:lang w:eastAsia="en-US" w:bidi="ar-SA"/>
              </w:rPr>
              <w:t>Heme</w:t>
            </w:r>
            <w:proofErr w:type="spellEnd"/>
            <w:r w:rsidRPr="000A50E7">
              <w:rPr>
                <w:rFonts w:eastAsia="Times New Roman" w:cs="Times New Roman"/>
                <w:color w:val="auto"/>
                <w:sz w:val="20"/>
                <w:szCs w:val="20"/>
                <w:lang w:eastAsia="en-US" w:bidi="ar-SA"/>
              </w:rPr>
              <w:t xml:space="preserve"> binding</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2.1</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0.205</w:t>
            </w:r>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proofErr w:type="spellStart"/>
            <w:r w:rsidRPr="000A50E7">
              <w:rPr>
                <w:rFonts w:eastAsia="Times New Roman" w:cs="Times New Roman"/>
                <w:color w:val="auto"/>
                <w:sz w:val="20"/>
                <w:szCs w:val="20"/>
                <w:lang w:eastAsia="en-US" w:bidi="ar-SA"/>
              </w:rPr>
              <w:t>Thiolester</w:t>
            </w:r>
            <w:proofErr w:type="spellEnd"/>
            <w:r w:rsidRPr="000A50E7">
              <w:rPr>
                <w:rFonts w:eastAsia="Times New Roman" w:cs="Times New Roman"/>
                <w:color w:val="auto"/>
                <w:sz w:val="20"/>
                <w:szCs w:val="20"/>
                <w:lang w:eastAsia="en-US" w:bidi="ar-SA"/>
              </w:rPr>
              <w:t xml:space="preserve"> hydrolase activity</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2.1</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0.205</w:t>
            </w:r>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proofErr w:type="spellStart"/>
            <w:r w:rsidRPr="000A50E7">
              <w:rPr>
                <w:rFonts w:eastAsia="Times New Roman" w:cs="Times New Roman"/>
                <w:color w:val="auto"/>
                <w:sz w:val="20"/>
                <w:szCs w:val="20"/>
                <w:lang w:eastAsia="en-US" w:bidi="ar-SA"/>
              </w:rPr>
              <w:t>Fibronectin</w:t>
            </w:r>
            <w:proofErr w:type="spellEnd"/>
            <w:r w:rsidRPr="000A50E7">
              <w:rPr>
                <w:rFonts w:eastAsia="Times New Roman" w:cs="Times New Roman"/>
                <w:color w:val="auto"/>
                <w:sz w:val="20"/>
                <w:szCs w:val="20"/>
                <w:lang w:eastAsia="en-US" w:bidi="ar-SA"/>
              </w:rPr>
              <w:t xml:space="preserve"> binding</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2.1</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0.205</w:t>
            </w:r>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Cholesterol binding</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2.1</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0.205</w:t>
            </w:r>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 xml:space="preserve">Histone </w:t>
            </w:r>
            <w:proofErr w:type="spellStart"/>
            <w:r w:rsidRPr="000A50E7">
              <w:rPr>
                <w:rFonts w:eastAsia="Times New Roman" w:cs="Times New Roman"/>
                <w:color w:val="auto"/>
                <w:sz w:val="20"/>
                <w:szCs w:val="20"/>
                <w:lang w:eastAsia="en-US" w:bidi="ar-SA"/>
              </w:rPr>
              <w:t>deacetylase</w:t>
            </w:r>
            <w:proofErr w:type="spellEnd"/>
            <w:r w:rsidRPr="000A50E7">
              <w:rPr>
                <w:rFonts w:eastAsia="Times New Roman" w:cs="Times New Roman"/>
                <w:color w:val="auto"/>
                <w:sz w:val="20"/>
                <w:szCs w:val="20"/>
                <w:lang w:eastAsia="en-US" w:bidi="ar-SA"/>
              </w:rPr>
              <w:t xml:space="preserve"> activity</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2.1</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0.205</w:t>
            </w:r>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Triglyceride lipase activity</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2.0</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0.210</w:t>
            </w:r>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Selenium binding</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2.0</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0.210</w:t>
            </w:r>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Aromatase activity</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2.0</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0.210</w:t>
            </w:r>
          </w:p>
        </w:tc>
      </w:tr>
      <w:tr w:rsidR="002B1BE5" w:rsidRPr="000A50E7" w:rsidTr="000B714D">
        <w:trPr>
          <w:trHeight w:val="300"/>
        </w:trPr>
        <w:tc>
          <w:tcPr>
            <w:tcW w:w="5687"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Beta-tubulin binding</w:t>
            </w:r>
          </w:p>
        </w:tc>
        <w:tc>
          <w:tcPr>
            <w:tcW w:w="1002"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1.9</w:t>
            </w:r>
          </w:p>
        </w:tc>
        <w:tc>
          <w:tcPr>
            <w:tcW w:w="766" w:type="dxa"/>
            <w:tcBorders>
              <w:top w:val="single" w:sz="4" w:space="0" w:color="auto"/>
              <w:left w:val="nil"/>
              <w:bottom w:val="single" w:sz="4" w:space="0" w:color="auto"/>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0.210</w:t>
            </w:r>
          </w:p>
        </w:tc>
      </w:tr>
      <w:tr w:rsidR="002B1BE5" w:rsidRPr="000A50E7" w:rsidTr="000B714D">
        <w:trPr>
          <w:trHeight w:val="300"/>
        </w:trPr>
        <w:tc>
          <w:tcPr>
            <w:tcW w:w="5687" w:type="dxa"/>
            <w:tcBorders>
              <w:top w:val="single" w:sz="4" w:space="0" w:color="auto"/>
              <w:left w:val="nil"/>
              <w:bottom w:val="nil"/>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Actin binding</w:t>
            </w:r>
          </w:p>
        </w:tc>
        <w:tc>
          <w:tcPr>
            <w:tcW w:w="1002" w:type="dxa"/>
            <w:tcBorders>
              <w:top w:val="single" w:sz="4" w:space="0" w:color="auto"/>
              <w:left w:val="nil"/>
              <w:bottom w:val="nil"/>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1.9</w:t>
            </w:r>
          </w:p>
        </w:tc>
        <w:tc>
          <w:tcPr>
            <w:tcW w:w="766" w:type="dxa"/>
            <w:tcBorders>
              <w:top w:val="single" w:sz="4" w:space="0" w:color="auto"/>
              <w:left w:val="nil"/>
              <w:bottom w:val="nil"/>
              <w:right w:val="nil"/>
            </w:tcBorders>
            <w:shd w:val="clear" w:color="auto" w:fill="auto"/>
            <w:noWrap/>
            <w:vAlign w:val="bottom"/>
          </w:tcPr>
          <w:p w:rsidR="002B1BE5" w:rsidRPr="000A50E7" w:rsidRDefault="002B1BE5" w:rsidP="000B714D">
            <w:pPr>
              <w:widowControl/>
              <w:suppressLineNumbers/>
              <w:tabs>
                <w:tab w:val="clear" w:pos="709"/>
              </w:tabs>
              <w:suppressAutoHyphens w:val="0"/>
              <w:spacing w:after="0" w:line="240" w:lineRule="auto"/>
              <w:jc w:val="center"/>
              <w:rPr>
                <w:rFonts w:eastAsia="Times New Roman" w:cs="Times New Roman"/>
                <w:color w:val="auto"/>
                <w:sz w:val="20"/>
                <w:szCs w:val="20"/>
                <w:lang w:eastAsia="en-US" w:bidi="ar-SA"/>
              </w:rPr>
            </w:pPr>
            <w:r w:rsidRPr="000A50E7">
              <w:rPr>
                <w:rFonts w:eastAsia="Times New Roman" w:cs="Times New Roman"/>
                <w:color w:val="auto"/>
                <w:sz w:val="20"/>
                <w:szCs w:val="20"/>
                <w:lang w:eastAsia="en-US" w:bidi="ar-SA"/>
              </w:rPr>
              <w:t>0.210</w:t>
            </w:r>
          </w:p>
        </w:tc>
      </w:tr>
    </w:tbl>
    <w:p w:rsidR="00F46E2A" w:rsidRDefault="00F46E2A" w:rsidP="002B1BE5">
      <w:pPr>
        <w:pStyle w:val="NormalWeb"/>
        <w:suppressLineNumbers/>
        <w:divId w:val="1916357335"/>
        <w:rPr>
          <w:ins w:id="1" w:author="Author"/>
        </w:rPr>
      </w:pPr>
    </w:p>
    <w:p w:rsidR="00F46E2A" w:rsidRDefault="00F46E2A" w:rsidP="002B1BE5">
      <w:pPr>
        <w:pStyle w:val="NormalWeb"/>
        <w:suppressLineNumbers/>
        <w:divId w:val="1916357335"/>
        <w:rPr>
          <w:ins w:id="2" w:author="Author"/>
        </w:rPr>
      </w:pPr>
    </w:p>
    <w:p w:rsidR="00194416" w:rsidRPr="000A50E7" w:rsidRDefault="00F46E2A" w:rsidP="002B1BE5">
      <w:pPr>
        <w:pStyle w:val="NormalWeb"/>
        <w:suppressLineNumbers/>
        <w:divId w:val="1916357335"/>
      </w:pPr>
      <w:ins w:id="3" w:author="Author">
        <w:r>
          <w:fldChar w:fldCharType="begin"/>
        </w:r>
        <w:r>
          <w:instrText xml:space="preserve"> ADDIN PAPERS2_CITATIONS &lt;papers2_bibliography/&gt;</w:instrText>
        </w:r>
      </w:ins>
      <w:r>
        <w:fldChar w:fldCharType="separate"/>
      </w:r>
      <w:ins w:id="4" w:author="Author">
        <w:r>
          <w:fldChar w:fldCharType="end"/>
        </w:r>
      </w:ins>
    </w:p>
    <w:sectPr w:rsidR="00194416" w:rsidRPr="000A50E7" w:rsidSect="002B1BE5">
      <w:type w:val="continuous"/>
      <w:pgSz w:w="12240" w:h="15840"/>
      <w:pgMar w:top="1134" w:right="1134" w:bottom="1134" w:left="1134" w:header="0" w:footer="0" w:gutter="0"/>
      <w:lnNumType w:countBy="1" w:restart="continuous"/>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C21" w:rsidRDefault="00542C21" w:rsidP="00695B4A">
      <w:pPr>
        <w:spacing w:after="0" w:line="240" w:lineRule="auto"/>
      </w:pPr>
      <w:r>
        <w:separator/>
      </w:r>
    </w:p>
  </w:endnote>
  <w:endnote w:type="continuationSeparator" w:id="0">
    <w:p w:rsidR="00542C21" w:rsidRDefault="00542C21" w:rsidP="00695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Droid Sans Fallback">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ACF" w:rsidRDefault="003D2A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ACF" w:rsidRDefault="003D2AC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ACF" w:rsidRDefault="003D2A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C21" w:rsidRDefault="00542C21" w:rsidP="00695B4A">
      <w:pPr>
        <w:spacing w:after="0" w:line="240" w:lineRule="auto"/>
      </w:pPr>
      <w:r>
        <w:separator/>
      </w:r>
    </w:p>
  </w:footnote>
  <w:footnote w:type="continuationSeparator" w:id="0">
    <w:p w:rsidR="00542C21" w:rsidRDefault="00542C21" w:rsidP="00695B4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ACF" w:rsidRDefault="003D2AC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ACF" w:rsidRDefault="003D2AC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ACF" w:rsidRDefault="003D2A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622E"/>
    <w:multiLevelType w:val="hybridMultilevel"/>
    <w:tmpl w:val="4686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34471"/>
    <w:multiLevelType w:val="hybridMultilevel"/>
    <w:tmpl w:val="3F2AA55A"/>
    <w:lvl w:ilvl="0" w:tplc="D5746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E9587F"/>
    <w:multiLevelType w:val="hybridMultilevel"/>
    <w:tmpl w:val="6D863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15B87"/>
    <w:multiLevelType w:val="hybridMultilevel"/>
    <w:tmpl w:val="11E4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A04EE"/>
    <w:multiLevelType w:val="hybridMultilevel"/>
    <w:tmpl w:val="7EE0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40D18"/>
    <w:multiLevelType w:val="hybridMultilevel"/>
    <w:tmpl w:val="F4947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101943"/>
    <w:multiLevelType w:val="hybridMultilevel"/>
    <w:tmpl w:val="0AF0FF32"/>
    <w:lvl w:ilvl="0" w:tplc="71E853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BB351E"/>
    <w:multiLevelType w:val="hybridMultilevel"/>
    <w:tmpl w:val="D7347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8B4909"/>
    <w:multiLevelType w:val="hybridMultilevel"/>
    <w:tmpl w:val="364E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EE2D77"/>
    <w:multiLevelType w:val="hybridMultilevel"/>
    <w:tmpl w:val="DC5E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C24A4F"/>
    <w:multiLevelType w:val="hybridMultilevel"/>
    <w:tmpl w:val="1FC6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4"/>
  </w:num>
  <w:num w:numId="6">
    <w:abstractNumId w:val="9"/>
  </w:num>
  <w:num w:numId="7">
    <w:abstractNumId w:val="7"/>
  </w:num>
  <w:num w:numId="8">
    <w:abstractNumId w:val="8"/>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Gastroenter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svtz2d5rs9et7e0pxrxxefhzxr5zwp22exv&quot;&gt;Final-array&lt;record-ids&gt;&lt;item&gt;3&lt;/item&gt;&lt;item&gt;233&lt;/item&gt;&lt;item&gt;240&lt;/item&gt;&lt;item&gt;242&lt;/item&gt;&lt;item&gt;243&lt;/item&gt;&lt;item&gt;244&lt;/item&gt;&lt;item&gt;248&lt;/item&gt;&lt;item&gt;249&lt;/item&gt;&lt;item&gt;358&lt;/item&gt;&lt;item&gt;362&lt;/item&gt;&lt;item&gt;367&lt;/item&gt;&lt;item&gt;372&lt;/item&gt;&lt;item&gt;373&lt;/item&gt;&lt;item&gt;374&lt;/item&gt;&lt;item&gt;375&lt;/item&gt;&lt;item&gt;382&lt;/item&gt;&lt;item&gt;561&lt;/item&gt;&lt;item&gt;564&lt;/item&gt;&lt;item&gt;573&lt;/item&gt;&lt;item&gt;580&lt;/item&gt;&lt;item&gt;589&lt;/item&gt;&lt;item&gt;592&lt;/item&gt;&lt;item&gt;593&lt;/item&gt;&lt;item&gt;655&lt;/item&gt;&lt;item&gt;656&lt;/item&gt;&lt;/record-ids&gt;&lt;/item&gt;&lt;/Libraries&gt;"/>
  </w:docVars>
  <w:rsids>
    <w:rsidRoot w:val="00E6694C"/>
    <w:rsid w:val="000020C3"/>
    <w:rsid w:val="000028F7"/>
    <w:rsid w:val="000037EA"/>
    <w:rsid w:val="00003967"/>
    <w:rsid w:val="00003A49"/>
    <w:rsid w:val="00006510"/>
    <w:rsid w:val="00006E17"/>
    <w:rsid w:val="00007DEE"/>
    <w:rsid w:val="00010E33"/>
    <w:rsid w:val="00011325"/>
    <w:rsid w:val="000117EB"/>
    <w:rsid w:val="00011B03"/>
    <w:rsid w:val="00011DD8"/>
    <w:rsid w:val="00011E12"/>
    <w:rsid w:val="00013638"/>
    <w:rsid w:val="00014F22"/>
    <w:rsid w:val="00015D8A"/>
    <w:rsid w:val="00016331"/>
    <w:rsid w:val="00016A6B"/>
    <w:rsid w:val="00017A22"/>
    <w:rsid w:val="00017B22"/>
    <w:rsid w:val="00017BB2"/>
    <w:rsid w:val="00020A19"/>
    <w:rsid w:val="000220E8"/>
    <w:rsid w:val="000221D3"/>
    <w:rsid w:val="00023A23"/>
    <w:rsid w:val="00023E63"/>
    <w:rsid w:val="00023F0C"/>
    <w:rsid w:val="0002490D"/>
    <w:rsid w:val="00024CA2"/>
    <w:rsid w:val="00025206"/>
    <w:rsid w:val="00026025"/>
    <w:rsid w:val="000269EB"/>
    <w:rsid w:val="000312DF"/>
    <w:rsid w:val="0003269A"/>
    <w:rsid w:val="000333AC"/>
    <w:rsid w:val="000340AB"/>
    <w:rsid w:val="00034862"/>
    <w:rsid w:val="000358FC"/>
    <w:rsid w:val="000368E7"/>
    <w:rsid w:val="00037B45"/>
    <w:rsid w:val="0004270E"/>
    <w:rsid w:val="00042821"/>
    <w:rsid w:val="00042FE2"/>
    <w:rsid w:val="000474FE"/>
    <w:rsid w:val="000505F9"/>
    <w:rsid w:val="00050F72"/>
    <w:rsid w:val="00051051"/>
    <w:rsid w:val="00051990"/>
    <w:rsid w:val="000552AC"/>
    <w:rsid w:val="00056BC9"/>
    <w:rsid w:val="00056E99"/>
    <w:rsid w:val="00057D0C"/>
    <w:rsid w:val="00060484"/>
    <w:rsid w:val="00060B4A"/>
    <w:rsid w:val="000610FE"/>
    <w:rsid w:val="000612EA"/>
    <w:rsid w:val="000618B4"/>
    <w:rsid w:val="0006302E"/>
    <w:rsid w:val="00065239"/>
    <w:rsid w:val="00066556"/>
    <w:rsid w:val="00067558"/>
    <w:rsid w:val="00071FA5"/>
    <w:rsid w:val="00073F78"/>
    <w:rsid w:val="0007435A"/>
    <w:rsid w:val="00080177"/>
    <w:rsid w:val="00081225"/>
    <w:rsid w:val="00081A89"/>
    <w:rsid w:val="000841A6"/>
    <w:rsid w:val="00084366"/>
    <w:rsid w:val="00084CE8"/>
    <w:rsid w:val="00087C15"/>
    <w:rsid w:val="00091090"/>
    <w:rsid w:val="0009121D"/>
    <w:rsid w:val="00091551"/>
    <w:rsid w:val="000924B1"/>
    <w:rsid w:val="00093EC5"/>
    <w:rsid w:val="00094870"/>
    <w:rsid w:val="00094CDB"/>
    <w:rsid w:val="00095EA4"/>
    <w:rsid w:val="000A0EF9"/>
    <w:rsid w:val="000A1637"/>
    <w:rsid w:val="000A173C"/>
    <w:rsid w:val="000A320A"/>
    <w:rsid w:val="000A3236"/>
    <w:rsid w:val="000A3BB0"/>
    <w:rsid w:val="000A415D"/>
    <w:rsid w:val="000A421E"/>
    <w:rsid w:val="000A50E7"/>
    <w:rsid w:val="000A7234"/>
    <w:rsid w:val="000A79C4"/>
    <w:rsid w:val="000B0BEA"/>
    <w:rsid w:val="000B1461"/>
    <w:rsid w:val="000B2D6B"/>
    <w:rsid w:val="000B33DE"/>
    <w:rsid w:val="000B3841"/>
    <w:rsid w:val="000B515A"/>
    <w:rsid w:val="000B51AC"/>
    <w:rsid w:val="000B5899"/>
    <w:rsid w:val="000B5DB4"/>
    <w:rsid w:val="000B6CEB"/>
    <w:rsid w:val="000B714D"/>
    <w:rsid w:val="000B77A7"/>
    <w:rsid w:val="000B7E30"/>
    <w:rsid w:val="000C0459"/>
    <w:rsid w:val="000C1055"/>
    <w:rsid w:val="000C1CA8"/>
    <w:rsid w:val="000C1D03"/>
    <w:rsid w:val="000C23E6"/>
    <w:rsid w:val="000C2B75"/>
    <w:rsid w:val="000C54A7"/>
    <w:rsid w:val="000C5B75"/>
    <w:rsid w:val="000C5D50"/>
    <w:rsid w:val="000C6C22"/>
    <w:rsid w:val="000C7DF6"/>
    <w:rsid w:val="000D0167"/>
    <w:rsid w:val="000D0911"/>
    <w:rsid w:val="000D2253"/>
    <w:rsid w:val="000D24C5"/>
    <w:rsid w:val="000D267F"/>
    <w:rsid w:val="000D2E49"/>
    <w:rsid w:val="000D40F7"/>
    <w:rsid w:val="000D413C"/>
    <w:rsid w:val="000D42F7"/>
    <w:rsid w:val="000D448C"/>
    <w:rsid w:val="000D4A1C"/>
    <w:rsid w:val="000D5192"/>
    <w:rsid w:val="000D59F9"/>
    <w:rsid w:val="000D6B38"/>
    <w:rsid w:val="000D71A1"/>
    <w:rsid w:val="000E0884"/>
    <w:rsid w:val="000E0894"/>
    <w:rsid w:val="000E1A27"/>
    <w:rsid w:val="000E1A88"/>
    <w:rsid w:val="000E3306"/>
    <w:rsid w:val="000E3D1E"/>
    <w:rsid w:val="000E3E95"/>
    <w:rsid w:val="000E4106"/>
    <w:rsid w:val="000E44B2"/>
    <w:rsid w:val="000E50CB"/>
    <w:rsid w:val="000F1695"/>
    <w:rsid w:val="000F2BE0"/>
    <w:rsid w:val="000F3080"/>
    <w:rsid w:val="000F420F"/>
    <w:rsid w:val="000F4BBF"/>
    <w:rsid w:val="000F54D4"/>
    <w:rsid w:val="000F5EEC"/>
    <w:rsid w:val="000F7CEA"/>
    <w:rsid w:val="00100C83"/>
    <w:rsid w:val="001031A3"/>
    <w:rsid w:val="00103483"/>
    <w:rsid w:val="00104525"/>
    <w:rsid w:val="00106233"/>
    <w:rsid w:val="00107BA2"/>
    <w:rsid w:val="00107CCC"/>
    <w:rsid w:val="00111EE5"/>
    <w:rsid w:val="001134F1"/>
    <w:rsid w:val="00113550"/>
    <w:rsid w:val="00113ABD"/>
    <w:rsid w:val="00113C57"/>
    <w:rsid w:val="00115415"/>
    <w:rsid w:val="001163DB"/>
    <w:rsid w:val="00117B85"/>
    <w:rsid w:val="00117DAE"/>
    <w:rsid w:val="00120925"/>
    <w:rsid w:val="0012387F"/>
    <w:rsid w:val="00123DE9"/>
    <w:rsid w:val="00124075"/>
    <w:rsid w:val="001257A0"/>
    <w:rsid w:val="001266DB"/>
    <w:rsid w:val="00127DCF"/>
    <w:rsid w:val="00127F9B"/>
    <w:rsid w:val="001304DC"/>
    <w:rsid w:val="00130985"/>
    <w:rsid w:val="001311AB"/>
    <w:rsid w:val="001316AA"/>
    <w:rsid w:val="001318AF"/>
    <w:rsid w:val="00132486"/>
    <w:rsid w:val="00134B36"/>
    <w:rsid w:val="001354ED"/>
    <w:rsid w:val="00135D74"/>
    <w:rsid w:val="001365FC"/>
    <w:rsid w:val="00136E2E"/>
    <w:rsid w:val="00140873"/>
    <w:rsid w:val="00140B54"/>
    <w:rsid w:val="00141045"/>
    <w:rsid w:val="001418E8"/>
    <w:rsid w:val="00141B7A"/>
    <w:rsid w:val="00141B80"/>
    <w:rsid w:val="00142AC2"/>
    <w:rsid w:val="00142D30"/>
    <w:rsid w:val="00142D52"/>
    <w:rsid w:val="001439E7"/>
    <w:rsid w:val="00150B58"/>
    <w:rsid w:val="00153863"/>
    <w:rsid w:val="00155954"/>
    <w:rsid w:val="0015615F"/>
    <w:rsid w:val="001571F1"/>
    <w:rsid w:val="00161620"/>
    <w:rsid w:val="00161BB1"/>
    <w:rsid w:val="001638BE"/>
    <w:rsid w:val="00163B3F"/>
    <w:rsid w:val="00165870"/>
    <w:rsid w:val="00165EB4"/>
    <w:rsid w:val="0016753F"/>
    <w:rsid w:val="001678BD"/>
    <w:rsid w:val="0017085E"/>
    <w:rsid w:val="00170FAF"/>
    <w:rsid w:val="00171DF9"/>
    <w:rsid w:val="00171FD7"/>
    <w:rsid w:val="0017211B"/>
    <w:rsid w:val="001728EC"/>
    <w:rsid w:val="00172FD2"/>
    <w:rsid w:val="00173174"/>
    <w:rsid w:val="00173592"/>
    <w:rsid w:val="001740FC"/>
    <w:rsid w:val="001751DA"/>
    <w:rsid w:val="00175786"/>
    <w:rsid w:val="001769DD"/>
    <w:rsid w:val="00176DED"/>
    <w:rsid w:val="00176DF5"/>
    <w:rsid w:val="00183599"/>
    <w:rsid w:val="001849E7"/>
    <w:rsid w:val="00185791"/>
    <w:rsid w:val="00185F88"/>
    <w:rsid w:val="00190BD2"/>
    <w:rsid w:val="00191F8A"/>
    <w:rsid w:val="0019289A"/>
    <w:rsid w:val="00193ACA"/>
    <w:rsid w:val="00194416"/>
    <w:rsid w:val="00194999"/>
    <w:rsid w:val="00196661"/>
    <w:rsid w:val="00197B21"/>
    <w:rsid w:val="00197D99"/>
    <w:rsid w:val="001A0229"/>
    <w:rsid w:val="001A1658"/>
    <w:rsid w:val="001A2B73"/>
    <w:rsid w:val="001A42CB"/>
    <w:rsid w:val="001A4FD8"/>
    <w:rsid w:val="001A59C6"/>
    <w:rsid w:val="001A6666"/>
    <w:rsid w:val="001A6FBF"/>
    <w:rsid w:val="001B12D1"/>
    <w:rsid w:val="001B1DA1"/>
    <w:rsid w:val="001B45B5"/>
    <w:rsid w:val="001B4851"/>
    <w:rsid w:val="001B4CF8"/>
    <w:rsid w:val="001B62B5"/>
    <w:rsid w:val="001B6C5B"/>
    <w:rsid w:val="001B796F"/>
    <w:rsid w:val="001C05E3"/>
    <w:rsid w:val="001C0867"/>
    <w:rsid w:val="001C231F"/>
    <w:rsid w:val="001C2FC3"/>
    <w:rsid w:val="001C4288"/>
    <w:rsid w:val="001C4411"/>
    <w:rsid w:val="001C57B6"/>
    <w:rsid w:val="001C7782"/>
    <w:rsid w:val="001D0950"/>
    <w:rsid w:val="001D11DC"/>
    <w:rsid w:val="001D21BB"/>
    <w:rsid w:val="001D40F6"/>
    <w:rsid w:val="001D453B"/>
    <w:rsid w:val="001D4E32"/>
    <w:rsid w:val="001D5B8F"/>
    <w:rsid w:val="001D6D9E"/>
    <w:rsid w:val="001D72CB"/>
    <w:rsid w:val="001D7929"/>
    <w:rsid w:val="001E0A47"/>
    <w:rsid w:val="001E230C"/>
    <w:rsid w:val="001E24E7"/>
    <w:rsid w:val="001E4D99"/>
    <w:rsid w:val="001E4EDE"/>
    <w:rsid w:val="001E600E"/>
    <w:rsid w:val="001E6469"/>
    <w:rsid w:val="001E7A0C"/>
    <w:rsid w:val="001F0F29"/>
    <w:rsid w:val="001F161A"/>
    <w:rsid w:val="001F2E63"/>
    <w:rsid w:val="001F3015"/>
    <w:rsid w:val="001F456A"/>
    <w:rsid w:val="001F4BD5"/>
    <w:rsid w:val="001F79B9"/>
    <w:rsid w:val="00200FBD"/>
    <w:rsid w:val="00201150"/>
    <w:rsid w:val="002016D4"/>
    <w:rsid w:val="00201909"/>
    <w:rsid w:val="002019BC"/>
    <w:rsid w:val="00202434"/>
    <w:rsid w:val="002051A6"/>
    <w:rsid w:val="00210DDF"/>
    <w:rsid w:val="00211C41"/>
    <w:rsid w:val="002125E6"/>
    <w:rsid w:val="00213A63"/>
    <w:rsid w:val="00214D96"/>
    <w:rsid w:val="002157B5"/>
    <w:rsid w:val="0021584D"/>
    <w:rsid w:val="00216066"/>
    <w:rsid w:val="00216224"/>
    <w:rsid w:val="002174BE"/>
    <w:rsid w:val="00217B17"/>
    <w:rsid w:val="002204B9"/>
    <w:rsid w:val="002204BC"/>
    <w:rsid w:val="0022201E"/>
    <w:rsid w:val="00222B3C"/>
    <w:rsid w:val="00223E6E"/>
    <w:rsid w:val="00225C58"/>
    <w:rsid w:val="00227CE3"/>
    <w:rsid w:val="00230CAF"/>
    <w:rsid w:val="00230F1A"/>
    <w:rsid w:val="0023210A"/>
    <w:rsid w:val="00233773"/>
    <w:rsid w:val="00233A56"/>
    <w:rsid w:val="00233BB8"/>
    <w:rsid w:val="0023581F"/>
    <w:rsid w:val="00236132"/>
    <w:rsid w:val="002403D0"/>
    <w:rsid w:val="002407B0"/>
    <w:rsid w:val="00240876"/>
    <w:rsid w:val="00241ABA"/>
    <w:rsid w:val="00241CE0"/>
    <w:rsid w:val="0024267E"/>
    <w:rsid w:val="00242F1E"/>
    <w:rsid w:val="002431A9"/>
    <w:rsid w:val="00244D29"/>
    <w:rsid w:val="00245B60"/>
    <w:rsid w:val="00245C01"/>
    <w:rsid w:val="00245CC8"/>
    <w:rsid w:val="00247881"/>
    <w:rsid w:val="00247B50"/>
    <w:rsid w:val="00250CF5"/>
    <w:rsid w:val="00251D3F"/>
    <w:rsid w:val="0025201F"/>
    <w:rsid w:val="00252C24"/>
    <w:rsid w:val="00254735"/>
    <w:rsid w:val="002606C6"/>
    <w:rsid w:val="00262A41"/>
    <w:rsid w:val="00263E61"/>
    <w:rsid w:val="00264752"/>
    <w:rsid w:val="00265CEB"/>
    <w:rsid w:val="00266832"/>
    <w:rsid w:val="00270182"/>
    <w:rsid w:val="00270AAA"/>
    <w:rsid w:val="002711A5"/>
    <w:rsid w:val="002717A9"/>
    <w:rsid w:val="00271E95"/>
    <w:rsid w:val="002731CB"/>
    <w:rsid w:val="00273361"/>
    <w:rsid w:val="00273A3F"/>
    <w:rsid w:val="002762E6"/>
    <w:rsid w:val="00276347"/>
    <w:rsid w:val="00276CCB"/>
    <w:rsid w:val="00280693"/>
    <w:rsid w:val="00280F15"/>
    <w:rsid w:val="00281927"/>
    <w:rsid w:val="0028229B"/>
    <w:rsid w:val="00282EB4"/>
    <w:rsid w:val="00283785"/>
    <w:rsid w:val="002863AB"/>
    <w:rsid w:val="00287585"/>
    <w:rsid w:val="002876F2"/>
    <w:rsid w:val="002879E1"/>
    <w:rsid w:val="002905E0"/>
    <w:rsid w:val="00290CE7"/>
    <w:rsid w:val="00290D10"/>
    <w:rsid w:val="00290E2C"/>
    <w:rsid w:val="00291485"/>
    <w:rsid w:val="002916B8"/>
    <w:rsid w:val="0029546E"/>
    <w:rsid w:val="00297501"/>
    <w:rsid w:val="00297DC5"/>
    <w:rsid w:val="00297E53"/>
    <w:rsid w:val="00297F03"/>
    <w:rsid w:val="002A01E2"/>
    <w:rsid w:val="002A0DE3"/>
    <w:rsid w:val="002A1A56"/>
    <w:rsid w:val="002A39CB"/>
    <w:rsid w:val="002B1418"/>
    <w:rsid w:val="002B1BE5"/>
    <w:rsid w:val="002B2CA1"/>
    <w:rsid w:val="002B5A2D"/>
    <w:rsid w:val="002B5F16"/>
    <w:rsid w:val="002B6083"/>
    <w:rsid w:val="002B6CBA"/>
    <w:rsid w:val="002C084F"/>
    <w:rsid w:val="002C0F57"/>
    <w:rsid w:val="002C1331"/>
    <w:rsid w:val="002C1928"/>
    <w:rsid w:val="002C1C4F"/>
    <w:rsid w:val="002C2E56"/>
    <w:rsid w:val="002C32C7"/>
    <w:rsid w:val="002C3403"/>
    <w:rsid w:val="002C404B"/>
    <w:rsid w:val="002C4CDB"/>
    <w:rsid w:val="002C6B2F"/>
    <w:rsid w:val="002D09B0"/>
    <w:rsid w:val="002D0A5A"/>
    <w:rsid w:val="002D4C7B"/>
    <w:rsid w:val="002D69C3"/>
    <w:rsid w:val="002D705D"/>
    <w:rsid w:val="002D7838"/>
    <w:rsid w:val="002E0904"/>
    <w:rsid w:val="002E1714"/>
    <w:rsid w:val="002E28B4"/>
    <w:rsid w:val="002E28C4"/>
    <w:rsid w:val="002E2C55"/>
    <w:rsid w:val="002E5624"/>
    <w:rsid w:val="002E5F2A"/>
    <w:rsid w:val="002E64B2"/>
    <w:rsid w:val="002F191A"/>
    <w:rsid w:val="002F3053"/>
    <w:rsid w:val="002F3999"/>
    <w:rsid w:val="002F3E72"/>
    <w:rsid w:val="002F44F7"/>
    <w:rsid w:val="002F4769"/>
    <w:rsid w:val="002F49B8"/>
    <w:rsid w:val="002F6355"/>
    <w:rsid w:val="002F691B"/>
    <w:rsid w:val="002F6BE4"/>
    <w:rsid w:val="002F77C0"/>
    <w:rsid w:val="0030052E"/>
    <w:rsid w:val="00300B1F"/>
    <w:rsid w:val="003015F7"/>
    <w:rsid w:val="0030232B"/>
    <w:rsid w:val="003024D7"/>
    <w:rsid w:val="003033DA"/>
    <w:rsid w:val="0030453F"/>
    <w:rsid w:val="00304EFF"/>
    <w:rsid w:val="00304F38"/>
    <w:rsid w:val="00306DF0"/>
    <w:rsid w:val="00307F72"/>
    <w:rsid w:val="00311314"/>
    <w:rsid w:val="0031292B"/>
    <w:rsid w:val="0031472E"/>
    <w:rsid w:val="00314955"/>
    <w:rsid w:val="00317908"/>
    <w:rsid w:val="00317EEF"/>
    <w:rsid w:val="00322452"/>
    <w:rsid w:val="00322A12"/>
    <w:rsid w:val="00322EF3"/>
    <w:rsid w:val="00324FB1"/>
    <w:rsid w:val="0032554E"/>
    <w:rsid w:val="00325E4F"/>
    <w:rsid w:val="003268A5"/>
    <w:rsid w:val="003301B1"/>
    <w:rsid w:val="00330A80"/>
    <w:rsid w:val="00330B9F"/>
    <w:rsid w:val="00331090"/>
    <w:rsid w:val="00331929"/>
    <w:rsid w:val="003323D1"/>
    <w:rsid w:val="00333035"/>
    <w:rsid w:val="00335105"/>
    <w:rsid w:val="003351E0"/>
    <w:rsid w:val="003354D8"/>
    <w:rsid w:val="003363B0"/>
    <w:rsid w:val="0033757E"/>
    <w:rsid w:val="0034000F"/>
    <w:rsid w:val="003404B0"/>
    <w:rsid w:val="00340AE1"/>
    <w:rsid w:val="00341ACA"/>
    <w:rsid w:val="00342FE5"/>
    <w:rsid w:val="003430CF"/>
    <w:rsid w:val="00343404"/>
    <w:rsid w:val="00344179"/>
    <w:rsid w:val="00347230"/>
    <w:rsid w:val="0034740B"/>
    <w:rsid w:val="00347C54"/>
    <w:rsid w:val="0035009E"/>
    <w:rsid w:val="00350E2E"/>
    <w:rsid w:val="00352D9A"/>
    <w:rsid w:val="0035346D"/>
    <w:rsid w:val="00353581"/>
    <w:rsid w:val="00356B0B"/>
    <w:rsid w:val="00360B86"/>
    <w:rsid w:val="0036203A"/>
    <w:rsid w:val="00362998"/>
    <w:rsid w:val="003636C6"/>
    <w:rsid w:val="0036377C"/>
    <w:rsid w:val="00363F47"/>
    <w:rsid w:val="00365A2B"/>
    <w:rsid w:val="00366165"/>
    <w:rsid w:val="0036770D"/>
    <w:rsid w:val="0037099B"/>
    <w:rsid w:val="00370BF8"/>
    <w:rsid w:val="00372682"/>
    <w:rsid w:val="003734F4"/>
    <w:rsid w:val="003735A3"/>
    <w:rsid w:val="00375411"/>
    <w:rsid w:val="003759C3"/>
    <w:rsid w:val="00376507"/>
    <w:rsid w:val="003767F4"/>
    <w:rsid w:val="00376B69"/>
    <w:rsid w:val="00376B6B"/>
    <w:rsid w:val="00377012"/>
    <w:rsid w:val="00380ABC"/>
    <w:rsid w:val="00382D31"/>
    <w:rsid w:val="00387408"/>
    <w:rsid w:val="00390C20"/>
    <w:rsid w:val="00391858"/>
    <w:rsid w:val="00391B73"/>
    <w:rsid w:val="00392A0F"/>
    <w:rsid w:val="00392A3A"/>
    <w:rsid w:val="00393B7C"/>
    <w:rsid w:val="00394618"/>
    <w:rsid w:val="00396D58"/>
    <w:rsid w:val="00396EF7"/>
    <w:rsid w:val="003A07AC"/>
    <w:rsid w:val="003A1DDB"/>
    <w:rsid w:val="003A2606"/>
    <w:rsid w:val="003A265B"/>
    <w:rsid w:val="003A268F"/>
    <w:rsid w:val="003A449E"/>
    <w:rsid w:val="003A4940"/>
    <w:rsid w:val="003A4C50"/>
    <w:rsid w:val="003A5462"/>
    <w:rsid w:val="003A56F7"/>
    <w:rsid w:val="003A5FF5"/>
    <w:rsid w:val="003A6CF9"/>
    <w:rsid w:val="003A736B"/>
    <w:rsid w:val="003A7610"/>
    <w:rsid w:val="003B151D"/>
    <w:rsid w:val="003B3AE5"/>
    <w:rsid w:val="003B3D22"/>
    <w:rsid w:val="003B40F1"/>
    <w:rsid w:val="003B5D7F"/>
    <w:rsid w:val="003B62B5"/>
    <w:rsid w:val="003B7FA0"/>
    <w:rsid w:val="003C0831"/>
    <w:rsid w:val="003C17DE"/>
    <w:rsid w:val="003C2411"/>
    <w:rsid w:val="003C29E9"/>
    <w:rsid w:val="003C351B"/>
    <w:rsid w:val="003C5F65"/>
    <w:rsid w:val="003C6F29"/>
    <w:rsid w:val="003C7916"/>
    <w:rsid w:val="003C7DAD"/>
    <w:rsid w:val="003D253D"/>
    <w:rsid w:val="003D2ACF"/>
    <w:rsid w:val="003D421A"/>
    <w:rsid w:val="003D55A7"/>
    <w:rsid w:val="003E017C"/>
    <w:rsid w:val="003E035B"/>
    <w:rsid w:val="003E13ED"/>
    <w:rsid w:val="003E1ACA"/>
    <w:rsid w:val="003E26B0"/>
    <w:rsid w:val="003E3344"/>
    <w:rsid w:val="003E4753"/>
    <w:rsid w:val="003E48F4"/>
    <w:rsid w:val="003E556C"/>
    <w:rsid w:val="003E678A"/>
    <w:rsid w:val="003E7BEF"/>
    <w:rsid w:val="003F0F08"/>
    <w:rsid w:val="003F381D"/>
    <w:rsid w:val="003F43C4"/>
    <w:rsid w:val="003F47CF"/>
    <w:rsid w:val="003F4C1D"/>
    <w:rsid w:val="003F59E4"/>
    <w:rsid w:val="003F624A"/>
    <w:rsid w:val="003F7164"/>
    <w:rsid w:val="003F7BCF"/>
    <w:rsid w:val="00400721"/>
    <w:rsid w:val="0040183B"/>
    <w:rsid w:val="00402616"/>
    <w:rsid w:val="004034C0"/>
    <w:rsid w:val="0040398D"/>
    <w:rsid w:val="00406A3D"/>
    <w:rsid w:val="00407D24"/>
    <w:rsid w:val="00412A75"/>
    <w:rsid w:val="00414063"/>
    <w:rsid w:val="00417E15"/>
    <w:rsid w:val="004221C0"/>
    <w:rsid w:val="0042318F"/>
    <w:rsid w:val="00424732"/>
    <w:rsid w:val="00424EAD"/>
    <w:rsid w:val="00425DC8"/>
    <w:rsid w:val="00426DCB"/>
    <w:rsid w:val="00430F0B"/>
    <w:rsid w:val="004323EB"/>
    <w:rsid w:val="00432663"/>
    <w:rsid w:val="00433B8C"/>
    <w:rsid w:val="00433F77"/>
    <w:rsid w:val="004348BC"/>
    <w:rsid w:val="00434D2B"/>
    <w:rsid w:val="00434D2D"/>
    <w:rsid w:val="0043568F"/>
    <w:rsid w:val="0044275A"/>
    <w:rsid w:val="00444286"/>
    <w:rsid w:val="00445572"/>
    <w:rsid w:val="00445763"/>
    <w:rsid w:val="0044681D"/>
    <w:rsid w:val="00447A2A"/>
    <w:rsid w:val="00450889"/>
    <w:rsid w:val="00450E93"/>
    <w:rsid w:val="00451204"/>
    <w:rsid w:val="004528AC"/>
    <w:rsid w:val="004544BF"/>
    <w:rsid w:val="004551A1"/>
    <w:rsid w:val="00457167"/>
    <w:rsid w:val="0046050F"/>
    <w:rsid w:val="00461D94"/>
    <w:rsid w:val="0046246D"/>
    <w:rsid w:val="00462671"/>
    <w:rsid w:val="00464822"/>
    <w:rsid w:val="00465573"/>
    <w:rsid w:val="00465826"/>
    <w:rsid w:val="00471784"/>
    <w:rsid w:val="0047178B"/>
    <w:rsid w:val="00472DE3"/>
    <w:rsid w:val="00474449"/>
    <w:rsid w:val="00474AF2"/>
    <w:rsid w:val="00475042"/>
    <w:rsid w:val="00475AD9"/>
    <w:rsid w:val="00475FCE"/>
    <w:rsid w:val="00476A6D"/>
    <w:rsid w:val="004776AA"/>
    <w:rsid w:val="00481D3E"/>
    <w:rsid w:val="0048255C"/>
    <w:rsid w:val="00484B68"/>
    <w:rsid w:val="00485981"/>
    <w:rsid w:val="004860DA"/>
    <w:rsid w:val="00486D00"/>
    <w:rsid w:val="00486FC3"/>
    <w:rsid w:val="0049011C"/>
    <w:rsid w:val="00491293"/>
    <w:rsid w:val="004916AF"/>
    <w:rsid w:val="00494F68"/>
    <w:rsid w:val="00495228"/>
    <w:rsid w:val="00495862"/>
    <w:rsid w:val="004958B9"/>
    <w:rsid w:val="00496115"/>
    <w:rsid w:val="004A0B89"/>
    <w:rsid w:val="004A0F84"/>
    <w:rsid w:val="004A28C6"/>
    <w:rsid w:val="004A2DB7"/>
    <w:rsid w:val="004A3394"/>
    <w:rsid w:val="004A3B96"/>
    <w:rsid w:val="004A3DE3"/>
    <w:rsid w:val="004A4299"/>
    <w:rsid w:val="004A549D"/>
    <w:rsid w:val="004A5965"/>
    <w:rsid w:val="004A5F31"/>
    <w:rsid w:val="004A6E74"/>
    <w:rsid w:val="004B1606"/>
    <w:rsid w:val="004B3206"/>
    <w:rsid w:val="004B3664"/>
    <w:rsid w:val="004B37A9"/>
    <w:rsid w:val="004B3E0E"/>
    <w:rsid w:val="004B46C6"/>
    <w:rsid w:val="004B630E"/>
    <w:rsid w:val="004B6EE9"/>
    <w:rsid w:val="004B756B"/>
    <w:rsid w:val="004C0B4A"/>
    <w:rsid w:val="004C1340"/>
    <w:rsid w:val="004C1B40"/>
    <w:rsid w:val="004C23C7"/>
    <w:rsid w:val="004C28E0"/>
    <w:rsid w:val="004C453B"/>
    <w:rsid w:val="004C471A"/>
    <w:rsid w:val="004C52A8"/>
    <w:rsid w:val="004C58C9"/>
    <w:rsid w:val="004C74A3"/>
    <w:rsid w:val="004C7CC6"/>
    <w:rsid w:val="004C7E68"/>
    <w:rsid w:val="004D0DE6"/>
    <w:rsid w:val="004D0F39"/>
    <w:rsid w:val="004D15B4"/>
    <w:rsid w:val="004D357E"/>
    <w:rsid w:val="004D448D"/>
    <w:rsid w:val="004D59CF"/>
    <w:rsid w:val="004E0242"/>
    <w:rsid w:val="004E1762"/>
    <w:rsid w:val="004E1E38"/>
    <w:rsid w:val="004E272C"/>
    <w:rsid w:val="004E2E82"/>
    <w:rsid w:val="004E2EB2"/>
    <w:rsid w:val="004E3A39"/>
    <w:rsid w:val="004E3C7F"/>
    <w:rsid w:val="004E5506"/>
    <w:rsid w:val="004E6A05"/>
    <w:rsid w:val="004E71F4"/>
    <w:rsid w:val="004F19ED"/>
    <w:rsid w:val="004F213A"/>
    <w:rsid w:val="004F426E"/>
    <w:rsid w:val="004F48BC"/>
    <w:rsid w:val="004F4FF1"/>
    <w:rsid w:val="004F5448"/>
    <w:rsid w:val="0050075E"/>
    <w:rsid w:val="00501F80"/>
    <w:rsid w:val="00502492"/>
    <w:rsid w:val="00502C0B"/>
    <w:rsid w:val="0050376D"/>
    <w:rsid w:val="0050420E"/>
    <w:rsid w:val="00506678"/>
    <w:rsid w:val="00507EBD"/>
    <w:rsid w:val="005157D3"/>
    <w:rsid w:val="00515A6B"/>
    <w:rsid w:val="00516AC0"/>
    <w:rsid w:val="005174CE"/>
    <w:rsid w:val="005226EA"/>
    <w:rsid w:val="005228CA"/>
    <w:rsid w:val="00524264"/>
    <w:rsid w:val="005251F4"/>
    <w:rsid w:val="005252BC"/>
    <w:rsid w:val="0052549E"/>
    <w:rsid w:val="00525CC5"/>
    <w:rsid w:val="00526761"/>
    <w:rsid w:val="005267BE"/>
    <w:rsid w:val="0052735F"/>
    <w:rsid w:val="00530042"/>
    <w:rsid w:val="005306D9"/>
    <w:rsid w:val="00530C70"/>
    <w:rsid w:val="005323B8"/>
    <w:rsid w:val="00535980"/>
    <w:rsid w:val="00535A91"/>
    <w:rsid w:val="005405AF"/>
    <w:rsid w:val="00540777"/>
    <w:rsid w:val="00540DB1"/>
    <w:rsid w:val="0054262C"/>
    <w:rsid w:val="00542C21"/>
    <w:rsid w:val="00543C0E"/>
    <w:rsid w:val="00544667"/>
    <w:rsid w:val="00545505"/>
    <w:rsid w:val="00545A1E"/>
    <w:rsid w:val="00545AD5"/>
    <w:rsid w:val="00545C85"/>
    <w:rsid w:val="00545ED1"/>
    <w:rsid w:val="005471B3"/>
    <w:rsid w:val="00547392"/>
    <w:rsid w:val="005513E0"/>
    <w:rsid w:val="0055167E"/>
    <w:rsid w:val="0055183E"/>
    <w:rsid w:val="00554F64"/>
    <w:rsid w:val="0055580D"/>
    <w:rsid w:val="005566ED"/>
    <w:rsid w:val="00556B7E"/>
    <w:rsid w:val="00557482"/>
    <w:rsid w:val="0055766B"/>
    <w:rsid w:val="005579DA"/>
    <w:rsid w:val="005609B5"/>
    <w:rsid w:val="00560E90"/>
    <w:rsid w:val="0056222F"/>
    <w:rsid w:val="005625C9"/>
    <w:rsid w:val="00562DBC"/>
    <w:rsid w:val="0056307C"/>
    <w:rsid w:val="0056450E"/>
    <w:rsid w:val="00565369"/>
    <w:rsid w:val="005659D2"/>
    <w:rsid w:val="00566B28"/>
    <w:rsid w:val="00571986"/>
    <w:rsid w:val="00571CC3"/>
    <w:rsid w:val="005723E3"/>
    <w:rsid w:val="00573862"/>
    <w:rsid w:val="00575A2B"/>
    <w:rsid w:val="00575FB2"/>
    <w:rsid w:val="005776E7"/>
    <w:rsid w:val="00582085"/>
    <w:rsid w:val="005836F6"/>
    <w:rsid w:val="00583D9E"/>
    <w:rsid w:val="00583ECF"/>
    <w:rsid w:val="00591177"/>
    <w:rsid w:val="00591504"/>
    <w:rsid w:val="005919E5"/>
    <w:rsid w:val="00591E4B"/>
    <w:rsid w:val="00591E57"/>
    <w:rsid w:val="0059428C"/>
    <w:rsid w:val="005979FE"/>
    <w:rsid w:val="005A0A33"/>
    <w:rsid w:val="005A108F"/>
    <w:rsid w:val="005A1241"/>
    <w:rsid w:val="005A1A40"/>
    <w:rsid w:val="005A4FA0"/>
    <w:rsid w:val="005A54E5"/>
    <w:rsid w:val="005A5642"/>
    <w:rsid w:val="005A69D0"/>
    <w:rsid w:val="005B1C14"/>
    <w:rsid w:val="005B29A3"/>
    <w:rsid w:val="005B399B"/>
    <w:rsid w:val="005B3B81"/>
    <w:rsid w:val="005B3F8C"/>
    <w:rsid w:val="005B4168"/>
    <w:rsid w:val="005B4A3B"/>
    <w:rsid w:val="005B5AB9"/>
    <w:rsid w:val="005B6150"/>
    <w:rsid w:val="005B6990"/>
    <w:rsid w:val="005B6A24"/>
    <w:rsid w:val="005B7359"/>
    <w:rsid w:val="005C18FA"/>
    <w:rsid w:val="005C34C7"/>
    <w:rsid w:val="005C39B6"/>
    <w:rsid w:val="005C51E3"/>
    <w:rsid w:val="005C5B97"/>
    <w:rsid w:val="005C614F"/>
    <w:rsid w:val="005C7919"/>
    <w:rsid w:val="005D0462"/>
    <w:rsid w:val="005D1124"/>
    <w:rsid w:val="005D1838"/>
    <w:rsid w:val="005D2F1A"/>
    <w:rsid w:val="005D7528"/>
    <w:rsid w:val="005E2C14"/>
    <w:rsid w:val="005E300C"/>
    <w:rsid w:val="005E4478"/>
    <w:rsid w:val="005E50CA"/>
    <w:rsid w:val="005E5ED7"/>
    <w:rsid w:val="005E6929"/>
    <w:rsid w:val="005E6B6C"/>
    <w:rsid w:val="005E7B94"/>
    <w:rsid w:val="005F046F"/>
    <w:rsid w:val="005F11CE"/>
    <w:rsid w:val="005F1CD8"/>
    <w:rsid w:val="005F2E47"/>
    <w:rsid w:val="005F381B"/>
    <w:rsid w:val="005F6913"/>
    <w:rsid w:val="005F7294"/>
    <w:rsid w:val="005F7A09"/>
    <w:rsid w:val="00603A9B"/>
    <w:rsid w:val="00604802"/>
    <w:rsid w:val="00604DE0"/>
    <w:rsid w:val="006106A7"/>
    <w:rsid w:val="00610E78"/>
    <w:rsid w:val="00611C22"/>
    <w:rsid w:val="00611F10"/>
    <w:rsid w:val="00612634"/>
    <w:rsid w:val="00612D97"/>
    <w:rsid w:val="00613054"/>
    <w:rsid w:val="00615E5D"/>
    <w:rsid w:val="006162AE"/>
    <w:rsid w:val="006163D5"/>
    <w:rsid w:val="00617B3B"/>
    <w:rsid w:val="00617B83"/>
    <w:rsid w:val="00621860"/>
    <w:rsid w:val="00621E7C"/>
    <w:rsid w:val="00621F42"/>
    <w:rsid w:val="00623999"/>
    <w:rsid w:val="00624A05"/>
    <w:rsid w:val="0062639D"/>
    <w:rsid w:val="0062643E"/>
    <w:rsid w:val="006269E9"/>
    <w:rsid w:val="00626A32"/>
    <w:rsid w:val="0063103F"/>
    <w:rsid w:val="0063109F"/>
    <w:rsid w:val="0063196B"/>
    <w:rsid w:val="00632281"/>
    <w:rsid w:val="00632384"/>
    <w:rsid w:val="006343F8"/>
    <w:rsid w:val="00635531"/>
    <w:rsid w:val="00636C9D"/>
    <w:rsid w:val="00641365"/>
    <w:rsid w:val="00642800"/>
    <w:rsid w:val="0064336A"/>
    <w:rsid w:val="006448F0"/>
    <w:rsid w:val="00645FFA"/>
    <w:rsid w:val="00646B30"/>
    <w:rsid w:val="00646F0D"/>
    <w:rsid w:val="006478CF"/>
    <w:rsid w:val="00651922"/>
    <w:rsid w:val="00653619"/>
    <w:rsid w:val="00653D9B"/>
    <w:rsid w:val="00653E10"/>
    <w:rsid w:val="006550DF"/>
    <w:rsid w:val="00655349"/>
    <w:rsid w:val="00660D14"/>
    <w:rsid w:val="006625AD"/>
    <w:rsid w:val="00662B49"/>
    <w:rsid w:val="0066329F"/>
    <w:rsid w:val="006636E0"/>
    <w:rsid w:val="00663A00"/>
    <w:rsid w:val="0066476C"/>
    <w:rsid w:val="00666181"/>
    <w:rsid w:val="00666749"/>
    <w:rsid w:val="00667297"/>
    <w:rsid w:val="006730D4"/>
    <w:rsid w:val="0067351C"/>
    <w:rsid w:val="00674D65"/>
    <w:rsid w:val="00674E6C"/>
    <w:rsid w:val="00676332"/>
    <w:rsid w:val="0067655A"/>
    <w:rsid w:val="006770F3"/>
    <w:rsid w:val="00680DE0"/>
    <w:rsid w:val="00681467"/>
    <w:rsid w:val="00682F9A"/>
    <w:rsid w:val="0068338E"/>
    <w:rsid w:val="00684211"/>
    <w:rsid w:val="006860A8"/>
    <w:rsid w:val="006866F1"/>
    <w:rsid w:val="0068683D"/>
    <w:rsid w:val="00686F5E"/>
    <w:rsid w:val="006903B1"/>
    <w:rsid w:val="006906F2"/>
    <w:rsid w:val="00691721"/>
    <w:rsid w:val="00691B0A"/>
    <w:rsid w:val="00692D71"/>
    <w:rsid w:val="00693E33"/>
    <w:rsid w:val="00693E9F"/>
    <w:rsid w:val="00694629"/>
    <w:rsid w:val="0069532F"/>
    <w:rsid w:val="00695B4A"/>
    <w:rsid w:val="00696C86"/>
    <w:rsid w:val="00697D9A"/>
    <w:rsid w:val="006A1036"/>
    <w:rsid w:val="006A1995"/>
    <w:rsid w:val="006A226F"/>
    <w:rsid w:val="006A2411"/>
    <w:rsid w:val="006A2A28"/>
    <w:rsid w:val="006A2DAC"/>
    <w:rsid w:val="006B03D7"/>
    <w:rsid w:val="006B086B"/>
    <w:rsid w:val="006B113C"/>
    <w:rsid w:val="006B125C"/>
    <w:rsid w:val="006B1BEB"/>
    <w:rsid w:val="006B2154"/>
    <w:rsid w:val="006B2F45"/>
    <w:rsid w:val="006B3E06"/>
    <w:rsid w:val="006B59CD"/>
    <w:rsid w:val="006B6444"/>
    <w:rsid w:val="006B68CD"/>
    <w:rsid w:val="006B74BC"/>
    <w:rsid w:val="006C0545"/>
    <w:rsid w:val="006C29B7"/>
    <w:rsid w:val="006C4C64"/>
    <w:rsid w:val="006C601A"/>
    <w:rsid w:val="006C66F4"/>
    <w:rsid w:val="006C7289"/>
    <w:rsid w:val="006C7806"/>
    <w:rsid w:val="006D0DBC"/>
    <w:rsid w:val="006D14CA"/>
    <w:rsid w:val="006D205A"/>
    <w:rsid w:val="006D29BF"/>
    <w:rsid w:val="006D56A0"/>
    <w:rsid w:val="006D6934"/>
    <w:rsid w:val="006E00A3"/>
    <w:rsid w:val="006E1A91"/>
    <w:rsid w:val="006E1C35"/>
    <w:rsid w:val="006E1D0C"/>
    <w:rsid w:val="006E4B50"/>
    <w:rsid w:val="006E66FD"/>
    <w:rsid w:val="006E6EB8"/>
    <w:rsid w:val="006E6EF4"/>
    <w:rsid w:val="006E7D15"/>
    <w:rsid w:val="006F1436"/>
    <w:rsid w:val="006F3BCB"/>
    <w:rsid w:val="006F4431"/>
    <w:rsid w:val="006F6400"/>
    <w:rsid w:val="006F6C29"/>
    <w:rsid w:val="007020A9"/>
    <w:rsid w:val="00704B42"/>
    <w:rsid w:val="00705BB9"/>
    <w:rsid w:val="00711169"/>
    <w:rsid w:val="00711289"/>
    <w:rsid w:val="0071337A"/>
    <w:rsid w:val="00716F6A"/>
    <w:rsid w:val="00717DC4"/>
    <w:rsid w:val="00721390"/>
    <w:rsid w:val="007218A8"/>
    <w:rsid w:val="007219B0"/>
    <w:rsid w:val="0072246A"/>
    <w:rsid w:val="00724AC4"/>
    <w:rsid w:val="007253F4"/>
    <w:rsid w:val="00726D1F"/>
    <w:rsid w:val="00726EB2"/>
    <w:rsid w:val="007308AA"/>
    <w:rsid w:val="00730E74"/>
    <w:rsid w:val="00731B7B"/>
    <w:rsid w:val="00732614"/>
    <w:rsid w:val="00732A7B"/>
    <w:rsid w:val="00732B7F"/>
    <w:rsid w:val="007330AA"/>
    <w:rsid w:val="00735422"/>
    <w:rsid w:val="007378C8"/>
    <w:rsid w:val="00740A6D"/>
    <w:rsid w:val="00740AD0"/>
    <w:rsid w:val="00740D53"/>
    <w:rsid w:val="00743402"/>
    <w:rsid w:val="007456C2"/>
    <w:rsid w:val="00747760"/>
    <w:rsid w:val="0074789E"/>
    <w:rsid w:val="00747D22"/>
    <w:rsid w:val="00750997"/>
    <w:rsid w:val="007518EF"/>
    <w:rsid w:val="00751D5B"/>
    <w:rsid w:val="00751EAA"/>
    <w:rsid w:val="007533AE"/>
    <w:rsid w:val="007536AE"/>
    <w:rsid w:val="00753F3E"/>
    <w:rsid w:val="00754A22"/>
    <w:rsid w:val="00754EBC"/>
    <w:rsid w:val="00755AAB"/>
    <w:rsid w:val="00756CEE"/>
    <w:rsid w:val="00760B7E"/>
    <w:rsid w:val="00761D40"/>
    <w:rsid w:val="00762BA4"/>
    <w:rsid w:val="0076393E"/>
    <w:rsid w:val="007710E7"/>
    <w:rsid w:val="007718A4"/>
    <w:rsid w:val="00771F40"/>
    <w:rsid w:val="007724F1"/>
    <w:rsid w:val="00772BB4"/>
    <w:rsid w:val="007736A7"/>
    <w:rsid w:val="007740CD"/>
    <w:rsid w:val="0077584E"/>
    <w:rsid w:val="007769A2"/>
    <w:rsid w:val="007815ED"/>
    <w:rsid w:val="00782CBD"/>
    <w:rsid w:val="007835AA"/>
    <w:rsid w:val="007843F8"/>
    <w:rsid w:val="0078539B"/>
    <w:rsid w:val="007863A6"/>
    <w:rsid w:val="0078686D"/>
    <w:rsid w:val="007869DB"/>
    <w:rsid w:val="00787574"/>
    <w:rsid w:val="007901C7"/>
    <w:rsid w:val="007901FD"/>
    <w:rsid w:val="007922C9"/>
    <w:rsid w:val="007928A1"/>
    <w:rsid w:val="00792F13"/>
    <w:rsid w:val="0079324D"/>
    <w:rsid w:val="00793A06"/>
    <w:rsid w:val="00794D30"/>
    <w:rsid w:val="00794E91"/>
    <w:rsid w:val="007953B9"/>
    <w:rsid w:val="007961E0"/>
    <w:rsid w:val="00796658"/>
    <w:rsid w:val="007A21A2"/>
    <w:rsid w:val="007A2C2C"/>
    <w:rsid w:val="007A3E98"/>
    <w:rsid w:val="007A4307"/>
    <w:rsid w:val="007A52AA"/>
    <w:rsid w:val="007A5669"/>
    <w:rsid w:val="007A5A05"/>
    <w:rsid w:val="007A5F22"/>
    <w:rsid w:val="007A60F0"/>
    <w:rsid w:val="007A7A29"/>
    <w:rsid w:val="007A7CAC"/>
    <w:rsid w:val="007A7F85"/>
    <w:rsid w:val="007B0461"/>
    <w:rsid w:val="007B19B9"/>
    <w:rsid w:val="007B1B49"/>
    <w:rsid w:val="007B5C62"/>
    <w:rsid w:val="007B63D6"/>
    <w:rsid w:val="007B6E98"/>
    <w:rsid w:val="007C0590"/>
    <w:rsid w:val="007C0645"/>
    <w:rsid w:val="007C2342"/>
    <w:rsid w:val="007C6764"/>
    <w:rsid w:val="007C700C"/>
    <w:rsid w:val="007D1906"/>
    <w:rsid w:val="007D1C17"/>
    <w:rsid w:val="007D5BF7"/>
    <w:rsid w:val="007D5F55"/>
    <w:rsid w:val="007D6E39"/>
    <w:rsid w:val="007D72B3"/>
    <w:rsid w:val="007D7748"/>
    <w:rsid w:val="007E026D"/>
    <w:rsid w:val="007E0A9C"/>
    <w:rsid w:val="007E1DCC"/>
    <w:rsid w:val="007E2CC5"/>
    <w:rsid w:val="007E472E"/>
    <w:rsid w:val="007E5458"/>
    <w:rsid w:val="007F0829"/>
    <w:rsid w:val="007F171A"/>
    <w:rsid w:val="007F1A72"/>
    <w:rsid w:val="007F2142"/>
    <w:rsid w:val="007F31F2"/>
    <w:rsid w:val="007F56D9"/>
    <w:rsid w:val="007F5BC0"/>
    <w:rsid w:val="007F5D99"/>
    <w:rsid w:val="007F7A95"/>
    <w:rsid w:val="00802D91"/>
    <w:rsid w:val="00803BE2"/>
    <w:rsid w:val="00803BFF"/>
    <w:rsid w:val="00804348"/>
    <w:rsid w:val="00804B49"/>
    <w:rsid w:val="008058F5"/>
    <w:rsid w:val="00805B15"/>
    <w:rsid w:val="00806BCB"/>
    <w:rsid w:val="00806ED2"/>
    <w:rsid w:val="0081007E"/>
    <w:rsid w:val="0081019B"/>
    <w:rsid w:val="00810769"/>
    <w:rsid w:val="00811972"/>
    <w:rsid w:val="00815EEA"/>
    <w:rsid w:val="00816341"/>
    <w:rsid w:val="00816CD5"/>
    <w:rsid w:val="0081743C"/>
    <w:rsid w:val="008201AB"/>
    <w:rsid w:val="00820443"/>
    <w:rsid w:val="0082224E"/>
    <w:rsid w:val="00823D1E"/>
    <w:rsid w:val="00825A8E"/>
    <w:rsid w:val="00826EA2"/>
    <w:rsid w:val="008305DE"/>
    <w:rsid w:val="00832CC9"/>
    <w:rsid w:val="00832DC5"/>
    <w:rsid w:val="008369CD"/>
    <w:rsid w:val="008373DB"/>
    <w:rsid w:val="00837EE5"/>
    <w:rsid w:val="00840983"/>
    <w:rsid w:val="00842B99"/>
    <w:rsid w:val="0084302D"/>
    <w:rsid w:val="008433F7"/>
    <w:rsid w:val="0084426B"/>
    <w:rsid w:val="00845826"/>
    <w:rsid w:val="00845B3B"/>
    <w:rsid w:val="00846E8A"/>
    <w:rsid w:val="00851395"/>
    <w:rsid w:val="00851F5D"/>
    <w:rsid w:val="008521EA"/>
    <w:rsid w:val="00853EA8"/>
    <w:rsid w:val="008544D1"/>
    <w:rsid w:val="00854F52"/>
    <w:rsid w:val="008558FD"/>
    <w:rsid w:val="00855C61"/>
    <w:rsid w:val="00855EB5"/>
    <w:rsid w:val="00855F8D"/>
    <w:rsid w:val="00856D41"/>
    <w:rsid w:val="008576A9"/>
    <w:rsid w:val="00860B3C"/>
    <w:rsid w:val="00861A40"/>
    <w:rsid w:val="008621C2"/>
    <w:rsid w:val="008627D3"/>
    <w:rsid w:val="00862D17"/>
    <w:rsid w:val="00863D09"/>
    <w:rsid w:val="00864961"/>
    <w:rsid w:val="0086604B"/>
    <w:rsid w:val="00866052"/>
    <w:rsid w:val="0087056A"/>
    <w:rsid w:val="00870758"/>
    <w:rsid w:val="00870A3E"/>
    <w:rsid w:val="00872706"/>
    <w:rsid w:val="00872754"/>
    <w:rsid w:val="00872A2C"/>
    <w:rsid w:val="00873FE8"/>
    <w:rsid w:val="008749B0"/>
    <w:rsid w:val="008843A0"/>
    <w:rsid w:val="00884E42"/>
    <w:rsid w:val="00884E75"/>
    <w:rsid w:val="00886F71"/>
    <w:rsid w:val="00887549"/>
    <w:rsid w:val="00890001"/>
    <w:rsid w:val="008900C6"/>
    <w:rsid w:val="00890F05"/>
    <w:rsid w:val="00891AE7"/>
    <w:rsid w:val="0089277A"/>
    <w:rsid w:val="00892EFD"/>
    <w:rsid w:val="00892FBF"/>
    <w:rsid w:val="00893B6A"/>
    <w:rsid w:val="00894EC4"/>
    <w:rsid w:val="0089787C"/>
    <w:rsid w:val="008A0DD2"/>
    <w:rsid w:val="008A166F"/>
    <w:rsid w:val="008A1F6B"/>
    <w:rsid w:val="008A2EEE"/>
    <w:rsid w:val="008A407C"/>
    <w:rsid w:val="008A552E"/>
    <w:rsid w:val="008A5CFF"/>
    <w:rsid w:val="008A5FCC"/>
    <w:rsid w:val="008A60F7"/>
    <w:rsid w:val="008A6489"/>
    <w:rsid w:val="008A68BE"/>
    <w:rsid w:val="008B148C"/>
    <w:rsid w:val="008B2880"/>
    <w:rsid w:val="008B2B1D"/>
    <w:rsid w:val="008B3B44"/>
    <w:rsid w:val="008B3F49"/>
    <w:rsid w:val="008B40DF"/>
    <w:rsid w:val="008B4220"/>
    <w:rsid w:val="008B5FFB"/>
    <w:rsid w:val="008C10CC"/>
    <w:rsid w:val="008C2756"/>
    <w:rsid w:val="008C3547"/>
    <w:rsid w:val="008C682E"/>
    <w:rsid w:val="008C7241"/>
    <w:rsid w:val="008C7EFD"/>
    <w:rsid w:val="008D0973"/>
    <w:rsid w:val="008D1A18"/>
    <w:rsid w:val="008D1F01"/>
    <w:rsid w:val="008D2D9B"/>
    <w:rsid w:val="008D40AD"/>
    <w:rsid w:val="008D4707"/>
    <w:rsid w:val="008D5B43"/>
    <w:rsid w:val="008D6780"/>
    <w:rsid w:val="008D6ADD"/>
    <w:rsid w:val="008D6C51"/>
    <w:rsid w:val="008D72C6"/>
    <w:rsid w:val="008D7BB8"/>
    <w:rsid w:val="008E08A0"/>
    <w:rsid w:val="008E0B2E"/>
    <w:rsid w:val="008E15E2"/>
    <w:rsid w:val="008E1EDC"/>
    <w:rsid w:val="008E1FEA"/>
    <w:rsid w:val="008E359E"/>
    <w:rsid w:val="008E3DD1"/>
    <w:rsid w:val="008E3EFE"/>
    <w:rsid w:val="008E467C"/>
    <w:rsid w:val="008E4977"/>
    <w:rsid w:val="008E6E03"/>
    <w:rsid w:val="008E6E28"/>
    <w:rsid w:val="008E7FF9"/>
    <w:rsid w:val="008F2806"/>
    <w:rsid w:val="008F2E7B"/>
    <w:rsid w:val="008F5897"/>
    <w:rsid w:val="008F58C0"/>
    <w:rsid w:val="008F6318"/>
    <w:rsid w:val="0090317E"/>
    <w:rsid w:val="009039C7"/>
    <w:rsid w:val="00904231"/>
    <w:rsid w:val="00906386"/>
    <w:rsid w:val="00906545"/>
    <w:rsid w:val="009106A6"/>
    <w:rsid w:val="00915BF2"/>
    <w:rsid w:val="00915F89"/>
    <w:rsid w:val="009165A2"/>
    <w:rsid w:val="00917E64"/>
    <w:rsid w:val="0092000C"/>
    <w:rsid w:val="009201D2"/>
    <w:rsid w:val="00920E7F"/>
    <w:rsid w:val="009217DF"/>
    <w:rsid w:val="00922245"/>
    <w:rsid w:val="009230C4"/>
    <w:rsid w:val="009232F2"/>
    <w:rsid w:val="00924113"/>
    <w:rsid w:val="00924B7B"/>
    <w:rsid w:val="00925537"/>
    <w:rsid w:val="00925E49"/>
    <w:rsid w:val="009303F3"/>
    <w:rsid w:val="0093267A"/>
    <w:rsid w:val="00932E99"/>
    <w:rsid w:val="00935A33"/>
    <w:rsid w:val="00935E1D"/>
    <w:rsid w:val="009368E2"/>
    <w:rsid w:val="00940268"/>
    <w:rsid w:val="00941E9B"/>
    <w:rsid w:val="00943037"/>
    <w:rsid w:val="0094352D"/>
    <w:rsid w:val="0094624E"/>
    <w:rsid w:val="0095027D"/>
    <w:rsid w:val="00951B97"/>
    <w:rsid w:val="00951EB3"/>
    <w:rsid w:val="009541A4"/>
    <w:rsid w:val="0095461E"/>
    <w:rsid w:val="0095485E"/>
    <w:rsid w:val="00955528"/>
    <w:rsid w:val="009568BC"/>
    <w:rsid w:val="009605B3"/>
    <w:rsid w:val="00962E67"/>
    <w:rsid w:val="00963315"/>
    <w:rsid w:val="00963AE6"/>
    <w:rsid w:val="00964614"/>
    <w:rsid w:val="009647BE"/>
    <w:rsid w:val="00966688"/>
    <w:rsid w:val="00966877"/>
    <w:rsid w:val="00967018"/>
    <w:rsid w:val="0096741A"/>
    <w:rsid w:val="009675D9"/>
    <w:rsid w:val="009679A9"/>
    <w:rsid w:val="0097295F"/>
    <w:rsid w:val="0097676A"/>
    <w:rsid w:val="00980EB8"/>
    <w:rsid w:val="00983147"/>
    <w:rsid w:val="009841C1"/>
    <w:rsid w:val="00987CB9"/>
    <w:rsid w:val="00987F7E"/>
    <w:rsid w:val="00991A50"/>
    <w:rsid w:val="009924BF"/>
    <w:rsid w:val="00997F8A"/>
    <w:rsid w:val="009A0BA9"/>
    <w:rsid w:val="009A1D87"/>
    <w:rsid w:val="009A299C"/>
    <w:rsid w:val="009A3B41"/>
    <w:rsid w:val="009A51B1"/>
    <w:rsid w:val="009A53C7"/>
    <w:rsid w:val="009A55D6"/>
    <w:rsid w:val="009A6111"/>
    <w:rsid w:val="009A752B"/>
    <w:rsid w:val="009B0A00"/>
    <w:rsid w:val="009B2731"/>
    <w:rsid w:val="009B3C9C"/>
    <w:rsid w:val="009B5043"/>
    <w:rsid w:val="009B72AC"/>
    <w:rsid w:val="009B75F7"/>
    <w:rsid w:val="009B7F2B"/>
    <w:rsid w:val="009C037A"/>
    <w:rsid w:val="009C0ED4"/>
    <w:rsid w:val="009C10FE"/>
    <w:rsid w:val="009C1F63"/>
    <w:rsid w:val="009C1FD5"/>
    <w:rsid w:val="009C21E9"/>
    <w:rsid w:val="009C44F9"/>
    <w:rsid w:val="009C5668"/>
    <w:rsid w:val="009C5DEA"/>
    <w:rsid w:val="009C6329"/>
    <w:rsid w:val="009D0085"/>
    <w:rsid w:val="009D156A"/>
    <w:rsid w:val="009D1691"/>
    <w:rsid w:val="009D19D8"/>
    <w:rsid w:val="009D1FA1"/>
    <w:rsid w:val="009D3C4A"/>
    <w:rsid w:val="009D3D1F"/>
    <w:rsid w:val="009D4DE2"/>
    <w:rsid w:val="009D528C"/>
    <w:rsid w:val="009D5A31"/>
    <w:rsid w:val="009D6142"/>
    <w:rsid w:val="009D6D43"/>
    <w:rsid w:val="009D7B37"/>
    <w:rsid w:val="009D7EEA"/>
    <w:rsid w:val="009E07E4"/>
    <w:rsid w:val="009E1536"/>
    <w:rsid w:val="009E18DD"/>
    <w:rsid w:val="009E22A2"/>
    <w:rsid w:val="009E318D"/>
    <w:rsid w:val="009E4DD3"/>
    <w:rsid w:val="009E57C0"/>
    <w:rsid w:val="009E6675"/>
    <w:rsid w:val="009E6B7F"/>
    <w:rsid w:val="009F0D5C"/>
    <w:rsid w:val="009F38E7"/>
    <w:rsid w:val="009F50D1"/>
    <w:rsid w:val="009F54EB"/>
    <w:rsid w:val="009F5738"/>
    <w:rsid w:val="009F634A"/>
    <w:rsid w:val="009F697B"/>
    <w:rsid w:val="009F6AF1"/>
    <w:rsid w:val="009F78EA"/>
    <w:rsid w:val="00A0061F"/>
    <w:rsid w:val="00A013AE"/>
    <w:rsid w:val="00A01596"/>
    <w:rsid w:val="00A02950"/>
    <w:rsid w:val="00A02EF4"/>
    <w:rsid w:val="00A0376D"/>
    <w:rsid w:val="00A0551A"/>
    <w:rsid w:val="00A055B1"/>
    <w:rsid w:val="00A062AA"/>
    <w:rsid w:val="00A07D60"/>
    <w:rsid w:val="00A10861"/>
    <w:rsid w:val="00A12D09"/>
    <w:rsid w:val="00A136D5"/>
    <w:rsid w:val="00A1465D"/>
    <w:rsid w:val="00A14A51"/>
    <w:rsid w:val="00A15D6D"/>
    <w:rsid w:val="00A20E2B"/>
    <w:rsid w:val="00A2135B"/>
    <w:rsid w:val="00A2260B"/>
    <w:rsid w:val="00A23CF1"/>
    <w:rsid w:val="00A24A2B"/>
    <w:rsid w:val="00A24D76"/>
    <w:rsid w:val="00A25F28"/>
    <w:rsid w:val="00A268E1"/>
    <w:rsid w:val="00A27929"/>
    <w:rsid w:val="00A30E08"/>
    <w:rsid w:val="00A31268"/>
    <w:rsid w:val="00A31FA2"/>
    <w:rsid w:val="00A32305"/>
    <w:rsid w:val="00A32A85"/>
    <w:rsid w:val="00A33A18"/>
    <w:rsid w:val="00A340B7"/>
    <w:rsid w:val="00A37623"/>
    <w:rsid w:val="00A378B1"/>
    <w:rsid w:val="00A37BCA"/>
    <w:rsid w:val="00A40755"/>
    <w:rsid w:val="00A40BCB"/>
    <w:rsid w:val="00A41449"/>
    <w:rsid w:val="00A41A05"/>
    <w:rsid w:val="00A42F2F"/>
    <w:rsid w:val="00A4312B"/>
    <w:rsid w:val="00A4433C"/>
    <w:rsid w:val="00A4474E"/>
    <w:rsid w:val="00A448A2"/>
    <w:rsid w:val="00A45C99"/>
    <w:rsid w:val="00A45E1E"/>
    <w:rsid w:val="00A4610B"/>
    <w:rsid w:val="00A464DB"/>
    <w:rsid w:val="00A46D82"/>
    <w:rsid w:val="00A471E0"/>
    <w:rsid w:val="00A4725C"/>
    <w:rsid w:val="00A47C53"/>
    <w:rsid w:val="00A505E5"/>
    <w:rsid w:val="00A50B08"/>
    <w:rsid w:val="00A50E46"/>
    <w:rsid w:val="00A51D66"/>
    <w:rsid w:val="00A52C34"/>
    <w:rsid w:val="00A548DB"/>
    <w:rsid w:val="00A6080C"/>
    <w:rsid w:val="00A61167"/>
    <w:rsid w:val="00A61880"/>
    <w:rsid w:val="00A660D8"/>
    <w:rsid w:val="00A6617B"/>
    <w:rsid w:val="00A663E1"/>
    <w:rsid w:val="00A66CF6"/>
    <w:rsid w:val="00A674BA"/>
    <w:rsid w:val="00A70873"/>
    <w:rsid w:val="00A70FBA"/>
    <w:rsid w:val="00A728A4"/>
    <w:rsid w:val="00A72C99"/>
    <w:rsid w:val="00A76DC1"/>
    <w:rsid w:val="00A77031"/>
    <w:rsid w:val="00A77360"/>
    <w:rsid w:val="00A77440"/>
    <w:rsid w:val="00A82E11"/>
    <w:rsid w:val="00A83DCE"/>
    <w:rsid w:val="00A848A9"/>
    <w:rsid w:val="00A85B88"/>
    <w:rsid w:val="00A8718E"/>
    <w:rsid w:val="00A87657"/>
    <w:rsid w:val="00A90766"/>
    <w:rsid w:val="00A91652"/>
    <w:rsid w:val="00A9332D"/>
    <w:rsid w:val="00A95FAC"/>
    <w:rsid w:val="00A9638E"/>
    <w:rsid w:val="00A97562"/>
    <w:rsid w:val="00A97949"/>
    <w:rsid w:val="00AA4A28"/>
    <w:rsid w:val="00AA60FE"/>
    <w:rsid w:val="00AA6EDC"/>
    <w:rsid w:val="00AA706F"/>
    <w:rsid w:val="00AB09C9"/>
    <w:rsid w:val="00AB1379"/>
    <w:rsid w:val="00AB1684"/>
    <w:rsid w:val="00AB263A"/>
    <w:rsid w:val="00AB2D89"/>
    <w:rsid w:val="00AB34D6"/>
    <w:rsid w:val="00AB4A81"/>
    <w:rsid w:val="00AB64D0"/>
    <w:rsid w:val="00AC03AB"/>
    <w:rsid w:val="00AC0454"/>
    <w:rsid w:val="00AC2D03"/>
    <w:rsid w:val="00AC3451"/>
    <w:rsid w:val="00AC4BFE"/>
    <w:rsid w:val="00AC50E1"/>
    <w:rsid w:val="00AC5633"/>
    <w:rsid w:val="00AC5E38"/>
    <w:rsid w:val="00AC5E86"/>
    <w:rsid w:val="00AC6C90"/>
    <w:rsid w:val="00AD1264"/>
    <w:rsid w:val="00AD15A0"/>
    <w:rsid w:val="00AD18CB"/>
    <w:rsid w:val="00AD1ECD"/>
    <w:rsid w:val="00AD2CF1"/>
    <w:rsid w:val="00AD374D"/>
    <w:rsid w:val="00AD5131"/>
    <w:rsid w:val="00AD5614"/>
    <w:rsid w:val="00AD590C"/>
    <w:rsid w:val="00AD64DD"/>
    <w:rsid w:val="00AD67C2"/>
    <w:rsid w:val="00AE0021"/>
    <w:rsid w:val="00AE0A56"/>
    <w:rsid w:val="00AE1662"/>
    <w:rsid w:val="00AE20B4"/>
    <w:rsid w:val="00AE314A"/>
    <w:rsid w:val="00AE506B"/>
    <w:rsid w:val="00AE5E0C"/>
    <w:rsid w:val="00AE63AA"/>
    <w:rsid w:val="00AE7682"/>
    <w:rsid w:val="00AE7894"/>
    <w:rsid w:val="00AE7CF7"/>
    <w:rsid w:val="00AF09CB"/>
    <w:rsid w:val="00AF18F8"/>
    <w:rsid w:val="00AF2781"/>
    <w:rsid w:val="00AF3108"/>
    <w:rsid w:val="00AF454E"/>
    <w:rsid w:val="00AF464C"/>
    <w:rsid w:val="00AF5123"/>
    <w:rsid w:val="00AF5766"/>
    <w:rsid w:val="00AF6AFD"/>
    <w:rsid w:val="00AF7846"/>
    <w:rsid w:val="00B0200D"/>
    <w:rsid w:val="00B021DC"/>
    <w:rsid w:val="00B02470"/>
    <w:rsid w:val="00B04DD4"/>
    <w:rsid w:val="00B06465"/>
    <w:rsid w:val="00B10631"/>
    <w:rsid w:val="00B1070F"/>
    <w:rsid w:val="00B10DDE"/>
    <w:rsid w:val="00B119F9"/>
    <w:rsid w:val="00B11E6C"/>
    <w:rsid w:val="00B130FB"/>
    <w:rsid w:val="00B1364C"/>
    <w:rsid w:val="00B147F8"/>
    <w:rsid w:val="00B148FC"/>
    <w:rsid w:val="00B1531B"/>
    <w:rsid w:val="00B15792"/>
    <w:rsid w:val="00B16332"/>
    <w:rsid w:val="00B16813"/>
    <w:rsid w:val="00B175A5"/>
    <w:rsid w:val="00B17D32"/>
    <w:rsid w:val="00B17E14"/>
    <w:rsid w:val="00B20B6F"/>
    <w:rsid w:val="00B20D5D"/>
    <w:rsid w:val="00B22CF9"/>
    <w:rsid w:val="00B24216"/>
    <w:rsid w:val="00B30D94"/>
    <w:rsid w:val="00B31FB2"/>
    <w:rsid w:val="00B330F9"/>
    <w:rsid w:val="00B33221"/>
    <w:rsid w:val="00B33327"/>
    <w:rsid w:val="00B33481"/>
    <w:rsid w:val="00B33A18"/>
    <w:rsid w:val="00B34CB9"/>
    <w:rsid w:val="00B3535B"/>
    <w:rsid w:val="00B35E1C"/>
    <w:rsid w:val="00B36900"/>
    <w:rsid w:val="00B373E1"/>
    <w:rsid w:val="00B3788B"/>
    <w:rsid w:val="00B4101B"/>
    <w:rsid w:val="00B41F64"/>
    <w:rsid w:val="00B4316D"/>
    <w:rsid w:val="00B455B2"/>
    <w:rsid w:val="00B45C81"/>
    <w:rsid w:val="00B47907"/>
    <w:rsid w:val="00B50FC1"/>
    <w:rsid w:val="00B51B38"/>
    <w:rsid w:val="00B527E3"/>
    <w:rsid w:val="00B52E14"/>
    <w:rsid w:val="00B54418"/>
    <w:rsid w:val="00B54A00"/>
    <w:rsid w:val="00B556AA"/>
    <w:rsid w:val="00B579BC"/>
    <w:rsid w:val="00B6183F"/>
    <w:rsid w:val="00B61B51"/>
    <w:rsid w:val="00B649C3"/>
    <w:rsid w:val="00B65F31"/>
    <w:rsid w:val="00B66AA1"/>
    <w:rsid w:val="00B673F1"/>
    <w:rsid w:val="00B6753B"/>
    <w:rsid w:val="00B702B9"/>
    <w:rsid w:val="00B71F0F"/>
    <w:rsid w:val="00B72495"/>
    <w:rsid w:val="00B72DE6"/>
    <w:rsid w:val="00B73BA1"/>
    <w:rsid w:val="00B74816"/>
    <w:rsid w:val="00B77CE8"/>
    <w:rsid w:val="00B80597"/>
    <w:rsid w:val="00B81260"/>
    <w:rsid w:val="00B81ACE"/>
    <w:rsid w:val="00B85521"/>
    <w:rsid w:val="00B86A18"/>
    <w:rsid w:val="00B86E14"/>
    <w:rsid w:val="00B870C0"/>
    <w:rsid w:val="00B87115"/>
    <w:rsid w:val="00B910C7"/>
    <w:rsid w:val="00B9134F"/>
    <w:rsid w:val="00B93411"/>
    <w:rsid w:val="00B93A79"/>
    <w:rsid w:val="00B94E44"/>
    <w:rsid w:val="00B95185"/>
    <w:rsid w:val="00B95734"/>
    <w:rsid w:val="00B96C92"/>
    <w:rsid w:val="00BA0815"/>
    <w:rsid w:val="00BA1BDA"/>
    <w:rsid w:val="00BA1EE1"/>
    <w:rsid w:val="00BA30C0"/>
    <w:rsid w:val="00BA3FD2"/>
    <w:rsid w:val="00BA44FC"/>
    <w:rsid w:val="00BA7C0E"/>
    <w:rsid w:val="00BA7D9E"/>
    <w:rsid w:val="00BB199C"/>
    <w:rsid w:val="00BB2DD4"/>
    <w:rsid w:val="00BB423B"/>
    <w:rsid w:val="00BB4B59"/>
    <w:rsid w:val="00BB58D3"/>
    <w:rsid w:val="00BC02CA"/>
    <w:rsid w:val="00BC10F3"/>
    <w:rsid w:val="00BC1B20"/>
    <w:rsid w:val="00BC48CF"/>
    <w:rsid w:val="00BC6F56"/>
    <w:rsid w:val="00BD0F49"/>
    <w:rsid w:val="00BD13B9"/>
    <w:rsid w:val="00BD1E65"/>
    <w:rsid w:val="00BD22C8"/>
    <w:rsid w:val="00BD356D"/>
    <w:rsid w:val="00BD4BFE"/>
    <w:rsid w:val="00BD4F92"/>
    <w:rsid w:val="00BD5E57"/>
    <w:rsid w:val="00BD6F50"/>
    <w:rsid w:val="00BD76F0"/>
    <w:rsid w:val="00BE0A79"/>
    <w:rsid w:val="00BE0FCF"/>
    <w:rsid w:val="00BE1056"/>
    <w:rsid w:val="00BE1191"/>
    <w:rsid w:val="00BE1F9C"/>
    <w:rsid w:val="00BE27E2"/>
    <w:rsid w:val="00BE30C7"/>
    <w:rsid w:val="00BE3E38"/>
    <w:rsid w:val="00BE4923"/>
    <w:rsid w:val="00BE611F"/>
    <w:rsid w:val="00BE6370"/>
    <w:rsid w:val="00BE653D"/>
    <w:rsid w:val="00BE6CD6"/>
    <w:rsid w:val="00BE6D17"/>
    <w:rsid w:val="00BE71DC"/>
    <w:rsid w:val="00BF0D22"/>
    <w:rsid w:val="00BF1529"/>
    <w:rsid w:val="00BF16F2"/>
    <w:rsid w:val="00BF1A0F"/>
    <w:rsid w:val="00BF26F3"/>
    <w:rsid w:val="00BF2C37"/>
    <w:rsid w:val="00BF51DB"/>
    <w:rsid w:val="00BF58DF"/>
    <w:rsid w:val="00BF5946"/>
    <w:rsid w:val="00BF5CFE"/>
    <w:rsid w:val="00BF64AD"/>
    <w:rsid w:val="00BF6C0A"/>
    <w:rsid w:val="00BF7B90"/>
    <w:rsid w:val="00C0054E"/>
    <w:rsid w:val="00C013C9"/>
    <w:rsid w:val="00C01ED3"/>
    <w:rsid w:val="00C027D4"/>
    <w:rsid w:val="00C029AC"/>
    <w:rsid w:val="00C033AA"/>
    <w:rsid w:val="00C03C69"/>
    <w:rsid w:val="00C118A0"/>
    <w:rsid w:val="00C11D3E"/>
    <w:rsid w:val="00C128D6"/>
    <w:rsid w:val="00C13180"/>
    <w:rsid w:val="00C139BA"/>
    <w:rsid w:val="00C1495A"/>
    <w:rsid w:val="00C14CB5"/>
    <w:rsid w:val="00C15CF6"/>
    <w:rsid w:val="00C172F0"/>
    <w:rsid w:val="00C17616"/>
    <w:rsid w:val="00C20340"/>
    <w:rsid w:val="00C203FD"/>
    <w:rsid w:val="00C209C5"/>
    <w:rsid w:val="00C209D4"/>
    <w:rsid w:val="00C216C4"/>
    <w:rsid w:val="00C21E93"/>
    <w:rsid w:val="00C22943"/>
    <w:rsid w:val="00C23B0B"/>
    <w:rsid w:val="00C24CE5"/>
    <w:rsid w:val="00C26DCC"/>
    <w:rsid w:val="00C26F44"/>
    <w:rsid w:val="00C270EC"/>
    <w:rsid w:val="00C27CCD"/>
    <w:rsid w:val="00C311DF"/>
    <w:rsid w:val="00C31D40"/>
    <w:rsid w:val="00C327B7"/>
    <w:rsid w:val="00C33108"/>
    <w:rsid w:val="00C35407"/>
    <w:rsid w:val="00C4080A"/>
    <w:rsid w:val="00C40BCD"/>
    <w:rsid w:val="00C4246F"/>
    <w:rsid w:val="00C43279"/>
    <w:rsid w:val="00C4493C"/>
    <w:rsid w:val="00C46590"/>
    <w:rsid w:val="00C466FD"/>
    <w:rsid w:val="00C505DC"/>
    <w:rsid w:val="00C50DDB"/>
    <w:rsid w:val="00C50DFA"/>
    <w:rsid w:val="00C50EC9"/>
    <w:rsid w:val="00C52757"/>
    <w:rsid w:val="00C528E9"/>
    <w:rsid w:val="00C53AA2"/>
    <w:rsid w:val="00C5676E"/>
    <w:rsid w:val="00C606BA"/>
    <w:rsid w:val="00C6093B"/>
    <w:rsid w:val="00C60D39"/>
    <w:rsid w:val="00C62E0A"/>
    <w:rsid w:val="00C632D3"/>
    <w:rsid w:val="00C6403F"/>
    <w:rsid w:val="00C642C2"/>
    <w:rsid w:val="00C64A02"/>
    <w:rsid w:val="00C64AB3"/>
    <w:rsid w:val="00C64EF6"/>
    <w:rsid w:val="00C65276"/>
    <w:rsid w:val="00C65A88"/>
    <w:rsid w:val="00C67F47"/>
    <w:rsid w:val="00C7111D"/>
    <w:rsid w:val="00C712F9"/>
    <w:rsid w:val="00C718B4"/>
    <w:rsid w:val="00C719F2"/>
    <w:rsid w:val="00C72B2C"/>
    <w:rsid w:val="00C739FA"/>
    <w:rsid w:val="00C75044"/>
    <w:rsid w:val="00C7618B"/>
    <w:rsid w:val="00C76FD6"/>
    <w:rsid w:val="00C80147"/>
    <w:rsid w:val="00C82E36"/>
    <w:rsid w:val="00C85831"/>
    <w:rsid w:val="00C86B9C"/>
    <w:rsid w:val="00C87750"/>
    <w:rsid w:val="00C92604"/>
    <w:rsid w:val="00C95697"/>
    <w:rsid w:val="00C95B70"/>
    <w:rsid w:val="00C95DE5"/>
    <w:rsid w:val="00C95ED8"/>
    <w:rsid w:val="00C9669C"/>
    <w:rsid w:val="00CA273F"/>
    <w:rsid w:val="00CA31EF"/>
    <w:rsid w:val="00CA5D20"/>
    <w:rsid w:val="00CA5EBD"/>
    <w:rsid w:val="00CA6731"/>
    <w:rsid w:val="00CA7DB6"/>
    <w:rsid w:val="00CB00C3"/>
    <w:rsid w:val="00CB0D47"/>
    <w:rsid w:val="00CB3607"/>
    <w:rsid w:val="00CB39C7"/>
    <w:rsid w:val="00CB3C89"/>
    <w:rsid w:val="00CB4776"/>
    <w:rsid w:val="00CB4E36"/>
    <w:rsid w:val="00CB63A1"/>
    <w:rsid w:val="00CB7CCA"/>
    <w:rsid w:val="00CC0267"/>
    <w:rsid w:val="00CC0614"/>
    <w:rsid w:val="00CC0BC6"/>
    <w:rsid w:val="00CC1115"/>
    <w:rsid w:val="00CC15B0"/>
    <w:rsid w:val="00CC198E"/>
    <w:rsid w:val="00CC1E7F"/>
    <w:rsid w:val="00CC3C07"/>
    <w:rsid w:val="00CC3CD2"/>
    <w:rsid w:val="00CC459A"/>
    <w:rsid w:val="00CC5979"/>
    <w:rsid w:val="00CC59D5"/>
    <w:rsid w:val="00CC67D4"/>
    <w:rsid w:val="00CC7787"/>
    <w:rsid w:val="00CD04D9"/>
    <w:rsid w:val="00CD06A7"/>
    <w:rsid w:val="00CD4A83"/>
    <w:rsid w:val="00CD66F1"/>
    <w:rsid w:val="00CD71EB"/>
    <w:rsid w:val="00CD72DF"/>
    <w:rsid w:val="00CE11CD"/>
    <w:rsid w:val="00CE43F9"/>
    <w:rsid w:val="00CE50C3"/>
    <w:rsid w:val="00CE5DDC"/>
    <w:rsid w:val="00CE7129"/>
    <w:rsid w:val="00CE7135"/>
    <w:rsid w:val="00CE7177"/>
    <w:rsid w:val="00CE7C3E"/>
    <w:rsid w:val="00CF05D2"/>
    <w:rsid w:val="00CF0E10"/>
    <w:rsid w:val="00CF1AB3"/>
    <w:rsid w:val="00CF22E8"/>
    <w:rsid w:val="00CF25FB"/>
    <w:rsid w:val="00CF2C07"/>
    <w:rsid w:val="00CF3C50"/>
    <w:rsid w:val="00CF48FF"/>
    <w:rsid w:val="00CF51DE"/>
    <w:rsid w:val="00CF73A3"/>
    <w:rsid w:val="00CF79F0"/>
    <w:rsid w:val="00CF7CDB"/>
    <w:rsid w:val="00D0063C"/>
    <w:rsid w:val="00D013E2"/>
    <w:rsid w:val="00D01F86"/>
    <w:rsid w:val="00D02238"/>
    <w:rsid w:val="00D027DD"/>
    <w:rsid w:val="00D03C73"/>
    <w:rsid w:val="00D0477F"/>
    <w:rsid w:val="00D07208"/>
    <w:rsid w:val="00D11765"/>
    <w:rsid w:val="00D128B7"/>
    <w:rsid w:val="00D13874"/>
    <w:rsid w:val="00D20804"/>
    <w:rsid w:val="00D20FD4"/>
    <w:rsid w:val="00D21B47"/>
    <w:rsid w:val="00D21F5E"/>
    <w:rsid w:val="00D223BD"/>
    <w:rsid w:val="00D25618"/>
    <w:rsid w:val="00D25978"/>
    <w:rsid w:val="00D2694D"/>
    <w:rsid w:val="00D304D8"/>
    <w:rsid w:val="00D312E6"/>
    <w:rsid w:val="00D31482"/>
    <w:rsid w:val="00D3328D"/>
    <w:rsid w:val="00D334AC"/>
    <w:rsid w:val="00D3552E"/>
    <w:rsid w:val="00D3644A"/>
    <w:rsid w:val="00D37DDE"/>
    <w:rsid w:val="00D414D3"/>
    <w:rsid w:val="00D435C6"/>
    <w:rsid w:val="00D46393"/>
    <w:rsid w:val="00D47676"/>
    <w:rsid w:val="00D51E22"/>
    <w:rsid w:val="00D5277D"/>
    <w:rsid w:val="00D533D7"/>
    <w:rsid w:val="00D5413B"/>
    <w:rsid w:val="00D6180F"/>
    <w:rsid w:val="00D61FC3"/>
    <w:rsid w:val="00D62B31"/>
    <w:rsid w:val="00D62C40"/>
    <w:rsid w:val="00D632E3"/>
    <w:rsid w:val="00D6392A"/>
    <w:rsid w:val="00D640FF"/>
    <w:rsid w:val="00D6534A"/>
    <w:rsid w:val="00D66347"/>
    <w:rsid w:val="00D663ED"/>
    <w:rsid w:val="00D66FA2"/>
    <w:rsid w:val="00D67D80"/>
    <w:rsid w:val="00D7103E"/>
    <w:rsid w:val="00D710F0"/>
    <w:rsid w:val="00D7258D"/>
    <w:rsid w:val="00D72968"/>
    <w:rsid w:val="00D72EB0"/>
    <w:rsid w:val="00D7357E"/>
    <w:rsid w:val="00D7375A"/>
    <w:rsid w:val="00D75774"/>
    <w:rsid w:val="00D76C43"/>
    <w:rsid w:val="00D80B88"/>
    <w:rsid w:val="00D81463"/>
    <w:rsid w:val="00D8208D"/>
    <w:rsid w:val="00D825A5"/>
    <w:rsid w:val="00D82FF0"/>
    <w:rsid w:val="00D84D0F"/>
    <w:rsid w:val="00D84DC9"/>
    <w:rsid w:val="00D87098"/>
    <w:rsid w:val="00D87463"/>
    <w:rsid w:val="00D902AE"/>
    <w:rsid w:val="00D90762"/>
    <w:rsid w:val="00D90C42"/>
    <w:rsid w:val="00D90DD1"/>
    <w:rsid w:val="00D90F58"/>
    <w:rsid w:val="00D92BA8"/>
    <w:rsid w:val="00D93616"/>
    <w:rsid w:val="00D93F5F"/>
    <w:rsid w:val="00D94FC5"/>
    <w:rsid w:val="00D974DC"/>
    <w:rsid w:val="00D979B4"/>
    <w:rsid w:val="00DA1B83"/>
    <w:rsid w:val="00DA2964"/>
    <w:rsid w:val="00DA2B43"/>
    <w:rsid w:val="00DA5859"/>
    <w:rsid w:val="00DA73E3"/>
    <w:rsid w:val="00DA78FB"/>
    <w:rsid w:val="00DA7C1D"/>
    <w:rsid w:val="00DB0A53"/>
    <w:rsid w:val="00DB0D67"/>
    <w:rsid w:val="00DB12C7"/>
    <w:rsid w:val="00DB1FC8"/>
    <w:rsid w:val="00DB21F3"/>
    <w:rsid w:val="00DB2D9C"/>
    <w:rsid w:val="00DB2E92"/>
    <w:rsid w:val="00DB5DB3"/>
    <w:rsid w:val="00DB6BD7"/>
    <w:rsid w:val="00DC056C"/>
    <w:rsid w:val="00DC27A4"/>
    <w:rsid w:val="00DC2C68"/>
    <w:rsid w:val="00DC3AE5"/>
    <w:rsid w:val="00DC3D90"/>
    <w:rsid w:val="00DC49C8"/>
    <w:rsid w:val="00DC552A"/>
    <w:rsid w:val="00DD1A20"/>
    <w:rsid w:val="00DD4DD1"/>
    <w:rsid w:val="00DE1F71"/>
    <w:rsid w:val="00DE2786"/>
    <w:rsid w:val="00DE2886"/>
    <w:rsid w:val="00DE2B11"/>
    <w:rsid w:val="00DE3338"/>
    <w:rsid w:val="00DE389A"/>
    <w:rsid w:val="00DE4BAB"/>
    <w:rsid w:val="00DE571E"/>
    <w:rsid w:val="00DE6377"/>
    <w:rsid w:val="00DE649C"/>
    <w:rsid w:val="00DF1309"/>
    <w:rsid w:val="00DF2B91"/>
    <w:rsid w:val="00DF37E0"/>
    <w:rsid w:val="00DF3A93"/>
    <w:rsid w:val="00DF4F8C"/>
    <w:rsid w:val="00DF59DB"/>
    <w:rsid w:val="00DF6164"/>
    <w:rsid w:val="00DF6525"/>
    <w:rsid w:val="00DF6613"/>
    <w:rsid w:val="00E003E5"/>
    <w:rsid w:val="00E01818"/>
    <w:rsid w:val="00E01C80"/>
    <w:rsid w:val="00E01C85"/>
    <w:rsid w:val="00E02068"/>
    <w:rsid w:val="00E026D4"/>
    <w:rsid w:val="00E0398D"/>
    <w:rsid w:val="00E04F16"/>
    <w:rsid w:val="00E05E8F"/>
    <w:rsid w:val="00E05E9A"/>
    <w:rsid w:val="00E06964"/>
    <w:rsid w:val="00E073DF"/>
    <w:rsid w:val="00E10D62"/>
    <w:rsid w:val="00E1100E"/>
    <w:rsid w:val="00E1126A"/>
    <w:rsid w:val="00E125B6"/>
    <w:rsid w:val="00E12701"/>
    <w:rsid w:val="00E13428"/>
    <w:rsid w:val="00E13EFF"/>
    <w:rsid w:val="00E1466D"/>
    <w:rsid w:val="00E1566A"/>
    <w:rsid w:val="00E16026"/>
    <w:rsid w:val="00E16C2D"/>
    <w:rsid w:val="00E17143"/>
    <w:rsid w:val="00E17D26"/>
    <w:rsid w:val="00E2145E"/>
    <w:rsid w:val="00E2220F"/>
    <w:rsid w:val="00E2416A"/>
    <w:rsid w:val="00E24404"/>
    <w:rsid w:val="00E246BA"/>
    <w:rsid w:val="00E25F92"/>
    <w:rsid w:val="00E26556"/>
    <w:rsid w:val="00E26D30"/>
    <w:rsid w:val="00E27A7C"/>
    <w:rsid w:val="00E309DF"/>
    <w:rsid w:val="00E30B6B"/>
    <w:rsid w:val="00E30F39"/>
    <w:rsid w:val="00E32E5B"/>
    <w:rsid w:val="00E339FC"/>
    <w:rsid w:val="00E34474"/>
    <w:rsid w:val="00E366DA"/>
    <w:rsid w:val="00E369A3"/>
    <w:rsid w:val="00E36A1A"/>
    <w:rsid w:val="00E36DCF"/>
    <w:rsid w:val="00E4053B"/>
    <w:rsid w:val="00E42382"/>
    <w:rsid w:val="00E45526"/>
    <w:rsid w:val="00E50394"/>
    <w:rsid w:val="00E508C9"/>
    <w:rsid w:val="00E50D9B"/>
    <w:rsid w:val="00E5605B"/>
    <w:rsid w:val="00E563F7"/>
    <w:rsid w:val="00E61540"/>
    <w:rsid w:val="00E623DB"/>
    <w:rsid w:val="00E63A13"/>
    <w:rsid w:val="00E6598A"/>
    <w:rsid w:val="00E65BE0"/>
    <w:rsid w:val="00E66379"/>
    <w:rsid w:val="00E6694C"/>
    <w:rsid w:val="00E67D58"/>
    <w:rsid w:val="00E71A2B"/>
    <w:rsid w:val="00E724FD"/>
    <w:rsid w:val="00E72B9D"/>
    <w:rsid w:val="00E738BD"/>
    <w:rsid w:val="00E73E74"/>
    <w:rsid w:val="00E77A68"/>
    <w:rsid w:val="00E809E4"/>
    <w:rsid w:val="00E813B3"/>
    <w:rsid w:val="00E8278A"/>
    <w:rsid w:val="00E82E82"/>
    <w:rsid w:val="00E84450"/>
    <w:rsid w:val="00E84D42"/>
    <w:rsid w:val="00E8504F"/>
    <w:rsid w:val="00E85932"/>
    <w:rsid w:val="00E85C28"/>
    <w:rsid w:val="00E85E3C"/>
    <w:rsid w:val="00E8697F"/>
    <w:rsid w:val="00E90AD2"/>
    <w:rsid w:val="00E920C6"/>
    <w:rsid w:val="00E92270"/>
    <w:rsid w:val="00E931F1"/>
    <w:rsid w:val="00E94B81"/>
    <w:rsid w:val="00E95B60"/>
    <w:rsid w:val="00E95EA7"/>
    <w:rsid w:val="00EA40A5"/>
    <w:rsid w:val="00EA5A3B"/>
    <w:rsid w:val="00EA6783"/>
    <w:rsid w:val="00EB05EE"/>
    <w:rsid w:val="00EB0ADA"/>
    <w:rsid w:val="00EB244F"/>
    <w:rsid w:val="00EB2C07"/>
    <w:rsid w:val="00EB4C95"/>
    <w:rsid w:val="00EB5696"/>
    <w:rsid w:val="00EB7625"/>
    <w:rsid w:val="00EB79F4"/>
    <w:rsid w:val="00EC09B8"/>
    <w:rsid w:val="00EC2066"/>
    <w:rsid w:val="00EC218C"/>
    <w:rsid w:val="00EC30CA"/>
    <w:rsid w:val="00EC4C2C"/>
    <w:rsid w:val="00EC50CB"/>
    <w:rsid w:val="00ED0713"/>
    <w:rsid w:val="00ED0969"/>
    <w:rsid w:val="00ED1AD5"/>
    <w:rsid w:val="00ED26C8"/>
    <w:rsid w:val="00ED3AD4"/>
    <w:rsid w:val="00ED4421"/>
    <w:rsid w:val="00ED56FC"/>
    <w:rsid w:val="00ED6C65"/>
    <w:rsid w:val="00EE17ED"/>
    <w:rsid w:val="00EE4B42"/>
    <w:rsid w:val="00EE4FAB"/>
    <w:rsid w:val="00EE60E5"/>
    <w:rsid w:val="00EE6C83"/>
    <w:rsid w:val="00EE6F80"/>
    <w:rsid w:val="00EE705D"/>
    <w:rsid w:val="00EE72F1"/>
    <w:rsid w:val="00EE7665"/>
    <w:rsid w:val="00EF0233"/>
    <w:rsid w:val="00EF02CE"/>
    <w:rsid w:val="00EF1E9B"/>
    <w:rsid w:val="00EF30B9"/>
    <w:rsid w:val="00EF412D"/>
    <w:rsid w:val="00EF45AB"/>
    <w:rsid w:val="00EF4765"/>
    <w:rsid w:val="00EF670F"/>
    <w:rsid w:val="00EF7CCD"/>
    <w:rsid w:val="00F031CB"/>
    <w:rsid w:val="00F035AB"/>
    <w:rsid w:val="00F053DE"/>
    <w:rsid w:val="00F05BE3"/>
    <w:rsid w:val="00F10BAC"/>
    <w:rsid w:val="00F1104D"/>
    <w:rsid w:val="00F11568"/>
    <w:rsid w:val="00F11A1F"/>
    <w:rsid w:val="00F11ED0"/>
    <w:rsid w:val="00F122B7"/>
    <w:rsid w:val="00F122C4"/>
    <w:rsid w:val="00F12D52"/>
    <w:rsid w:val="00F133AC"/>
    <w:rsid w:val="00F13B2D"/>
    <w:rsid w:val="00F162EC"/>
    <w:rsid w:val="00F17219"/>
    <w:rsid w:val="00F203BD"/>
    <w:rsid w:val="00F21809"/>
    <w:rsid w:val="00F22191"/>
    <w:rsid w:val="00F22F58"/>
    <w:rsid w:val="00F241B4"/>
    <w:rsid w:val="00F24EB7"/>
    <w:rsid w:val="00F27DA3"/>
    <w:rsid w:val="00F3096D"/>
    <w:rsid w:val="00F3245D"/>
    <w:rsid w:val="00F348C6"/>
    <w:rsid w:val="00F37B8B"/>
    <w:rsid w:val="00F40432"/>
    <w:rsid w:val="00F4054D"/>
    <w:rsid w:val="00F436B4"/>
    <w:rsid w:val="00F442B1"/>
    <w:rsid w:val="00F44F94"/>
    <w:rsid w:val="00F45FAC"/>
    <w:rsid w:val="00F46E2A"/>
    <w:rsid w:val="00F531B4"/>
    <w:rsid w:val="00F54498"/>
    <w:rsid w:val="00F562CD"/>
    <w:rsid w:val="00F61A4F"/>
    <w:rsid w:val="00F61AD7"/>
    <w:rsid w:val="00F6366E"/>
    <w:rsid w:val="00F6408E"/>
    <w:rsid w:val="00F64883"/>
    <w:rsid w:val="00F656AE"/>
    <w:rsid w:val="00F667E2"/>
    <w:rsid w:val="00F673D7"/>
    <w:rsid w:val="00F674A7"/>
    <w:rsid w:val="00F67999"/>
    <w:rsid w:val="00F7068F"/>
    <w:rsid w:val="00F7141B"/>
    <w:rsid w:val="00F71E53"/>
    <w:rsid w:val="00F72B10"/>
    <w:rsid w:val="00F7348C"/>
    <w:rsid w:val="00F73D1A"/>
    <w:rsid w:val="00F7560C"/>
    <w:rsid w:val="00F75B09"/>
    <w:rsid w:val="00F77E0D"/>
    <w:rsid w:val="00F80C08"/>
    <w:rsid w:val="00F818DD"/>
    <w:rsid w:val="00F82770"/>
    <w:rsid w:val="00F8310D"/>
    <w:rsid w:val="00F8373A"/>
    <w:rsid w:val="00F83BD4"/>
    <w:rsid w:val="00F84C1D"/>
    <w:rsid w:val="00F866CF"/>
    <w:rsid w:val="00F86B1E"/>
    <w:rsid w:val="00F86B7B"/>
    <w:rsid w:val="00F875CD"/>
    <w:rsid w:val="00F924CC"/>
    <w:rsid w:val="00F93712"/>
    <w:rsid w:val="00F9623E"/>
    <w:rsid w:val="00F9779E"/>
    <w:rsid w:val="00FA0DCB"/>
    <w:rsid w:val="00FA104A"/>
    <w:rsid w:val="00FA6602"/>
    <w:rsid w:val="00FB093F"/>
    <w:rsid w:val="00FB1DE9"/>
    <w:rsid w:val="00FB2180"/>
    <w:rsid w:val="00FB3309"/>
    <w:rsid w:val="00FB4BDB"/>
    <w:rsid w:val="00FB7F00"/>
    <w:rsid w:val="00FC038B"/>
    <w:rsid w:val="00FC081F"/>
    <w:rsid w:val="00FC0914"/>
    <w:rsid w:val="00FC0B3F"/>
    <w:rsid w:val="00FC2996"/>
    <w:rsid w:val="00FC29FF"/>
    <w:rsid w:val="00FC2C6E"/>
    <w:rsid w:val="00FC7196"/>
    <w:rsid w:val="00FC7553"/>
    <w:rsid w:val="00FC7AAC"/>
    <w:rsid w:val="00FD0920"/>
    <w:rsid w:val="00FD17BB"/>
    <w:rsid w:val="00FD1E88"/>
    <w:rsid w:val="00FD2720"/>
    <w:rsid w:val="00FD32AE"/>
    <w:rsid w:val="00FE019A"/>
    <w:rsid w:val="00FE0878"/>
    <w:rsid w:val="00FE1692"/>
    <w:rsid w:val="00FE178C"/>
    <w:rsid w:val="00FE1BE7"/>
    <w:rsid w:val="00FE25B5"/>
    <w:rsid w:val="00FE2FA7"/>
    <w:rsid w:val="00FE36B1"/>
    <w:rsid w:val="00FE401C"/>
    <w:rsid w:val="00FE4138"/>
    <w:rsid w:val="00FE53AE"/>
    <w:rsid w:val="00FE5658"/>
    <w:rsid w:val="00FE5FAF"/>
    <w:rsid w:val="00FE6467"/>
    <w:rsid w:val="00FF0D69"/>
    <w:rsid w:val="00FF1962"/>
    <w:rsid w:val="00FF3450"/>
    <w:rsid w:val="00FF4223"/>
    <w:rsid w:val="00FF4400"/>
    <w:rsid w:val="00FF4E3C"/>
    <w:rsid w:val="00FF5C7A"/>
    <w:rsid w:val="00FF5D3D"/>
    <w:rsid w:val="00FF601C"/>
    <w:rsid w:val="00FF7A6F"/>
    <w:rsid w:val="00FF7D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694C"/>
    <w:pPr>
      <w:widowControl w:val="0"/>
      <w:tabs>
        <w:tab w:val="left" w:pos="709"/>
      </w:tabs>
      <w:suppressAutoHyphens/>
    </w:pPr>
    <w:rPr>
      <w:rFonts w:ascii="Times New Roman" w:eastAsia="Droid Sans Fallback" w:hAnsi="Times New Roman" w:cs="Lohit Hindi"/>
      <w:color w:val="00000A"/>
      <w:sz w:val="24"/>
      <w:szCs w:val="24"/>
      <w:lang w:eastAsia="zh-CN" w:bidi="hi-IN"/>
    </w:rPr>
  </w:style>
  <w:style w:type="paragraph" w:styleId="Heading1">
    <w:name w:val="heading 1"/>
    <w:basedOn w:val="Normal"/>
    <w:next w:val="Normal"/>
    <w:link w:val="Heading1Char"/>
    <w:uiPriority w:val="9"/>
    <w:qFormat/>
    <w:rsid w:val="00390C20"/>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E6694C"/>
    <w:pPr>
      <w:keepNext/>
      <w:spacing w:before="240" w:after="120"/>
    </w:pPr>
    <w:rPr>
      <w:rFonts w:ascii="Arial" w:hAnsi="Arial"/>
      <w:sz w:val="28"/>
      <w:szCs w:val="28"/>
    </w:rPr>
  </w:style>
  <w:style w:type="paragraph" w:customStyle="1" w:styleId="Textbody">
    <w:name w:val="Text body"/>
    <w:basedOn w:val="Normal"/>
    <w:rsid w:val="00E6694C"/>
    <w:pPr>
      <w:spacing w:after="120"/>
    </w:pPr>
  </w:style>
  <w:style w:type="paragraph" w:styleId="List">
    <w:name w:val="List"/>
    <w:basedOn w:val="Textbody"/>
    <w:rsid w:val="00E6694C"/>
  </w:style>
  <w:style w:type="paragraph" w:styleId="Caption">
    <w:name w:val="caption"/>
    <w:basedOn w:val="Normal"/>
    <w:rsid w:val="00E6694C"/>
    <w:pPr>
      <w:suppressLineNumbers/>
      <w:spacing w:before="120" w:after="120"/>
    </w:pPr>
    <w:rPr>
      <w:i/>
      <w:iCs/>
    </w:rPr>
  </w:style>
  <w:style w:type="paragraph" w:customStyle="1" w:styleId="Index">
    <w:name w:val="Index"/>
    <w:basedOn w:val="Normal"/>
    <w:rsid w:val="00E6694C"/>
    <w:pPr>
      <w:suppressLineNumbers/>
    </w:pPr>
  </w:style>
  <w:style w:type="paragraph" w:customStyle="1" w:styleId="TableContents">
    <w:name w:val="Table Contents"/>
    <w:basedOn w:val="Normal"/>
    <w:rsid w:val="00E6694C"/>
    <w:pPr>
      <w:suppressLineNumbers/>
    </w:pPr>
  </w:style>
  <w:style w:type="paragraph" w:customStyle="1" w:styleId="TableHeading">
    <w:name w:val="Table Heading"/>
    <w:basedOn w:val="TableContents"/>
    <w:rsid w:val="00E6694C"/>
    <w:pPr>
      <w:jc w:val="center"/>
    </w:pPr>
    <w:rPr>
      <w:b/>
      <w:bCs/>
    </w:rPr>
  </w:style>
  <w:style w:type="character" w:styleId="Hyperlink">
    <w:name w:val="Hyperlink"/>
    <w:basedOn w:val="DefaultParagraphFont"/>
    <w:uiPriority w:val="99"/>
    <w:unhideWhenUsed/>
    <w:rsid w:val="008B3F49"/>
    <w:rPr>
      <w:color w:val="0000FF" w:themeColor="hyperlink"/>
      <w:u w:val="single"/>
    </w:rPr>
  </w:style>
  <w:style w:type="character" w:styleId="CommentReference">
    <w:name w:val="annotation reference"/>
    <w:basedOn w:val="DefaultParagraphFont"/>
    <w:uiPriority w:val="99"/>
    <w:semiHidden/>
    <w:unhideWhenUsed/>
    <w:rsid w:val="00CB00C3"/>
    <w:rPr>
      <w:sz w:val="16"/>
      <w:szCs w:val="16"/>
    </w:rPr>
  </w:style>
  <w:style w:type="paragraph" w:styleId="CommentText">
    <w:name w:val="annotation text"/>
    <w:basedOn w:val="Normal"/>
    <w:link w:val="CommentTextChar"/>
    <w:uiPriority w:val="99"/>
    <w:semiHidden/>
    <w:unhideWhenUsed/>
    <w:rsid w:val="00CB00C3"/>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CB00C3"/>
    <w:rPr>
      <w:rFonts w:ascii="Times New Roman" w:eastAsia="Droid Sans Fallback" w:hAnsi="Times New Roman" w:cs="Mangal"/>
      <w:color w:val="00000A"/>
      <w:sz w:val="20"/>
      <w:szCs w:val="18"/>
      <w:lang w:eastAsia="zh-CN" w:bidi="hi-IN"/>
    </w:rPr>
  </w:style>
  <w:style w:type="paragraph" w:styleId="CommentSubject">
    <w:name w:val="annotation subject"/>
    <w:basedOn w:val="CommentText"/>
    <w:next w:val="CommentText"/>
    <w:link w:val="CommentSubjectChar"/>
    <w:uiPriority w:val="99"/>
    <w:semiHidden/>
    <w:unhideWhenUsed/>
    <w:rsid w:val="00CB00C3"/>
    <w:rPr>
      <w:b/>
      <w:bCs/>
    </w:rPr>
  </w:style>
  <w:style w:type="character" w:customStyle="1" w:styleId="CommentSubjectChar">
    <w:name w:val="Comment Subject Char"/>
    <w:basedOn w:val="CommentTextChar"/>
    <w:link w:val="CommentSubject"/>
    <w:uiPriority w:val="99"/>
    <w:semiHidden/>
    <w:rsid w:val="00CB00C3"/>
    <w:rPr>
      <w:rFonts w:ascii="Times New Roman" w:eastAsia="Droid Sans Fallback" w:hAnsi="Times New Roman" w:cs="Mangal"/>
      <w:b/>
      <w:bCs/>
      <w:color w:val="00000A"/>
      <w:sz w:val="20"/>
      <w:szCs w:val="18"/>
      <w:lang w:eastAsia="zh-CN" w:bidi="hi-IN"/>
    </w:rPr>
  </w:style>
  <w:style w:type="paragraph" w:styleId="BalloonText">
    <w:name w:val="Balloon Text"/>
    <w:basedOn w:val="Normal"/>
    <w:link w:val="BalloonTextChar"/>
    <w:uiPriority w:val="99"/>
    <w:semiHidden/>
    <w:unhideWhenUsed/>
    <w:rsid w:val="00CB00C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B00C3"/>
    <w:rPr>
      <w:rFonts w:ascii="Tahoma" w:eastAsia="Droid Sans Fallback" w:hAnsi="Tahoma" w:cs="Mangal"/>
      <w:color w:val="00000A"/>
      <w:sz w:val="16"/>
      <w:szCs w:val="14"/>
      <w:lang w:eastAsia="zh-CN" w:bidi="hi-IN"/>
    </w:rPr>
  </w:style>
  <w:style w:type="table" w:styleId="TableGrid">
    <w:name w:val="Table Grid"/>
    <w:basedOn w:val="TableNormal"/>
    <w:uiPriority w:val="59"/>
    <w:rsid w:val="009D7EE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39CB"/>
    <w:pPr>
      <w:ind w:left="720"/>
      <w:contextualSpacing/>
    </w:pPr>
    <w:rPr>
      <w:rFonts w:cs="Mangal"/>
      <w:szCs w:val="21"/>
    </w:rPr>
  </w:style>
  <w:style w:type="character" w:styleId="FollowedHyperlink">
    <w:name w:val="FollowedHyperlink"/>
    <w:basedOn w:val="DefaultParagraphFont"/>
    <w:uiPriority w:val="99"/>
    <w:semiHidden/>
    <w:unhideWhenUsed/>
    <w:rsid w:val="00D46393"/>
    <w:rPr>
      <w:color w:val="800080" w:themeColor="followedHyperlink"/>
      <w:u w:val="single"/>
    </w:rPr>
  </w:style>
  <w:style w:type="character" w:customStyle="1" w:styleId="Heading1Char">
    <w:name w:val="Heading 1 Char"/>
    <w:basedOn w:val="DefaultParagraphFont"/>
    <w:link w:val="Heading1"/>
    <w:uiPriority w:val="9"/>
    <w:rsid w:val="00390C20"/>
    <w:rPr>
      <w:rFonts w:asciiTheme="majorHAnsi" w:eastAsiaTheme="majorEastAsia" w:hAnsiTheme="majorHAnsi" w:cs="Mangal"/>
      <w:b/>
      <w:bCs/>
      <w:color w:val="365F91" w:themeColor="accent1" w:themeShade="BF"/>
      <w:sz w:val="28"/>
      <w:szCs w:val="25"/>
      <w:lang w:eastAsia="zh-CN" w:bidi="hi-IN"/>
    </w:rPr>
  </w:style>
  <w:style w:type="paragraph" w:styleId="NoSpacing">
    <w:name w:val="No Spacing"/>
    <w:uiPriority w:val="1"/>
    <w:qFormat/>
    <w:rsid w:val="00390C20"/>
    <w:pPr>
      <w:widowControl w:val="0"/>
      <w:tabs>
        <w:tab w:val="left" w:pos="709"/>
      </w:tabs>
      <w:suppressAutoHyphens/>
      <w:spacing w:after="0" w:line="240" w:lineRule="auto"/>
    </w:pPr>
    <w:rPr>
      <w:rFonts w:ascii="Times New Roman" w:eastAsia="Droid Sans Fallback" w:hAnsi="Times New Roman" w:cs="Mangal"/>
      <w:color w:val="00000A"/>
      <w:sz w:val="24"/>
      <w:szCs w:val="21"/>
      <w:lang w:eastAsia="zh-CN" w:bidi="hi-IN"/>
    </w:rPr>
  </w:style>
  <w:style w:type="paragraph" w:styleId="Header">
    <w:name w:val="header"/>
    <w:basedOn w:val="Normal"/>
    <w:link w:val="HeaderChar"/>
    <w:uiPriority w:val="99"/>
    <w:unhideWhenUsed/>
    <w:rsid w:val="00695B4A"/>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695B4A"/>
    <w:rPr>
      <w:rFonts w:ascii="Times New Roman" w:eastAsia="Droid Sans Fallback" w:hAnsi="Times New Roman" w:cs="Mangal"/>
      <w:color w:val="00000A"/>
      <w:sz w:val="24"/>
      <w:szCs w:val="21"/>
      <w:lang w:eastAsia="zh-CN" w:bidi="hi-IN"/>
    </w:rPr>
  </w:style>
  <w:style w:type="paragraph" w:styleId="Footer">
    <w:name w:val="footer"/>
    <w:basedOn w:val="Normal"/>
    <w:link w:val="FooterChar"/>
    <w:uiPriority w:val="99"/>
    <w:unhideWhenUsed/>
    <w:rsid w:val="00695B4A"/>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695B4A"/>
    <w:rPr>
      <w:rFonts w:ascii="Times New Roman" w:eastAsia="Droid Sans Fallback" w:hAnsi="Times New Roman" w:cs="Mangal"/>
      <w:color w:val="00000A"/>
      <w:sz w:val="24"/>
      <w:szCs w:val="21"/>
      <w:lang w:eastAsia="zh-CN" w:bidi="hi-IN"/>
    </w:rPr>
  </w:style>
  <w:style w:type="character" w:customStyle="1" w:styleId="InternetLink">
    <w:name w:val="Internet Link"/>
    <w:basedOn w:val="DefaultParagraphFont"/>
    <w:rsid w:val="008576A9"/>
    <w:rPr>
      <w:color w:val="0000FF"/>
      <w:u w:val="single"/>
      <w:lang w:val="en-US" w:eastAsia="en-US" w:bidi="en-US"/>
    </w:rPr>
  </w:style>
  <w:style w:type="paragraph" w:styleId="Revision">
    <w:name w:val="Revision"/>
    <w:hidden/>
    <w:uiPriority w:val="99"/>
    <w:semiHidden/>
    <w:rsid w:val="00155954"/>
    <w:pPr>
      <w:spacing w:after="0" w:line="240" w:lineRule="auto"/>
    </w:pPr>
    <w:rPr>
      <w:rFonts w:ascii="Times New Roman" w:eastAsia="Droid Sans Fallback" w:hAnsi="Times New Roman" w:cs="Mangal"/>
      <w:color w:val="00000A"/>
      <w:sz w:val="24"/>
      <w:szCs w:val="21"/>
      <w:lang w:eastAsia="zh-CN" w:bidi="hi-IN"/>
    </w:rPr>
  </w:style>
  <w:style w:type="paragraph" w:styleId="NormalWeb">
    <w:name w:val="Normal (Web)"/>
    <w:basedOn w:val="Normal"/>
    <w:uiPriority w:val="99"/>
    <w:unhideWhenUsed/>
    <w:rsid w:val="00FE401C"/>
    <w:pPr>
      <w:widowControl/>
      <w:tabs>
        <w:tab w:val="clear" w:pos="709"/>
      </w:tabs>
      <w:suppressAutoHyphens w:val="0"/>
      <w:spacing w:before="100" w:beforeAutospacing="1" w:after="100" w:afterAutospacing="1" w:line="240" w:lineRule="auto"/>
    </w:pPr>
    <w:rPr>
      <w:rFonts w:eastAsiaTheme="minorEastAsia" w:cs="Times New Roman"/>
      <w:color w:val="auto"/>
      <w:lang w:eastAsia="en-US" w:bidi="ar-SA"/>
    </w:rPr>
  </w:style>
  <w:style w:type="character" w:styleId="LineNumber">
    <w:name w:val="line number"/>
    <w:basedOn w:val="DefaultParagraphFont"/>
    <w:uiPriority w:val="99"/>
    <w:semiHidden/>
    <w:unhideWhenUsed/>
    <w:rsid w:val="00081A89"/>
  </w:style>
  <w:style w:type="character" w:styleId="PlaceholderText">
    <w:name w:val="Placeholder Text"/>
    <w:basedOn w:val="DefaultParagraphFont"/>
    <w:uiPriority w:val="99"/>
    <w:semiHidden/>
    <w:rsid w:val="00951B9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694C"/>
    <w:pPr>
      <w:widowControl w:val="0"/>
      <w:tabs>
        <w:tab w:val="left" w:pos="709"/>
      </w:tabs>
      <w:suppressAutoHyphens/>
    </w:pPr>
    <w:rPr>
      <w:rFonts w:ascii="Times New Roman" w:eastAsia="Droid Sans Fallback" w:hAnsi="Times New Roman" w:cs="Lohit Hindi"/>
      <w:color w:val="00000A"/>
      <w:sz w:val="24"/>
      <w:szCs w:val="24"/>
      <w:lang w:eastAsia="zh-CN" w:bidi="hi-IN"/>
    </w:rPr>
  </w:style>
  <w:style w:type="paragraph" w:styleId="Heading1">
    <w:name w:val="heading 1"/>
    <w:basedOn w:val="Normal"/>
    <w:next w:val="Normal"/>
    <w:link w:val="Heading1Char"/>
    <w:uiPriority w:val="9"/>
    <w:qFormat/>
    <w:rsid w:val="00390C20"/>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E6694C"/>
    <w:pPr>
      <w:keepNext/>
      <w:spacing w:before="240" w:after="120"/>
    </w:pPr>
    <w:rPr>
      <w:rFonts w:ascii="Arial" w:hAnsi="Arial"/>
      <w:sz w:val="28"/>
      <w:szCs w:val="28"/>
    </w:rPr>
  </w:style>
  <w:style w:type="paragraph" w:customStyle="1" w:styleId="Textbody">
    <w:name w:val="Text body"/>
    <w:basedOn w:val="Normal"/>
    <w:rsid w:val="00E6694C"/>
    <w:pPr>
      <w:spacing w:after="120"/>
    </w:pPr>
  </w:style>
  <w:style w:type="paragraph" w:styleId="List">
    <w:name w:val="List"/>
    <w:basedOn w:val="Textbody"/>
    <w:rsid w:val="00E6694C"/>
  </w:style>
  <w:style w:type="paragraph" w:styleId="Caption">
    <w:name w:val="caption"/>
    <w:basedOn w:val="Normal"/>
    <w:rsid w:val="00E6694C"/>
    <w:pPr>
      <w:suppressLineNumbers/>
      <w:spacing w:before="120" w:after="120"/>
    </w:pPr>
    <w:rPr>
      <w:i/>
      <w:iCs/>
    </w:rPr>
  </w:style>
  <w:style w:type="paragraph" w:customStyle="1" w:styleId="Index">
    <w:name w:val="Index"/>
    <w:basedOn w:val="Normal"/>
    <w:rsid w:val="00E6694C"/>
    <w:pPr>
      <w:suppressLineNumbers/>
    </w:pPr>
  </w:style>
  <w:style w:type="paragraph" w:customStyle="1" w:styleId="TableContents">
    <w:name w:val="Table Contents"/>
    <w:basedOn w:val="Normal"/>
    <w:rsid w:val="00E6694C"/>
    <w:pPr>
      <w:suppressLineNumbers/>
    </w:pPr>
  </w:style>
  <w:style w:type="paragraph" w:customStyle="1" w:styleId="TableHeading">
    <w:name w:val="Table Heading"/>
    <w:basedOn w:val="TableContents"/>
    <w:rsid w:val="00E6694C"/>
    <w:pPr>
      <w:jc w:val="center"/>
    </w:pPr>
    <w:rPr>
      <w:b/>
      <w:bCs/>
    </w:rPr>
  </w:style>
  <w:style w:type="character" w:styleId="Hyperlink">
    <w:name w:val="Hyperlink"/>
    <w:basedOn w:val="DefaultParagraphFont"/>
    <w:uiPriority w:val="99"/>
    <w:unhideWhenUsed/>
    <w:rsid w:val="008B3F49"/>
    <w:rPr>
      <w:color w:val="0000FF" w:themeColor="hyperlink"/>
      <w:u w:val="single"/>
    </w:rPr>
  </w:style>
  <w:style w:type="character" w:styleId="CommentReference">
    <w:name w:val="annotation reference"/>
    <w:basedOn w:val="DefaultParagraphFont"/>
    <w:uiPriority w:val="99"/>
    <w:semiHidden/>
    <w:unhideWhenUsed/>
    <w:rsid w:val="00CB00C3"/>
    <w:rPr>
      <w:sz w:val="16"/>
      <w:szCs w:val="16"/>
    </w:rPr>
  </w:style>
  <w:style w:type="paragraph" w:styleId="CommentText">
    <w:name w:val="annotation text"/>
    <w:basedOn w:val="Normal"/>
    <w:link w:val="CommentTextChar"/>
    <w:uiPriority w:val="99"/>
    <w:semiHidden/>
    <w:unhideWhenUsed/>
    <w:rsid w:val="00CB00C3"/>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CB00C3"/>
    <w:rPr>
      <w:rFonts w:ascii="Times New Roman" w:eastAsia="Droid Sans Fallback" w:hAnsi="Times New Roman" w:cs="Mangal"/>
      <w:color w:val="00000A"/>
      <w:sz w:val="20"/>
      <w:szCs w:val="18"/>
      <w:lang w:eastAsia="zh-CN" w:bidi="hi-IN"/>
    </w:rPr>
  </w:style>
  <w:style w:type="paragraph" w:styleId="CommentSubject">
    <w:name w:val="annotation subject"/>
    <w:basedOn w:val="CommentText"/>
    <w:next w:val="CommentText"/>
    <w:link w:val="CommentSubjectChar"/>
    <w:uiPriority w:val="99"/>
    <w:semiHidden/>
    <w:unhideWhenUsed/>
    <w:rsid w:val="00CB00C3"/>
    <w:rPr>
      <w:b/>
      <w:bCs/>
    </w:rPr>
  </w:style>
  <w:style w:type="character" w:customStyle="1" w:styleId="CommentSubjectChar">
    <w:name w:val="Comment Subject Char"/>
    <w:basedOn w:val="CommentTextChar"/>
    <w:link w:val="CommentSubject"/>
    <w:uiPriority w:val="99"/>
    <w:semiHidden/>
    <w:rsid w:val="00CB00C3"/>
    <w:rPr>
      <w:rFonts w:ascii="Times New Roman" w:eastAsia="Droid Sans Fallback" w:hAnsi="Times New Roman" w:cs="Mangal"/>
      <w:b/>
      <w:bCs/>
      <w:color w:val="00000A"/>
      <w:sz w:val="20"/>
      <w:szCs w:val="18"/>
      <w:lang w:eastAsia="zh-CN" w:bidi="hi-IN"/>
    </w:rPr>
  </w:style>
  <w:style w:type="paragraph" w:styleId="BalloonText">
    <w:name w:val="Balloon Text"/>
    <w:basedOn w:val="Normal"/>
    <w:link w:val="BalloonTextChar"/>
    <w:uiPriority w:val="99"/>
    <w:semiHidden/>
    <w:unhideWhenUsed/>
    <w:rsid w:val="00CB00C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B00C3"/>
    <w:rPr>
      <w:rFonts w:ascii="Tahoma" w:eastAsia="Droid Sans Fallback" w:hAnsi="Tahoma" w:cs="Mangal"/>
      <w:color w:val="00000A"/>
      <w:sz w:val="16"/>
      <w:szCs w:val="14"/>
      <w:lang w:eastAsia="zh-CN" w:bidi="hi-IN"/>
    </w:rPr>
  </w:style>
  <w:style w:type="table" w:styleId="TableGrid">
    <w:name w:val="Table Grid"/>
    <w:basedOn w:val="TableNormal"/>
    <w:uiPriority w:val="59"/>
    <w:rsid w:val="009D7EE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39CB"/>
    <w:pPr>
      <w:ind w:left="720"/>
      <w:contextualSpacing/>
    </w:pPr>
    <w:rPr>
      <w:rFonts w:cs="Mangal"/>
      <w:szCs w:val="21"/>
    </w:rPr>
  </w:style>
  <w:style w:type="character" w:styleId="FollowedHyperlink">
    <w:name w:val="FollowedHyperlink"/>
    <w:basedOn w:val="DefaultParagraphFont"/>
    <w:uiPriority w:val="99"/>
    <w:semiHidden/>
    <w:unhideWhenUsed/>
    <w:rsid w:val="00D46393"/>
    <w:rPr>
      <w:color w:val="800080" w:themeColor="followedHyperlink"/>
      <w:u w:val="single"/>
    </w:rPr>
  </w:style>
  <w:style w:type="character" w:customStyle="1" w:styleId="Heading1Char">
    <w:name w:val="Heading 1 Char"/>
    <w:basedOn w:val="DefaultParagraphFont"/>
    <w:link w:val="Heading1"/>
    <w:uiPriority w:val="9"/>
    <w:rsid w:val="00390C20"/>
    <w:rPr>
      <w:rFonts w:asciiTheme="majorHAnsi" w:eastAsiaTheme="majorEastAsia" w:hAnsiTheme="majorHAnsi" w:cs="Mangal"/>
      <w:b/>
      <w:bCs/>
      <w:color w:val="365F91" w:themeColor="accent1" w:themeShade="BF"/>
      <w:sz w:val="28"/>
      <w:szCs w:val="25"/>
      <w:lang w:eastAsia="zh-CN" w:bidi="hi-IN"/>
    </w:rPr>
  </w:style>
  <w:style w:type="paragraph" w:styleId="NoSpacing">
    <w:name w:val="No Spacing"/>
    <w:uiPriority w:val="1"/>
    <w:qFormat/>
    <w:rsid w:val="00390C20"/>
    <w:pPr>
      <w:widowControl w:val="0"/>
      <w:tabs>
        <w:tab w:val="left" w:pos="709"/>
      </w:tabs>
      <w:suppressAutoHyphens/>
      <w:spacing w:after="0" w:line="240" w:lineRule="auto"/>
    </w:pPr>
    <w:rPr>
      <w:rFonts w:ascii="Times New Roman" w:eastAsia="Droid Sans Fallback" w:hAnsi="Times New Roman" w:cs="Mangal"/>
      <w:color w:val="00000A"/>
      <w:sz w:val="24"/>
      <w:szCs w:val="21"/>
      <w:lang w:eastAsia="zh-CN" w:bidi="hi-IN"/>
    </w:rPr>
  </w:style>
  <w:style w:type="paragraph" w:styleId="Header">
    <w:name w:val="header"/>
    <w:basedOn w:val="Normal"/>
    <w:link w:val="HeaderChar"/>
    <w:uiPriority w:val="99"/>
    <w:unhideWhenUsed/>
    <w:rsid w:val="00695B4A"/>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695B4A"/>
    <w:rPr>
      <w:rFonts w:ascii="Times New Roman" w:eastAsia="Droid Sans Fallback" w:hAnsi="Times New Roman" w:cs="Mangal"/>
      <w:color w:val="00000A"/>
      <w:sz w:val="24"/>
      <w:szCs w:val="21"/>
      <w:lang w:eastAsia="zh-CN" w:bidi="hi-IN"/>
    </w:rPr>
  </w:style>
  <w:style w:type="paragraph" w:styleId="Footer">
    <w:name w:val="footer"/>
    <w:basedOn w:val="Normal"/>
    <w:link w:val="FooterChar"/>
    <w:uiPriority w:val="99"/>
    <w:unhideWhenUsed/>
    <w:rsid w:val="00695B4A"/>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695B4A"/>
    <w:rPr>
      <w:rFonts w:ascii="Times New Roman" w:eastAsia="Droid Sans Fallback" w:hAnsi="Times New Roman" w:cs="Mangal"/>
      <w:color w:val="00000A"/>
      <w:sz w:val="24"/>
      <w:szCs w:val="21"/>
      <w:lang w:eastAsia="zh-CN" w:bidi="hi-IN"/>
    </w:rPr>
  </w:style>
  <w:style w:type="character" w:customStyle="1" w:styleId="InternetLink">
    <w:name w:val="Internet Link"/>
    <w:basedOn w:val="DefaultParagraphFont"/>
    <w:rsid w:val="008576A9"/>
    <w:rPr>
      <w:color w:val="0000FF"/>
      <w:u w:val="single"/>
      <w:lang w:val="en-US" w:eastAsia="en-US" w:bidi="en-US"/>
    </w:rPr>
  </w:style>
  <w:style w:type="paragraph" w:styleId="Revision">
    <w:name w:val="Revision"/>
    <w:hidden/>
    <w:uiPriority w:val="99"/>
    <w:semiHidden/>
    <w:rsid w:val="00155954"/>
    <w:pPr>
      <w:spacing w:after="0" w:line="240" w:lineRule="auto"/>
    </w:pPr>
    <w:rPr>
      <w:rFonts w:ascii="Times New Roman" w:eastAsia="Droid Sans Fallback" w:hAnsi="Times New Roman" w:cs="Mangal"/>
      <w:color w:val="00000A"/>
      <w:sz w:val="24"/>
      <w:szCs w:val="21"/>
      <w:lang w:eastAsia="zh-CN" w:bidi="hi-IN"/>
    </w:rPr>
  </w:style>
  <w:style w:type="paragraph" w:styleId="NormalWeb">
    <w:name w:val="Normal (Web)"/>
    <w:basedOn w:val="Normal"/>
    <w:uiPriority w:val="99"/>
    <w:unhideWhenUsed/>
    <w:rsid w:val="00FE401C"/>
    <w:pPr>
      <w:widowControl/>
      <w:tabs>
        <w:tab w:val="clear" w:pos="709"/>
      </w:tabs>
      <w:suppressAutoHyphens w:val="0"/>
      <w:spacing w:before="100" w:beforeAutospacing="1" w:after="100" w:afterAutospacing="1" w:line="240" w:lineRule="auto"/>
    </w:pPr>
    <w:rPr>
      <w:rFonts w:eastAsiaTheme="minorEastAsia" w:cs="Times New Roman"/>
      <w:color w:val="auto"/>
      <w:lang w:eastAsia="en-US" w:bidi="ar-SA"/>
    </w:rPr>
  </w:style>
  <w:style w:type="character" w:styleId="LineNumber">
    <w:name w:val="line number"/>
    <w:basedOn w:val="DefaultParagraphFont"/>
    <w:uiPriority w:val="99"/>
    <w:semiHidden/>
    <w:unhideWhenUsed/>
    <w:rsid w:val="00081A89"/>
  </w:style>
  <w:style w:type="character" w:styleId="PlaceholderText">
    <w:name w:val="Placeholder Text"/>
    <w:basedOn w:val="DefaultParagraphFont"/>
    <w:uiPriority w:val="99"/>
    <w:semiHidden/>
    <w:rsid w:val="00951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71203">
      <w:bodyDiv w:val="1"/>
      <w:marLeft w:val="0"/>
      <w:marRight w:val="0"/>
      <w:marTop w:val="0"/>
      <w:marBottom w:val="0"/>
      <w:divBdr>
        <w:top w:val="none" w:sz="0" w:space="0" w:color="auto"/>
        <w:left w:val="none" w:sz="0" w:space="0" w:color="auto"/>
        <w:bottom w:val="none" w:sz="0" w:space="0" w:color="auto"/>
        <w:right w:val="none" w:sz="0" w:space="0" w:color="auto"/>
      </w:divBdr>
    </w:div>
    <w:div w:id="165443384">
      <w:bodyDiv w:val="1"/>
      <w:marLeft w:val="0"/>
      <w:marRight w:val="0"/>
      <w:marTop w:val="0"/>
      <w:marBottom w:val="0"/>
      <w:divBdr>
        <w:top w:val="none" w:sz="0" w:space="0" w:color="auto"/>
        <w:left w:val="none" w:sz="0" w:space="0" w:color="auto"/>
        <w:bottom w:val="none" w:sz="0" w:space="0" w:color="auto"/>
        <w:right w:val="none" w:sz="0" w:space="0" w:color="auto"/>
      </w:divBdr>
    </w:div>
    <w:div w:id="270283638">
      <w:bodyDiv w:val="1"/>
      <w:marLeft w:val="0"/>
      <w:marRight w:val="0"/>
      <w:marTop w:val="0"/>
      <w:marBottom w:val="0"/>
      <w:divBdr>
        <w:top w:val="none" w:sz="0" w:space="0" w:color="auto"/>
        <w:left w:val="none" w:sz="0" w:space="0" w:color="auto"/>
        <w:bottom w:val="none" w:sz="0" w:space="0" w:color="auto"/>
        <w:right w:val="none" w:sz="0" w:space="0" w:color="auto"/>
      </w:divBdr>
    </w:div>
    <w:div w:id="306667288">
      <w:bodyDiv w:val="1"/>
      <w:marLeft w:val="0"/>
      <w:marRight w:val="0"/>
      <w:marTop w:val="0"/>
      <w:marBottom w:val="0"/>
      <w:divBdr>
        <w:top w:val="none" w:sz="0" w:space="0" w:color="auto"/>
        <w:left w:val="none" w:sz="0" w:space="0" w:color="auto"/>
        <w:bottom w:val="none" w:sz="0" w:space="0" w:color="auto"/>
        <w:right w:val="none" w:sz="0" w:space="0" w:color="auto"/>
      </w:divBdr>
    </w:div>
    <w:div w:id="545266013">
      <w:bodyDiv w:val="1"/>
      <w:marLeft w:val="0"/>
      <w:marRight w:val="0"/>
      <w:marTop w:val="0"/>
      <w:marBottom w:val="0"/>
      <w:divBdr>
        <w:top w:val="none" w:sz="0" w:space="0" w:color="auto"/>
        <w:left w:val="none" w:sz="0" w:space="0" w:color="auto"/>
        <w:bottom w:val="none" w:sz="0" w:space="0" w:color="auto"/>
        <w:right w:val="none" w:sz="0" w:space="0" w:color="auto"/>
      </w:divBdr>
    </w:div>
    <w:div w:id="607199924">
      <w:bodyDiv w:val="1"/>
      <w:marLeft w:val="0"/>
      <w:marRight w:val="0"/>
      <w:marTop w:val="0"/>
      <w:marBottom w:val="0"/>
      <w:divBdr>
        <w:top w:val="none" w:sz="0" w:space="0" w:color="auto"/>
        <w:left w:val="none" w:sz="0" w:space="0" w:color="auto"/>
        <w:bottom w:val="none" w:sz="0" w:space="0" w:color="auto"/>
        <w:right w:val="none" w:sz="0" w:space="0" w:color="auto"/>
      </w:divBdr>
    </w:div>
    <w:div w:id="870069439">
      <w:bodyDiv w:val="1"/>
      <w:marLeft w:val="0"/>
      <w:marRight w:val="0"/>
      <w:marTop w:val="0"/>
      <w:marBottom w:val="0"/>
      <w:divBdr>
        <w:top w:val="none" w:sz="0" w:space="0" w:color="auto"/>
        <w:left w:val="none" w:sz="0" w:space="0" w:color="auto"/>
        <w:bottom w:val="none" w:sz="0" w:space="0" w:color="auto"/>
        <w:right w:val="none" w:sz="0" w:space="0" w:color="auto"/>
      </w:divBdr>
    </w:div>
    <w:div w:id="871652607">
      <w:bodyDiv w:val="1"/>
      <w:marLeft w:val="0"/>
      <w:marRight w:val="0"/>
      <w:marTop w:val="0"/>
      <w:marBottom w:val="0"/>
      <w:divBdr>
        <w:top w:val="none" w:sz="0" w:space="0" w:color="auto"/>
        <w:left w:val="none" w:sz="0" w:space="0" w:color="auto"/>
        <w:bottom w:val="none" w:sz="0" w:space="0" w:color="auto"/>
        <w:right w:val="none" w:sz="0" w:space="0" w:color="auto"/>
      </w:divBdr>
    </w:div>
    <w:div w:id="986518270">
      <w:bodyDiv w:val="1"/>
      <w:marLeft w:val="0"/>
      <w:marRight w:val="0"/>
      <w:marTop w:val="0"/>
      <w:marBottom w:val="0"/>
      <w:divBdr>
        <w:top w:val="none" w:sz="0" w:space="0" w:color="auto"/>
        <w:left w:val="none" w:sz="0" w:space="0" w:color="auto"/>
        <w:bottom w:val="none" w:sz="0" w:space="0" w:color="auto"/>
        <w:right w:val="none" w:sz="0" w:space="0" w:color="auto"/>
      </w:divBdr>
    </w:div>
    <w:div w:id="1244875318">
      <w:bodyDiv w:val="1"/>
      <w:marLeft w:val="0"/>
      <w:marRight w:val="0"/>
      <w:marTop w:val="0"/>
      <w:marBottom w:val="0"/>
      <w:divBdr>
        <w:top w:val="none" w:sz="0" w:space="0" w:color="auto"/>
        <w:left w:val="none" w:sz="0" w:space="0" w:color="auto"/>
        <w:bottom w:val="none" w:sz="0" w:space="0" w:color="auto"/>
        <w:right w:val="none" w:sz="0" w:space="0" w:color="auto"/>
      </w:divBdr>
    </w:div>
    <w:div w:id="1515220926">
      <w:bodyDiv w:val="1"/>
      <w:marLeft w:val="0"/>
      <w:marRight w:val="0"/>
      <w:marTop w:val="0"/>
      <w:marBottom w:val="0"/>
      <w:divBdr>
        <w:top w:val="none" w:sz="0" w:space="0" w:color="auto"/>
        <w:left w:val="none" w:sz="0" w:space="0" w:color="auto"/>
        <w:bottom w:val="none" w:sz="0" w:space="0" w:color="auto"/>
        <w:right w:val="none" w:sz="0" w:space="0" w:color="auto"/>
      </w:divBdr>
      <w:divsChild>
        <w:div w:id="1194226334">
          <w:marLeft w:val="0"/>
          <w:marRight w:val="0"/>
          <w:marTop w:val="0"/>
          <w:marBottom w:val="0"/>
          <w:divBdr>
            <w:top w:val="none" w:sz="0" w:space="0" w:color="auto"/>
            <w:left w:val="none" w:sz="0" w:space="0" w:color="auto"/>
            <w:bottom w:val="none" w:sz="0" w:space="0" w:color="auto"/>
            <w:right w:val="none" w:sz="0" w:space="0" w:color="auto"/>
          </w:divBdr>
          <w:divsChild>
            <w:div w:id="1920361818">
              <w:marLeft w:val="0"/>
              <w:marRight w:val="0"/>
              <w:marTop w:val="0"/>
              <w:marBottom w:val="0"/>
              <w:divBdr>
                <w:top w:val="none" w:sz="0" w:space="0" w:color="auto"/>
                <w:left w:val="none" w:sz="0" w:space="0" w:color="auto"/>
                <w:bottom w:val="none" w:sz="0" w:space="0" w:color="auto"/>
                <w:right w:val="none" w:sz="0" w:space="0" w:color="auto"/>
              </w:divBdr>
              <w:divsChild>
                <w:div w:id="911693689">
                  <w:marLeft w:val="0"/>
                  <w:marRight w:val="0"/>
                  <w:marTop w:val="0"/>
                  <w:marBottom w:val="0"/>
                  <w:divBdr>
                    <w:top w:val="none" w:sz="0" w:space="0" w:color="auto"/>
                    <w:left w:val="none" w:sz="0" w:space="0" w:color="auto"/>
                    <w:bottom w:val="none" w:sz="0" w:space="0" w:color="auto"/>
                    <w:right w:val="none" w:sz="0" w:space="0" w:color="auto"/>
                  </w:divBdr>
                  <w:divsChild>
                    <w:div w:id="27879494">
                      <w:marLeft w:val="0"/>
                      <w:marRight w:val="0"/>
                      <w:marTop w:val="0"/>
                      <w:marBottom w:val="0"/>
                      <w:divBdr>
                        <w:top w:val="none" w:sz="0" w:space="0" w:color="auto"/>
                        <w:left w:val="none" w:sz="0" w:space="0" w:color="auto"/>
                        <w:bottom w:val="none" w:sz="0" w:space="0" w:color="auto"/>
                        <w:right w:val="none" w:sz="0" w:space="0" w:color="auto"/>
                      </w:divBdr>
                      <w:divsChild>
                        <w:div w:id="999817418">
                          <w:marLeft w:val="0"/>
                          <w:marRight w:val="0"/>
                          <w:marTop w:val="0"/>
                          <w:marBottom w:val="0"/>
                          <w:divBdr>
                            <w:top w:val="none" w:sz="0" w:space="0" w:color="auto"/>
                            <w:left w:val="none" w:sz="0" w:space="0" w:color="auto"/>
                            <w:bottom w:val="none" w:sz="0" w:space="0" w:color="auto"/>
                            <w:right w:val="none" w:sz="0" w:space="0" w:color="auto"/>
                          </w:divBdr>
                          <w:divsChild>
                            <w:div w:id="957877001">
                              <w:marLeft w:val="0"/>
                              <w:marRight w:val="0"/>
                              <w:marTop w:val="0"/>
                              <w:marBottom w:val="0"/>
                              <w:divBdr>
                                <w:top w:val="none" w:sz="0" w:space="0" w:color="auto"/>
                                <w:left w:val="none" w:sz="0" w:space="0" w:color="auto"/>
                                <w:bottom w:val="none" w:sz="0" w:space="0" w:color="auto"/>
                                <w:right w:val="none" w:sz="0" w:space="0" w:color="auto"/>
                              </w:divBdr>
                              <w:divsChild>
                                <w:div w:id="1923372957">
                                  <w:marLeft w:val="0"/>
                                  <w:marRight w:val="0"/>
                                  <w:marTop w:val="0"/>
                                  <w:marBottom w:val="0"/>
                                  <w:divBdr>
                                    <w:top w:val="none" w:sz="0" w:space="0" w:color="auto"/>
                                    <w:left w:val="none" w:sz="0" w:space="0" w:color="auto"/>
                                    <w:bottom w:val="none" w:sz="0" w:space="0" w:color="auto"/>
                                    <w:right w:val="none" w:sz="0" w:space="0" w:color="auto"/>
                                  </w:divBdr>
                                  <w:divsChild>
                                    <w:div w:id="857083545">
                                      <w:marLeft w:val="0"/>
                                      <w:marRight w:val="0"/>
                                      <w:marTop w:val="0"/>
                                      <w:marBottom w:val="0"/>
                                      <w:divBdr>
                                        <w:top w:val="none" w:sz="0" w:space="0" w:color="auto"/>
                                        <w:left w:val="none" w:sz="0" w:space="0" w:color="auto"/>
                                        <w:bottom w:val="none" w:sz="0" w:space="0" w:color="auto"/>
                                        <w:right w:val="none" w:sz="0" w:space="0" w:color="auto"/>
                                      </w:divBdr>
                                      <w:divsChild>
                                        <w:div w:id="1465268406">
                                          <w:marLeft w:val="0"/>
                                          <w:marRight w:val="0"/>
                                          <w:marTop w:val="0"/>
                                          <w:marBottom w:val="0"/>
                                          <w:divBdr>
                                            <w:top w:val="none" w:sz="0" w:space="0" w:color="auto"/>
                                            <w:left w:val="none" w:sz="0" w:space="0" w:color="auto"/>
                                            <w:bottom w:val="none" w:sz="0" w:space="0" w:color="auto"/>
                                            <w:right w:val="none" w:sz="0" w:space="0" w:color="auto"/>
                                          </w:divBdr>
                                          <w:divsChild>
                                            <w:div w:id="621687949">
                                              <w:marLeft w:val="0"/>
                                              <w:marRight w:val="0"/>
                                              <w:marTop w:val="0"/>
                                              <w:marBottom w:val="0"/>
                                              <w:divBdr>
                                                <w:top w:val="none" w:sz="0" w:space="0" w:color="auto"/>
                                                <w:left w:val="none" w:sz="0" w:space="0" w:color="auto"/>
                                                <w:bottom w:val="none" w:sz="0" w:space="0" w:color="auto"/>
                                                <w:right w:val="none" w:sz="0" w:space="0" w:color="auto"/>
                                              </w:divBdr>
                                              <w:divsChild>
                                                <w:div w:id="1410615003">
                                                  <w:marLeft w:val="0"/>
                                                  <w:marRight w:val="0"/>
                                                  <w:marTop w:val="0"/>
                                                  <w:marBottom w:val="0"/>
                                                  <w:divBdr>
                                                    <w:top w:val="none" w:sz="0" w:space="0" w:color="auto"/>
                                                    <w:left w:val="none" w:sz="0" w:space="0" w:color="auto"/>
                                                    <w:bottom w:val="none" w:sz="0" w:space="0" w:color="auto"/>
                                                    <w:right w:val="none" w:sz="0" w:space="0" w:color="auto"/>
                                                  </w:divBdr>
                                                  <w:divsChild>
                                                    <w:div w:id="747535345">
                                                      <w:marLeft w:val="0"/>
                                                      <w:marRight w:val="0"/>
                                                      <w:marTop w:val="0"/>
                                                      <w:marBottom w:val="0"/>
                                                      <w:divBdr>
                                                        <w:top w:val="none" w:sz="0" w:space="0" w:color="auto"/>
                                                        <w:left w:val="none" w:sz="0" w:space="0" w:color="auto"/>
                                                        <w:bottom w:val="none" w:sz="0" w:space="0" w:color="auto"/>
                                                        <w:right w:val="none" w:sz="0" w:space="0" w:color="auto"/>
                                                      </w:divBdr>
                                                      <w:divsChild>
                                                        <w:div w:id="549192004">
                                                          <w:marLeft w:val="0"/>
                                                          <w:marRight w:val="0"/>
                                                          <w:marTop w:val="0"/>
                                                          <w:marBottom w:val="0"/>
                                                          <w:divBdr>
                                                            <w:top w:val="none" w:sz="0" w:space="0" w:color="auto"/>
                                                            <w:left w:val="none" w:sz="0" w:space="0" w:color="auto"/>
                                                            <w:bottom w:val="none" w:sz="0" w:space="0" w:color="auto"/>
                                                            <w:right w:val="none" w:sz="0" w:space="0" w:color="auto"/>
                                                          </w:divBdr>
                                                          <w:divsChild>
                                                            <w:div w:id="460880980">
                                                              <w:marLeft w:val="0"/>
                                                              <w:marRight w:val="0"/>
                                                              <w:marTop w:val="0"/>
                                                              <w:marBottom w:val="0"/>
                                                              <w:divBdr>
                                                                <w:top w:val="none" w:sz="0" w:space="0" w:color="auto"/>
                                                                <w:left w:val="none" w:sz="0" w:space="0" w:color="auto"/>
                                                                <w:bottom w:val="none" w:sz="0" w:space="0" w:color="auto"/>
                                                                <w:right w:val="none" w:sz="0" w:space="0" w:color="auto"/>
                                                              </w:divBdr>
                                                              <w:divsChild>
                                                                <w:div w:id="1126119009">
                                                                  <w:marLeft w:val="0"/>
                                                                  <w:marRight w:val="0"/>
                                                                  <w:marTop w:val="0"/>
                                                                  <w:marBottom w:val="0"/>
                                                                  <w:divBdr>
                                                                    <w:top w:val="none" w:sz="0" w:space="0" w:color="auto"/>
                                                                    <w:left w:val="none" w:sz="0" w:space="0" w:color="auto"/>
                                                                    <w:bottom w:val="none" w:sz="0" w:space="0" w:color="auto"/>
                                                                    <w:right w:val="none" w:sz="0" w:space="0" w:color="auto"/>
                                                                  </w:divBdr>
                                                                  <w:divsChild>
                                                                    <w:div w:id="106900948">
                                                                      <w:marLeft w:val="0"/>
                                                                      <w:marRight w:val="0"/>
                                                                      <w:marTop w:val="0"/>
                                                                      <w:marBottom w:val="0"/>
                                                                      <w:divBdr>
                                                                        <w:top w:val="none" w:sz="0" w:space="0" w:color="auto"/>
                                                                        <w:left w:val="none" w:sz="0" w:space="0" w:color="auto"/>
                                                                        <w:bottom w:val="none" w:sz="0" w:space="0" w:color="auto"/>
                                                                        <w:right w:val="none" w:sz="0" w:space="0" w:color="auto"/>
                                                                      </w:divBdr>
                                                                      <w:divsChild>
                                                                        <w:div w:id="569924773">
                                                                          <w:marLeft w:val="0"/>
                                                                          <w:marRight w:val="0"/>
                                                                          <w:marTop w:val="0"/>
                                                                          <w:marBottom w:val="0"/>
                                                                          <w:divBdr>
                                                                            <w:top w:val="none" w:sz="0" w:space="0" w:color="auto"/>
                                                                            <w:left w:val="none" w:sz="0" w:space="0" w:color="auto"/>
                                                                            <w:bottom w:val="none" w:sz="0" w:space="0" w:color="auto"/>
                                                                            <w:right w:val="none" w:sz="0" w:space="0" w:color="auto"/>
                                                                          </w:divBdr>
                                                                          <w:divsChild>
                                                                            <w:div w:id="35660991">
                                                                              <w:marLeft w:val="0"/>
                                                                              <w:marRight w:val="0"/>
                                                                              <w:marTop w:val="0"/>
                                                                              <w:marBottom w:val="0"/>
                                                                              <w:divBdr>
                                                                                <w:top w:val="none" w:sz="0" w:space="0" w:color="auto"/>
                                                                                <w:left w:val="none" w:sz="0" w:space="0" w:color="auto"/>
                                                                                <w:bottom w:val="none" w:sz="0" w:space="0" w:color="auto"/>
                                                                                <w:right w:val="none" w:sz="0" w:space="0" w:color="auto"/>
                                                                              </w:divBdr>
                                                                              <w:divsChild>
                                                                                <w:div w:id="569341064">
                                                                                  <w:marLeft w:val="0"/>
                                                                                  <w:marRight w:val="0"/>
                                                                                  <w:marTop w:val="0"/>
                                                                                  <w:marBottom w:val="0"/>
                                                                                  <w:divBdr>
                                                                                    <w:top w:val="none" w:sz="0" w:space="0" w:color="auto"/>
                                                                                    <w:left w:val="none" w:sz="0" w:space="0" w:color="auto"/>
                                                                                    <w:bottom w:val="none" w:sz="0" w:space="0" w:color="auto"/>
                                                                                    <w:right w:val="none" w:sz="0" w:space="0" w:color="auto"/>
                                                                                  </w:divBdr>
                                                                                  <w:divsChild>
                                                                                    <w:div w:id="1506550827">
                                                                                      <w:marLeft w:val="0"/>
                                                                                      <w:marRight w:val="0"/>
                                                                                      <w:marTop w:val="0"/>
                                                                                      <w:marBottom w:val="0"/>
                                                                                      <w:divBdr>
                                                                                        <w:top w:val="none" w:sz="0" w:space="0" w:color="auto"/>
                                                                                        <w:left w:val="none" w:sz="0" w:space="0" w:color="auto"/>
                                                                                        <w:bottom w:val="none" w:sz="0" w:space="0" w:color="auto"/>
                                                                                        <w:right w:val="none" w:sz="0" w:space="0" w:color="auto"/>
                                                                                      </w:divBdr>
                                                                                      <w:divsChild>
                                                                                        <w:div w:id="455218848">
                                                                                          <w:marLeft w:val="0"/>
                                                                                          <w:marRight w:val="0"/>
                                                                                          <w:marTop w:val="0"/>
                                                                                          <w:marBottom w:val="0"/>
                                                                                          <w:divBdr>
                                                                                            <w:top w:val="none" w:sz="0" w:space="0" w:color="auto"/>
                                                                                            <w:left w:val="none" w:sz="0" w:space="0" w:color="auto"/>
                                                                                            <w:bottom w:val="none" w:sz="0" w:space="0" w:color="auto"/>
                                                                                            <w:right w:val="none" w:sz="0" w:space="0" w:color="auto"/>
                                                                                          </w:divBdr>
                                                                                          <w:divsChild>
                                                                                            <w:div w:id="1784958898">
                                                                                              <w:marLeft w:val="0"/>
                                                                                              <w:marRight w:val="0"/>
                                                                                              <w:marTop w:val="0"/>
                                                                                              <w:marBottom w:val="0"/>
                                                                                              <w:divBdr>
                                                                                                <w:top w:val="none" w:sz="0" w:space="0" w:color="auto"/>
                                                                                                <w:left w:val="none" w:sz="0" w:space="0" w:color="auto"/>
                                                                                                <w:bottom w:val="none" w:sz="0" w:space="0" w:color="auto"/>
                                                                                                <w:right w:val="none" w:sz="0" w:space="0" w:color="auto"/>
                                                                                              </w:divBdr>
                                                                                              <w:divsChild>
                                                                                                <w:div w:id="823593454">
                                                                                                  <w:marLeft w:val="0"/>
                                                                                                  <w:marRight w:val="0"/>
                                                                                                  <w:marTop w:val="0"/>
                                                                                                  <w:marBottom w:val="0"/>
                                                                                                  <w:divBdr>
                                                                                                    <w:top w:val="none" w:sz="0" w:space="0" w:color="auto"/>
                                                                                                    <w:left w:val="none" w:sz="0" w:space="0" w:color="auto"/>
                                                                                                    <w:bottom w:val="none" w:sz="0" w:space="0" w:color="auto"/>
                                                                                                    <w:right w:val="none" w:sz="0" w:space="0" w:color="auto"/>
                                                                                                  </w:divBdr>
                                                                                                  <w:divsChild>
                                                                                                    <w:div w:id="1392387680">
                                                                                                      <w:marLeft w:val="0"/>
                                                                                                      <w:marRight w:val="0"/>
                                                                                                      <w:marTop w:val="0"/>
                                                                                                      <w:marBottom w:val="0"/>
                                                                                                      <w:divBdr>
                                                                                                        <w:top w:val="none" w:sz="0" w:space="0" w:color="auto"/>
                                                                                                        <w:left w:val="none" w:sz="0" w:space="0" w:color="auto"/>
                                                                                                        <w:bottom w:val="none" w:sz="0" w:space="0" w:color="auto"/>
                                                                                                        <w:right w:val="none" w:sz="0" w:space="0" w:color="auto"/>
                                                                                                      </w:divBdr>
                                                                                                      <w:divsChild>
                                                                                                        <w:div w:id="381903061">
                                                                                                          <w:marLeft w:val="0"/>
                                                                                                          <w:marRight w:val="0"/>
                                                                                                          <w:marTop w:val="0"/>
                                                                                                          <w:marBottom w:val="0"/>
                                                                                                          <w:divBdr>
                                                                                                            <w:top w:val="none" w:sz="0" w:space="0" w:color="auto"/>
                                                                                                            <w:left w:val="none" w:sz="0" w:space="0" w:color="auto"/>
                                                                                                            <w:bottom w:val="none" w:sz="0" w:space="0" w:color="auto"/>
                                                                                                            <w:right w:val="none" w:sz="0" w:space="0" w:color="auto"/>
                                                                                                          </w:divBdr>
                                                                                                          <w:divsChild>
                                                                                                            <w:div w:id="1379478203">
                                                                                                              <w:marLeft w:val="0"/>
                                                                                                              <w:marRight w:val="0"/>
                                                                                                              <w:marTop w:val="0"/>
                                                                                                              <w:marBottom w:val="0"/>
                                                                                                              <w:divBdr>
                                                                                                                <w:top w:val="none" w:sz="0" w:space="0" w:color="auto"/>
                                                                                                                <w:left w:val="none" w:sz="0" w:space="0" w:color="auto"/>
                                                                                                                <w:bottom w:val="none" w:sz="0" w:space="0" w:color="auto"/>
                                                                                                                <w:right w:val="none" w:sz="0" w:space="0" w:color="auto"/>
                                                                                                              </w:divBdr>
                                                                                                              <w:divsChild>
                                                                                                                <w:div w:id="1533149213">
                                                                                                                  <w:marLeft w:val="0"/>
                                                                                                                  <w:marRight w:val="0"/>
                                                                                                                  <w:marTop w:val="0"/>
                                                                                                                  <w:marBottom w:val="0"/>
                                                                                                                  <w:divBdr>
                                                                                                                    <w:top w:val="none" w:sz="0" w:space="0" w:color="auto"/>
                                                                                                                    <w:left w:val="none" w:sz="0" w:space="0" w:color="auto"/>
                                                                                                                    <w:bottom w:val="none" w:sz="0" w:space="0" w:color="auto"/>
                                                                                                                    <w:right w:val="none" w:sz="0" w:space="0" w:color="auto"/>
                                                                                                                  </w:divBdr>
                                                                                                                  <w:divsChild>
                                                                                                                    <w:div w:id="1134373889">
                                                                                                                      <w:marLeft w:val="0"/>
                                                                                                                      <w:marRight w:val="0"/>
                                                                                                                      <w:marTop w:val="0"/>
                                                                                                                      <w:marBottom w:val="0"/>
                                                                                                                      <w:divBdr>
                                                                                                                        <w:top w:val="none" w:sz="0" w:space="0" w:color="auto"/>
                                                                                                                        <w:left w:val="none" w:sz="0" w:space="0" w:color="auto"/>
                                                                                                                        <w:bottom w:val="none" w:sz="0" w:space="0" w:color="auto"/>
                                                                                                                        <w:right w:val="none" w:sz="0" w:space="0" w:color="auto"/>
                                                                                                                      </w:divBdr>
                                                                                                                      <w:divsChild>
                                                                                                                        <w:div w:id="1623341466">
                                                                                                                          <w:marLeft w:val="0"/>
                                                                                                                          <w:marRight w:val="0"/>
                                                                                                                          <w:marTop w:val="0"/>
                                                                                                                          <w:marBottom w:val="0"/>
                                                                                                                          <w:divBdr>
                                                                                                                            <w:top w:val="none" w:sz="0" w:space="0" w:color="auto"/>
                                                                                                                            <w:left w:val="none" w:sz="0" w:space="0" w:color="auto"/>
                                                                                                                            <w:bottom w:val="none" w:sz="0" w:space="0" w:color="auto"/>
                                                                                                                            <w:right w:val="none" w:sz="0" w:space="0" w:color="auto"/>
                                                                                                                          </w:divBdr>
                                                                                                                          <w:divsChild>
                                                                                                                            <w:div w:id="1025524429">
                                                                                                                              <w:marLeft w:val="0"/>
                                                                                                                              <w:marRight w:val="0"/>
                                                                                                                              <w:marTop w:val="0"/>
                                                                                                                              <w:marBottom w:val="0"/>
                                                                                                                              <w:divBdr>
                                                                                                                                <w:top w:val="none" w:sz="0" w:space="0" w:color="auto"/>
                                                                                                                                <w:left w:val="none" w:sz="0" w:space="0" w:color="auto"/>
                                                                                                                                <w:bottom w:val="none" w:sz="0" w:space="0" w:color="auto"/>
                                                                                                                                <w:right w:val="none" w:sz="0" w:space="0" w:color="auto"/>
                                                                                                                              </w:divBdr>
                                                                                                                              <w:divsChild>
                                                                                                                                <w:div w:id="626199985">
                                                                                                                                  <w:marLeft w:val="0"/>
                                                                                                                                  <w:marRight w:val="0"/>
                                                                                                                                  <w:marTop w:val="0"/>
                                                                                                                                  <w:marBottom w:val="0"/>
                                                                                                                                  <w:divBdr>
                                                                                                                                    <w:top w:val="none" w:sz="0" w:space="0" w:color="auto"/>
                                                                                                                                    <w:left w:val="none" w:sz="0" w:space="0" w:color="auto"/>
                                                                                                                                    <w:bottom w:val="none" w:sz="0" w:space="0" w:color="auto"/>
                                                                                                                                    <w:right w:val="none" w:sz="0" w:space="0" w:color="auto"/>
                                                                                                                                  </w:divBdr>
                                                                                                                                  <w:divsChild>
                                                                                                                                    <w:div w:id="271476902">
                                                                                                                                      <w:marLeft w:val="0"/>
                                                                                                                                      <w:marRight w:val="0"/>
                                                                                                                                      <w:marTop w:val="0"/>
                                                                                                                                      <w:marBottom w:val="0"/>
                                                                                                                                      <w:divBdr>
                                                                                                                                        <w:top w:val="none" w:sz="0" w:space="0" w:color="auto"/>
                                                                                                                                        <w:left w:val="none" w:sz="0" w:space="0" w:color="auto"/>
                                                                                                                                        <w:bottom w:val="none" w:sz="0" w:space="0" w:color="auto"/>
                                                                                                                                        <w:right w:val="none" w:sz="0" w:space="0" w:color="auto"/>
                                                                                                                                      </w:divBdr>
                                                                                                                                      <w:divsChild>
                                                                                                                                        <w:div w:id="1482114703">
                                                                                                                                          <w:marLeft w:val="0"/>
                                                                                                                                          <w:marRight w:val="0"/>
                                                                                                                                          <w:marTop w:val="0"/>
                                                                                                                                          <w:marBottom w:val="0"/>
                                                                                                                                          <w:divBdr>
                                                                                                                                            <w:top w:val="none" w:sz="0" w:space="0" w:color="auto"/>
                                                                                                                                            <w:left w:val="none" w:sz="0" w:space="0" w:color="auto"/>
                                                                                                                                            <w:bottom w:val="none" w:sz="0" w:space="0" w:color="auto"/>
                                                                                                                                            <w:right w:val="none" w:sz="0" w:space="0" w:color="auto"/>
                                                                                                                                          </w:divBdr>
                                                                                                                                          <w:divsChild>
                                                                                                                                            <w:div w:id="1204488778">
                                                                                                                                              <w:marLeft w:val="0"/>
                                                                                                                                              <w:marRight w:val="0"/>
                                                                                                                                              <w:marTop w:val="0"/>
                                                                                                                                              <w:marBottom w:val="0"/>
                                                                                                                                              <w:divBdr>
                                                                                                                                                <w:top w:val="none" w:sz="0" w:space="0" w:color="auto"/>
                                                                                                                                                <w:left w:val="none" w:sz="0" w:space="0" w:color="auto"/>
                                                                                                                                                <w:bottom w:val="none" w:sz="0" w:space="0" w:color="auto"/>
                                                                                                                                                <w:right w:val="none" w:sz="0" w:space="0" w:color="auto"/>
                                                                                                                                              </w:divBdr>
                                                                                                                                              <w:divsChild>
                                                                                                                                                <w:div w:id="1712680589">
                                                                                                                                                  <w:marLeft w:val="0"/>
                                                                                                                                                  <w:marRight w:val="0"/>
                                                                                                                                                  <w:marTop w:val="0"/>
                                                                                                                                                  <w:marBottom w:val="0"/>
                                                                                                                                                  <w:divBdr>
                                                                                                                                                    <w:top w:val="none" w:sz="0" w:space="0" w:color="auto"/>
                                                                                                                                                    <w:left w:val="none" w:sz="0" w:space="0" w:color="auto"/>
                                                                                                                                                    <w:bottom w:val="none" w:sz="0" w:space="0" w:color="auto"/>
                                                                                                                                                    <w:right w:val="none" w:sz="0" w:space="0" w:color="auto"/>
                                                                                                                                                  </w:divBdr>
                                                                                                                                                  <w:divsChild>
                                                                                                                                                    <w:div w:id="139615341">
                                                                                                                                                      <w:marLeft w:val="0"/>
                                                                                                                                                      <w:marRight w:val="0"/>
                                                                                                                                                      <w:marTop w:val="0"/>
                                                                                                                                                      <w:marBottom w:val="0"/>
                                                                                                                                                      <w:divBdr>
                                                                                                                                                        <w:top w:val="none" w:sz="0" w:space="0" w:color="auto"/>
                                                                                                                                                        <w:left w:val="none" w:sz="0" w:space="0" w:color="auto"/>
                                                                                                                                                        <w:bottom w:val="none" w:sz="0" w:space="0" w:color="auto"/>
                                                                                                                                                        <w:right w:val="none" w:sz="0" w:space="0" w:color="auto"/>
                                                                                                                                                      </w:divBdr>
                                                                                                                                                      <w:divsChild>
                                                                                                                                                        <w:div w:id="1622960401">
                                                                                                                                                          <w:marLeft w:val="0"/>
                                                                                                                                                          <w:marRight w:val="0"/>
                                                                                                                                                          <w:marTop w:val="0"/>
                                                                                                                                                          <w:marBottom w:val="0"/>
                                                                                                                                                          <w:divBdr>
                                                                                                                                                            <w:top w:val="none" w:sz="0" w:space="0" w:color="auto"/>
                                                                                                                                                            <w:left w:val="none" w:sz="0" w:space="0" w:color="auto"/>
                                                                                                                                                            <w:bottom w:val="none" w:sz="0" w:space="0" w:color="auto"/>
                                                                                                                                                            <w:right w:val="none" w:sz="0" w:space="0" w:color="auto"/>
                                                                                                                                                          </w:divBdr>
                                                                                                                                                          <w:divsChild>
                                                                                                                                                            <w:div w:id="1602758000">
                                                                                                                                                              <w:marLeft w:val="0"/>
                                                                                                                                                              <w:marRight w:val="0"/>
                                                                                                                                                              <w:marTop w:val="0"/>
                                                                                                                                                              <w:marBottom w:val="0"/>
                                                                                                                                                              <w:divBdr>
                                                                                                                                                                <w:top w:val="none" w:sz="0" w:space="0" w:color="auto"/>
                                                                                                                                                                <w:left w:val="none" w:sz="0" w:space="0" w:color="auto"/>
                                                                                                                                                                <w:bottom w:val="none" w:sz="0" w:space="0" w:color="auto"/>
                                                                                                                                                                <w:right w:val="none" w:sz="0" w:space="0" w:color="auto"/>
                                                                                                                                                              </w:divBdr>
                                                                                                                                                              <w:divsChild>
                                                                                                                                                                <w:div w:id="1663779166">
                                                                                                                                                                  <w:marLeft w:val="0"/>
                                                                                                                                                                  <w:marRight w:val="0"/>
                                                                                                                                                                  <w:marTop w:val="0"/>
                                                                                                                                                                  <w:marBottom w:val="0"/>
                                                                                                                                                                  <w:divBdr>
                                                                                                                                                                    <w:top w:val="none" w:sz="0" w:space="0" w:color="auto"/>
                                                                                                                                                                    <w:left w:val="none" w:sz="0" w:space="0" w:color="auto"/>
                                                                                                                                                                    <w:bottom w:val="none" w:sz="0" w:space="0" w:color="auto"/>
                                                                                                                                                                    <w:right w:val="none" w:sz="0" w:space="0" w:color="auto"/>
                                                                                                                                                                  </w:divBdr>
                                                                                                                                                                  <w:divsChild>
                                                                                                                                                                    <w:div w:id="905187978">
                                                                                                                                                                      <w:marLeft w:val="0"/>
                                                                                                                                                                      <w:marRight w:val="0"/>
                                                                                                                                                                      <w:marTop w:val="0"/>
                                                                                                                                                                      <w:marBottom w:val="0"/>
                                                                                                                                                                      <w:divBdr>
                                                                                                                                                                        <w:top w:val="none" w:sz="0" w:space="0" w:color="auto"/>
                                                                                                                                                                        <w:left w:val="none" w:sz="0" w:space="0" w:color="auto"/>
                                                                                                                                                                        <w:bottom w:val="none" w:sz="0" w:space="0" w:color="auto"/>
                                                                                                                                                                        <w:right w:val="none" w:sz="0" w:space="0" w:color="auto"/>
                                                                                                                                                                      </w:divBdr>
                                                                                                                                                                      <w:divsChild>
                                                                                                                                                                        <w:div w:id="2119448835">
                                                                                                                                                                          <w:marLeft w:val="0"/>
                                                                                                                                                                          <w:marRight w:val="0"/>
                                                                                                                                                                          <w:marTop w:val="0"/>
                                                                                                                                                                          <w:marBottom w:val="0"/>
                                                                                                                                                                          <w:divBdr>
                                                                                                                                                                            <w:top w:val="none" w:sz="0" w:space="0" w:color="auto"/>
                                                                                                                                                                            <w:left w:val="none" w:sz="0" w:space="0" w:color="auto"/>
                                                                                                                                                                            <w:bottom w:val="none" w:sz="0" w:space="0" w:color="auto"/>
                                                                                                                                                                            <w:right w:val="none" w:sz="0" w:space="0" w:color="auto"/>
                                                                                                                                                                          </w:divBdr>
                                                                                                                                                                          <w:divsChild>
                                                                                                                                                                            <w:div w:id="1038167769">
                                                                                                                                                                              <w:marLeft w:val="0"/>
                                                                                                                                                                              <w:marRight w:val="0"/>
                                                                                                                                                                              <w:marTop w:val="0"/>
                                                                                                                                                                              <w:marBottom w:val="0"/>
                                                                                                                                                                              <w:divBdr>
                                                                                                                                                                                <w:top w:val="none" w:sz="0" w:space="0" w:color="auto"/>
                                                                                                                                                                                <w:left w:val="none" w:sz="0" w:space="0" w:color="auto"/>
                                                                                                                                                                                <w:bottom w:val="none" w:sz="0" w:space="0" w:color="auto"/>
                                                                                                                                                                                <w:right w:val="none" w:sz="0" w:space="0" w:color="auto"/>
                                                                                                                                                                              </w:divBdr>
                                                                                                                                                                              <w:divsChild>
                                                                                                                                                                                <w:div w:id="1878930309">
                                                                                                                                                                                  <w:marLeft w:val="0"/>
                                                                                                                                                                                  <w:marRight w:val="0"/>
                                                                                                                                                                                  <w:marTop w:val="0"/>
                                                                                                                                                                                  <w:marBottom w:val="0"/>
                                                                                                                                                                                  <w:divBdr>
                                                                                                                                                                                    <w:top w:val="none" w:sz="0" w:space="0" w:color="auto"/>
                                                                                                                                                                                    <w:left w:val="none" w:sz="0" w:space="0" w:color="auto"/>
                                                                                                                                                                                    <w:bottom w:val="none" w:sz="0" w:space="0" w:color="auto"/>
                                                                                                                                                                                    <w:right w:val="none" w:sz="0" w:space="0" w:color="auto"/>
                                                                                                                                                                                  </w:divBdr>
                                                                                                                                                                                  <w:divsChild>
                                                                                                                                                                                    <w:div w:id="579677074">
                                                                                                                                                                                      <w:marLeft w:val="0"/>
                                                                                                                                                                                      <w:marRight w:val="0"/>
                                                                                                                                                                                      <w:marTop w:val="0"/>
                                                                                                                                                                                      <w:marBottom w:val="0"/>
                                                                                                                                                                                      <w:divBdr>
                                                                                                                                                                                        <w:top w:val="none" w:sz="0" w:space="0" w:color="auto"/>
                                                                                                                                                                                        <w:left w:val="none" w:sz="0" w:space="0" w:color="auto"/>
                                                                                                                                                                                        <w:bottom w:val="none" w:sz="0" w:space="0" w:color="auto"/>
                                                                                                                                                                                        <w:right w:val="none" w:sz="0" w:space="0" w:color="auto"/>
                                                                                                                                                                                      </w:divBdr>
                                                                                                                                                                                      <w:divsChild>
                                                                                                                                                                                        <w:div w:id="798186748">
                                                                                                                                                                                          <w:marLeft w:val="0"/>
                                                                                                                                                                                          <w:marRight w:val="0"/>
                                                                                                                                                                                          <w:marTop w:val="0"/>
                                                                                                                                                                                          <w:marBottom w:val="0"/>
                                                                                                                                                                                          <w:divBdr>
                                                                                                                                                                                            <w:top w:val="none" w:sz="0" w:space="0" w:color="auto"/>
                                                                                                                                                                                            <w:left w:val="none" w:sz="0" w:space="0" w:color="auto"/>
                                                                                                                                                                                            <w:bottom w:val="none" w:sz="0" w:space="0" w:color="auto"/>
                                                                                                                                                                                            <w:right w:val="none" w:sz="0" w:space="0" w:color="auto"/>
                                                                                                                                                                                          </w:divBdr>
                                                                                                                                                                                          <w:divsChild>
                                                                                                                                                                                            <w:div w:id="1024675629">
                                                                                                                                                                                              <w:marLeft w:val="0"/>
                                                                                                                                                                                              <w:marRight w:val="0"/>
                                                                                                                                                                                              <w:marTop w:val="0"/>
                                                                                                                                                                                              <w:marBottom w:val="0"/>
                                                                                                                                                                                              <w:divBdr>
                                                                                                                                                                                                <w:top w:val="none" w:sz="0" w:space="0" w:color="auto"/>
                                                                                                                                                                                                <w:left w:val="none" w:sz="0" w:space="0" w:color="auto"/>
                                                                                                                                                                                                <w:bottom w:val="none" w:sz="0" w:space="0" w:color="auto"/>
                                                                                                                                                                                                <w:right w:val="none" w:sz="0" w:space="0" w:color="auto"/>
                                                                                                                                                                                              </w:divBdr>
                                                                                                                                                                                              <w:divsChild>
                                                                                                                                                                                                <w:div w:id="1685130651">
                                                                                                                                                                                                  <w:marLeft w:val="0"/>
                                                                                                                                                                                                  <w:marRight w:val="0"/>
                                                                                                                                                                                                  <w:marTop w:val="0"/>
                                                                                                                                                                                                  <w:marBottom w:val="0"/>
                                                                                                                                                                                                  <w:divBdr>
                                                                                                                                                                                                    <w:top w:val="none" w:sz="0" w:space="0" w:color="auto"/>
                                                                                                                                                                                                    <w:left w:val="none" w:sz="0" w:space="0" w:color="auto"/>
                                                                                                                                                                                                    <w:bottom w:val="none" w:sz="0" w:space="0" w:color="auto"/>
                                                                                                                                                                                                    <w:right w:val="none" w:sz="0" w:space="0" w:color="auto"/>
                                                                                                                                                                                                  </w:divBdr>
                                                                                                                                                                                                  <w:divsChild>
                                                                                                                                                                                                    <w:div w:id="320501092">
                                                                                                                                                                                                      <w:marLeft w:val="0"/>
                                                                                                                                                                                                      <w:marRight w:val="0"/>
                                                                                                                                                                                                      <w:marTop w:val="0"/>
                                                                                                                                                                                                      <w:marBottom w:val="0"/>
                                                                                                                                                                                                      <w:divBdr>
                                                                                                                                                                                                        <w:top w:val="none" w:sz="0" w:space="0" w:color="auto"/>
                                                                                                                                                                                                        <w:left w:val="none" w:sz="0" w:space="0" w:color="auto"/>
                                                                                                                                                                                                        <w:bottom w:val="none" w:sz="0" w:space="0" w:color="auto"/>
                                                                                                                                                                                                        <w:right w:val="none" w:sz="0" w:space="0" w:color="auto"/>
                                                                                                                                                                                                      </w:divBdr>
                                                                                                                                                                                                      <w:divsChild>
                                                                                                                                                                                                        <w:div w:id="731805327">
                                                                                                                                                                                                          <w:marLeft w:val="0"/>
                                                                                                                                                                                                          <w:marRight w:val="0"/>
                                                                                                                                                                                                          <w:marTop w:val="0"/>
                                                                                                                                                                                                          <w:marBottom w:val="0"/>
                                                                                                                                                                                                          <w:divBdr>
                                                                                                                                                                                                            <w:top w:val="none" w:sz="0" w:space="0" w:color="auto"/>
                                                                                                                                                                                                            <w:left w:val="none" w:sz="0" w:space="0" w:color="auto"/>
                                                                                                                                                                                                            <w:bottom w:val="none" w:sz="0" w:space="0" w:color="auto"/>
                                                                                                                                                                                                            <w:right w:val="none" w:sz="0" w:space="0" w:color="auto"/>
                                                                                                                                                                                                          </w:divBdr>
                                                                                                                                                                                                          <w:divsChild>
                                                                                                                                                                                                            <w:div w:id="73358015">
                                                                                                                                                                                                              <w:marLeft w:val="0"/>
                                                                                                                                                                                                              <w:marRight w:val="0"/>
                                                                                                                                                                                                              <w:marTop w:val="0"/>
                                                                                                                                                                                                              <w:marBottom w:val="0"/>
                                                                                                                                                                                                              <w:divBdr>
                                                                                                                                                                                                                <w:top w:val="none" w:sz="0" w:space="0" w:color="auto"/>
                                                                                                                                                                                                                <w:left w:val="none" w:sz="0" w:space="0" w:color="auto"/>
                                                                                                                                                                                                                <w:bottom w:val="none" w:sz="0" w:space="0" w:color="auto"/>
                                                                                                                                                                                                                <w:right w:val="none" w:sz="0" w:space="0" w:color="auto"/>
                                                                                                                                                                                                              </w:divBdr>
                                                                                                                                                                                                              <w:divsChild>
                                                                                                                                                                                                                <w:div w:id="755324141">
                                                                                                                                                                                                                  <w:marLeft w:val="0"/>
                                                                                                                                                                                                                  <w:marRight w:val="0"/>
                                                                                                                                                                                                                  <w:marTop w:val="0"/>
                                                                                                                                                                                                                  <w:marBottom w:val="0"/>
                                                                                                                                                                                                                  <w:divBdr>
                                                                                                                                                                                                                    <w:top w:val="none" w:sz="0" w:space="0" w:color="auto"/>
                                                                                                                                                                                                                    <w:left w:val="none" w:sz="0" w:space="0" w:color="auto"/>
                                                                                                                                                                                                                    <w:bottom w:val="none" w:sz="0" w:space="0" w:color="auto"/>
                                                                                                                                                                                                                    <w:right w:val="none" w:sz="0" w:space="0" w:color="auto"/>
                                                                                                                                                                                                                  </w:divBdr>
                                                                                                                                                                                                                  <w:divsChild>
                                                                                                                                                                                                                    <w:div w:id="868566668">
                                                                                                                                                                                                                      <w:marLeft w:val="0"/>
                                                                                                                                                                                                                      <w:marRight w:val="0"/>
                                                                                                                                                                                                                      <w:marTop w:val="0"/>
                                                                                                                                                                                                                      <w:marBottom w:val="0"/>
                                                                                                                                                                                                                      <w:divBdr>
                                                                                                                                                                                                                        <w:top w:val="none" w:sz="0" w:space="0" w:color="auto"/>
                                                                                                                                                                                                                        <w:left w:val="none" w:sz="0" w:space="0" w:color="auto"/>
                                                                                                                                                                                                                        <w:bottom w:val="none" w:sz="0" w:space="0" w:color="auto"/>
                                                                                                                                                                                                                        <w:right w:val="none" w:sz="0" w:space="0" w:color="auto"/>
                                                                                                                                                                                                                      </w:divBdr>
                                                                                                                                                                                                                      <w:divsChild>
                                                                                                                                                                                                                        <w:div w:id="561252450">
                                                                                                                                                                                                                          <w:marLeft w:val="0"/>
                                                                                                                                                                                                                          <w:marRight w:val="0"/>
                                                                                                                                                                                                                          <w:marTop w:val="0"/>
                                                                                                                                                                                                                          <w:marBottom w:val="0"/>
                                                                                                                                                                                                                          <w:divBdr>
                                                                                                                                                                                                                            <w:top w:val="none" w:sz="0" w:space="0" w:color="auto"/>
                                                                                                                                                                                                                            <w:left w:val="none" w:sz="0" w:space="0" w:color="auto"/>
                                                                                                                                                                                                                            <w:bottom w:val="none" w:sz="0" w:space="0" w:color="auto"/>
                                                                                                                                                                                                                            <w:right w:val="none" w:sz="0" w:space="0" w:color="auto"/>
                                                                                                                                                                                                                          </w:divBdr>
                                                                                                                                                                                                                          <w:divsChild>
                                                                                                                                                                                                                            <w:div w:id="1672561953">
                                                                                                                                                                                                                              <w:marLeft w:val="0"/>
                                                                                                                                                                                                                              <w:marRight w:val="0"/>
                                                                                                                                                                                                                              <w:marTop w:val="0"/>
                                                                                                                                                                                                                              <w:marBottom w:val="0"/>
                                                                                                                                                                                                                              <w:divBdr>
                                                                                                                                                                                                                                <w:top w:val="none" w:sz="0" w:space="0" w:color="auto"/>
                                                                                                                                                                                                                                <w:left w:val="none" w:sz="0" w:space="0" w:color="auto"/>
                                                                                                                                                                                                                                <w:bottom w:val="none" w:sz="0" w:space="0" w:color="auto"/>
                                                                                                                                                                                                                                <w:right w:val="none" w:sz="0" w:space="0" w:color="auto"/>
                                                                                                                                                                                                                              </w:divBdr>
                                                                                                                                                                                                                              <w:divsChild>
                                                                                                                                                                                                                                <w:div w:id="132793740">
                                                                                                                                                                                                                                  <w:marLeft w:val="0"/>
                                                                                                                                                                                                                                  <w:marRight w:val="0"/>
                                                                                                                                                                                                                                  <w:marTop w:val="0"/>
                                                                                                                                                                                                                                  <w:marBottom w:val="0"/>
                                                                                                                                                                                                                                  <w:divBdr>
                                                                                                                                                                                                                                    <w:top w:val="none" w:sz="0" w:space="0" w:color="auto"/>
                                                                                                                                                                                                                                    <w:left w:val="none" w:sz="0" w:space="0" w:color="auto"/>
                                                                                                                                                                                                                                    <w:bottom w:val="none" w:sz="0" w:space="0" w:color="auto"/>
                                                                                                                                                                                                                                    <w:right w:val="none" w:sz="0" w:space="0" w:color="auto"/>
                                                                                                                                                                                                                                  </w:divBdr>
                                                                                                                                                                                                                                  <w:divsChild>
                                                                                                                                                                                                                                    <w:div w:id="1913658084">
                                                                                                                                                                                                                                      <w:marLeft w:val="0"/>
                                                                                                                                                                                                                                      <w:marRight w:val="0"/>
                                                                                                                                                                                                                                      <w:marTop w:val="0"/>
                                                                                                                                                                                                                                      <w:marBottom w:val="0"/>
                                                                                                                                                                                                                                      <w:divBdr>
                                                                                                                                                                                                                                        <w:top w:val="none" w:sz="0" w:space="0" w:color="auto"/>
                                                                                                                                                                                                                                        <w:left w:val="none" w:sz="0" w:space="0" w:color="auto"/>
                                                                                                                                                                                                                                        <w:bottom w:val="none" w:sz="0" w:space="0" w:color="auto"/>
                                                                                                                                                                                                                                        <w:right w:val="none" w:sz="0" w:space="0" w:color="auto"/>
                                                                                                                                                                                                                                      </w:divBdr>
                                                                                                                                                                                                                                      <w:divsChild>
                                                                                                                                                                                                                                        <w:div w:id="1522401808">
                                                                                                                                                                                                                                          <w:marLeft w:val="0"/>
                                                                                                                                                                                                                                          <w:marRight w:val="0"/>
                                                                                                                                                                                                                                          <w:marTop w:val="0"/>
                                                                                                                                                                                                                                          <w:marBottom w:val="0"/>
                                                                                                                                                                                                                                          <w:divBdr>
                                                                                                                                                                                                                                            <w:top w:val="none" w:sz="0" w:space="0" w:color="auto"/>
                                                                                                                                                                                                                                            <w:left w:val="none" w:sz="0" w:space="0" w:color="auto"/>
                                                                                                                                                                                                                                            <w:bottom w:val="none" w:sz="0" w:space="0" w:color="auto"/>
                                                                                                                                                                                                                                            <w:right w:val="none" w:sz="0" w:space="0" w:color="auto"/>
                                                                                                                                                                                                                                          </w:divBdr>
                                                                                                                                                                                                                                          <w:divsChild>
                                                                                                                                                                                                                                            <w:div w:id="1625503687">
                                                                                                                                                                                                                                              <w:marLeft w:val="0"/>
                                                                                                                                                                                                                                              <w:marRight w:val="0"/>
                                                                                                                                                                                                                                              <w:marTop w:val="0"/>
                                                                                                                                                                                                                                              <w:marBottom w:val="0"/>
                                                                                                                                                                                                                                              <w:divBdr>
                                                                                                                                                                                                                                                <w:top w:val="none" w:sz="0" w:space="0" w:color="auto"/>
                                                                                                                                                                                                                                                <w:left w:val="none" w:sz="0" w:space="0" w:color="auto"/>
                                                                                                                                                                                                                                                <w:bottom w:val="none" w:sz="0" w:space="0" w:color="auto"/>
                                                                                                                                                                                                                                                <w:right w:val="none" w:sz="0" w:space="0" w:color="auto"/>
                                                                                                                                                                                                                                              </w:divBdr>
                                                                                                                                                                                                                                              <w:divsChild>
                                                                                                                                                                                                                                                <w:div w:id="1841699913">
                                                                                                                                                                                                                                                  <w:marLeft w:val="0"/>
                                                                                                                                                                                                                                                  <w:marRight w:val="0"/>
                                                                                                                                                                                                                                                  <w:marTop w:val="0"/>
                                                                                                                                                                                                                                                  <w:marBottom w:val="0"/>
                                                                                                                                                                                                                                                  <w:divBdr>
                                                                                                                                                                                                                                                    <w:top w:val="none" w:sz="0" w:space="0" w:color="auto"/>
                                                                                                                                                                                                                                                    <w:left w:val="none" w:sz="0" w:space="0" w:color="auto"/>
                                                                                                                                                                                                                                                    <w:bottom w:val="none" w:sz="0" w:space="0" w:color="auto"/>
                                                                                                                                                                                                                                                    <w:right w:val="none" w:sz="0" w:space="0" w:color="auto"/>
                                                                                                                                                                                                                                                  </w:divBdr>
                                                                                                                                                                                                                                                  <w:divsChild>
                                                                                                                                                                                                                                                    <w:div w:id="1916357335">
                                                                                                                                                                                                                                                      <w:marLeft w:val="0"/>
                                                                                                                                                                                                                                                      <w:marRight w:val="0"/>
                                                                                                                                                                                                                                                      <w:marTop w:val="0"/>
                                                                                                                                                                                                                                                      <w:marBottom w:val="0"/>
                                                                                                                                                                                                                                                      <w:divBdr>
                                                                                                                                                                                                                                                        <w:top w:val="none" w:sz="0" w:space="0" w:color="auto"/>
                                                                                                                                                                                                                                                        <w:left w:val="none" w:sz="0" w:space="0" w:color="auto"/>
                                                                                                                                                                                                                                                        <w:bottom w:val="none" w:sz="0" w:space="0" w:color="auto"/>
                                                                                                                                                                                                                                                        <w:right w:val="none" w:sz="0" w:space="0" w:color="auto"/>
                                                                                                                                                                                                                                                      </w:divBdr>
                                                                                                                                                                                                                                                      <w:divsChild>
                                                                                                                                                                                                                                                        <w:div w:id="4120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www.ncbi.nlm.nih.gov/geo/query/acc.cgi?token=rjifxkuykkmuatw&amp;acc=GSE44091" TargetMode="External"/><Relationship Id="rId16" Type="http://schemas.openxmlformats.org/officeDocument/2006/relationships/hyperlink" Target="http://bme.virginia.edu/csbl/downloads-cdif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4DF65-9D53-874F-9B09-E69F780D1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48108</Words>
  <Characters>274221</Characters>
  <Application>Microsoft Macintosh Word</Application>
  <DocSecurity>0</DocSecurity>
  <Lines>2285</Lines>
  <Paragraphs>643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2014-03-10T21:38:00Z</dcterms:created>
  <dcterms:modified xsi:type="dcterms:W3CDTF">2014-03-10T21:38:00Z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kd3jd@virginia.edu@www.mendeley.com</vt:lpwstr>
  </property>
  <property fmtid="{D5CDD505-2E9C-101B-9397-08002B2CF9AE}" pid="4" name="Mendeley Citation Style_1">
    <vt:lpwstr>http://www.zotero.org/styles/infection-and-immunity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http://www.zotero.org/styles/gastroenterology</vt:lpwstr>
  </property>
  <property fmtid="{D5CDD505-2E9C-101B-9397-08002B2CF9AE}" pid="16" name="Mendeley Recent Style Name 5_1">
    <vt:lpwstr>Gastroenterology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http://www.zotero.org/styles/infection-and-immunity</vt:lpwstr>
  </property>
  <property fmtid="{D5CDD505-2E9C-101B-9397-08002B2CF9AE}" pid="22" name="Mendeley Recent Style Name 8_1">
    <vt:lpwstr>Infection and Immunity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PAPERS2_INFO_01">
    <vt:lpwstr>&lt;info&gt;&lt;style id="http://www.zotero.org/styles/apa"/&gt;&lt;format class="1"/&gt;&lt;/info&gt;PAPERS2_INFO_END</vt:lpwstr>
  </property>
</Properties>
</file>